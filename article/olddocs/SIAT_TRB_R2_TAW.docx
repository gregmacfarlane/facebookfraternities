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BC615" w14:textId="77777777" w:rsidR="00B4641F" w:rsidRDefault="00B4641F"/>
    <w:p w14:paraId="767AFF4C" w14:textId="77777777" w:rsidR="00D37F6E" w:rsidRDefault="00D37F6E"/>
    <w:p w14:paraId="67A1078F" w14:textId="77777777" w:rsidR="00D37F6E" w:rsidRDefault="00D37F6E" w:rsidP="00D37F6E">
      <w:pPr>
        <w:jc w:val="center"/>
        <w:rPr>
          <w:b/>
        </w:rPr>
      </w:pPr>
      <w:r w:rsidRPr="00D37F6E">
        <w:rPr>
          <w:b/>
        </w:rPr>
        <w:t xml:space="preserve">DEVELOPMENT OF A SOCIAL WEIGHTS MATRIX TO </w:t>
      </w:r>
    </w:p>
    <w:p w14:paraId="27ABEA05" w14:textId="77777777" w:rsidR="00D37F6E" w:rsidRDefault="00D37F6E" w:rsidP="00D37F6E">
      <w:pPr>
        <w:jc w:val="center"/>
      </w:pPr>
      <w:r w:rsidRPr="00D37F6E">
        <w:rPr>
          <w:b/>
        </w:rPr>
        <w:t>CONSIDER FRIENDSHIP INFLUENCES ON AIR TRAVEL</w:t>
      </w:r>
    </w:p>
    <w:p w14:paraId="093D78F8" w14:textId="77777777" w:rsidR="00D37F6E" w:rsidRDefault="00D37F6E" w:rsidP="00D37F6E">
      <w:pPr>
        <w:jc w:val="center"/>
      </w:pPr>
    </w:p>
    <w:p w14:paraId="16566995" w14:textId="77777777" w:rsidR="00D37F6E" w:rsidRDefault="00D37F6E" w:rsidP="00D37F6E">
      <w:pPr>
        <w:jc w:val="center"/>
      </w:pPr>
    </w:p>
    <w:p w14:paraId="0C1D4868" w14:textId="77777777" w:rsidR="00D37F6E" w:rsidRDefault="00D37F6E" w:rsidP="00D37F6E">
      <w:pPr>
        <w:jc w:val="center"/>
      </w:pPr>
    </w:p>
    <w:p w14:paraId="5A6F7800" w14:textId="77777777" w:rsidR="00D37F6E" w:rsidRDefault="00D37F6E" w:rsidP="00D37F6E">
      <w:pPr>
        <w:jc w:val="center"/>
      </w:pPr>
    </w:p>
    <w:p w14:paraId="015B7703" w14:textId="77777777" w:rsidR="00D37F6E" w:rsidRDefault="00D37F6E" w:rsidP="00D37F6E">
      <w:pPr>
        <w:jc w:val="center"/>
        <w:rPr>
          <w:b/>
        </w:rPr>
      </w:pPr>
      <w:r>
        <w:rPr>
          <w:b/>
        </w:rPr>
        <w:t>Bingling Zhang</w:t>
      </w:r>
    </w:p>
    <w:p w14:paraId="2CF16DDB" w14:textId="678811FB" w:rsidR="00D37F6E" w:rsidRDefault="00041C0F" w:rsidP="00D37F6E">
      <w:pPr>
        <w:jc w:val="center"/>
      </w:pPr>
      <w:r>
        <w:t>Transportation Engineering Analyst</w:t>
      </w:r>
    </w:p>
    <w:p w14:paraId="45103424" w14:textId="16A63E8D" w:rsidR="008B1380" w:rsidRDefault="00F67B37" w:rsidP="00D37F6E">
      <w:pPr>
        <w:jc w:val="center"/>
      </w:pPr>
      <w:commentRangeStart w:id="0"/>
      <w:proofErr w:type="spellStart"/>
      <w:proofErr w:type="gramStart"/>
      <w:r>
        <w:t>Kimley</w:t>
      </w:r>
      <w:proofErr w:type="spellEnd"/>
      <w:r>
        <w:t>-Horn and Associates, Inc.</w:t>
      </w:r>
      <w:proofErr w:type="gramEnd"/>
    </w:p>
    <w:p w14:paraId="7AB0F3FF" w14:textId="5A48F778" w:rsidR="00F67B37" w:rsidRDefault="00F67B37" w:rsidP="00D37F6E">
      <w:pPr>
        <w:jc w:val="center"/>
      </w:pPr>
      <w:r>
        <w:t>[</w:t>
      </w:r>
      <w:proofErr w:type="gramStart"/>
      <w:r>
        <w:t>office</w:t>
      </w:r>
      <w:proofErr w:type="gramEnd"/>
      <w:r>
        <w:t xml:space="preserve"> address]</w:t>
      </w:r>
      <w:commentRangeEnd w:id="0"/>
      <w:r w:rsidR="0013381B">
        <w:rPr>
          <w:rStyle w:val="CommentReference"/>
        </w:rPr>
        <w:commentReference w:id="0"/>
      </w:r>
    </w:p>
    <w:p w14:paraId="30EFECF8" w14:textId="753B0C0D" w:rsidR="008B1380" w:rsidRDefault="008B1380" w:rsidP="00D37F6E">
      <w:pPr>
        <w:jc w:val="center"/>
      </w:pPr>
      <w:r>
        <w:t xml:space="preserve">Email: </w:t>
      </w:r>
      <w:r w:rsidRPr="008B1380">
        <w:t>bing.zhang@</w:t>
      </w:r>
      <w:r w:rsidR="00F67B37">
        <w:t>kimley-horn.com</w:t>
      </w:r>
    </w:p>
    <w:p w14:paraId="7F62C3FA" w14:textId="77777777" w:rsidR="008B1380" w:rsidRDefault="008B1380" w:rsidP="00D37F6E">
      <w:pPr>
        <w:jc w:val="center"/>
      </w:pPr>
    </w:p>
    <w:p w14:paraId="0B053E84" w14:textId="77777777" w:rsidR="008B1380" w:rsidRDefault="008B1380" w:rsidP="00D37F6E">
      <w:pPr>
        <w:jc w:val="center"/>
      </w:pPr>
      <w:r>
        <w:rPr>
          <w:b/>
        </w:rPr>
        <w:t>Gregory S. Macfarlane, Ph.D.</w:t>
      </w:r>
    </w:p>
    <w:p w14:paraId="633C089F" w14:textId="77777777" w:rsidR="008B1380" w:rsidRDefault="008B1380" w:rsidP="00D37F6E">
      <w:pPr>
        <w:jc w:val="center"/>
      </w:pPr>
      <w:r>
        <w:t>Engineer, Systems Analysis Group</w:t>
      </w:r>
    </w:p>
    <w:p w14:paraId="11239E38" w14:textId="77777777" w:rsidR="008B1380" w:rsidRDefault="008B1380" w:rsidP="00D37F6E">
      <w:pPr>
        <w:jc w:val="center"/>
      </w:pPr>
      <w:r w:rsidRPr="008B1380">
        <w:t>Parsons Brinckerhoff</w:t>
      </w:r>
    </w:p>
    <w:p w14:paraId="1E7997BF" w14:textId="77777777" w:rsidR="008B1380" w:rsidRDefault="008B1380" w:rsidP="00D37F6E">
      <w:pPr>
        <w:jc w:val="center"/>
      </w:pPr>
      <w:r>
        <w:t>3340 Peachtree Road NE #2400</w:t>
      </w:r>
    </w:p>
    <w:p w14:paraId="39BF4637" w14:textId="77777777" w:rsidR="008B1380" w:rsidRDefault="008B1380" w:rsidP="00D37F6E">
      <w:pPr>
        <w:jc w:val="center"/>
      </w:pPr>
      <w:r>
        <w:t>Atlanta, GA 30326</w:t>
      </w:r>
    </w:p>
    <w:p w14:paraId="79F57EEC" w14:textId="77777777" w:rsidR="008B1380" w:rsidRDefault="008B1380" w:rsidP="00D37F6E">
      <w:pPr>
        <w:jc w:val="center"/>
      </w:pPr>
      <w:r>
        <w:t xml:space="preserve">Email: </w:t>
      </w:r>
      <w:r w:rsidRPr="008B1380">
        <w:t>macfarlaneg@pbworld.com</w:t>
      </w:r>
    </w:p>
    <w:p w14:paraId="5A1326DC" w14:textId="77777777" w:rsidR="008B1380" w:rsidRDefault="008B1380" w:rsidP="00D37F6E">
      <w:pPr>
        <w:jc w:val="center"/>
      </w:pPr>
    </w:p>
    <w:p w14:paraId="2BC69AF8" w14:textId="77777777" w:rsidR="008B1380" w:rsidRDefault="008B1380" w:rsidP="00D37F6E">
      <w:pPr>
        <w:jc w:val="center"/>
        <w:rPr>
          <w:b/>
        </w:rPr>
      </w:pPr>
      <w:r>
        <w:rPr>
          <w:b/>
        </w:rPr>
        <w:t>Thomas A. Wall, Ph.D.</w:t>
      </w:r>
    </w:p>
    <w:p w14:paraId="7D33D5C9" w14:textId="77777777" w:rsidR="008B1380" w:rsidRDefault="001E3EFE" w:rsidP="00D37F6E">
      <w:pPr>
        <w:jc w:val="center"/>
      </w:pPr>
      <w:r>
        <w:t>Postdoctoral Researcher</w:t>
      </w:r>
    </w:p>
    <w:p w14:paraId="489D7AFA" w14:textId="77777777" w:rsidR="001E3EFE" w:rsidRDefault="001E3EFE" w:rsidP="001E3EFE">
      <w:pPr>
        <w:jc w:val="center"/>
      </w:pPr>
      <w:r>
        <w:t>School of Civil &amp; Environmental Engineering</w:t>
      </w:r>
    </w:p>
    <w:p w14:paraId="5C83A581" w14:textId="77777777" w:rsidR="001E3EFE" w:rsidRDefault="001E3EFE" w:rsidP="001E3EFE">
      <w:pPr>
        <w:jc w:val="center"/>
      </w:pPr>
      <w:r>
        <w:t>Georgia Institute of Technology</w:t>
      </w:r>
    </w:p>
    <w:p w14:paraId="41713A27" w14:textId="77777777" w:rsidR="001E3EFE" w:rsidRDefault="001E3EFE" w:rsidP="001E3EFE">
      <w:pPr>
        <w:jc w:val="center"/>
      </w:pPr>
      <w:r>
        <w:t>790 Atlantic Drive</w:t>
      </w:r>
    </w:p>
    <w:p w14:paraId="2FD0C069" w14:textId="77777777" w:rsidR="001E3EFE" w:rsidRDefault="001E3EFE" w:rsidP="001E3EFE">
      <w:pPr>
        <w:jc w:val="center"/>
      </w:pPr>
      <w:r>
        <w:t>Atlanta, GA 30332-0355</w:t>
      </w:r>
    </w:p>
    <w:p w14:paraId="7672589A" w14:textId="77777777" w:rsidR="001E3EFE" w:rsidRDefault="001E3EFE" w:rsidP="001E3EFE">
      <w:pPr>
        <w:jc w:val="center"/>
      </w:pPr>
      <w:r>
        <w:t>Email: twall@gatech.edu</w:t>
      </w:r>
    </w:p>
    <w:p w14:paraId="1BBE11B2" w14:textId="77777777" w:rsidR="001E3EFE" w:rsidRDefault="001E3EFE" w:rsidP="001E3EFE">
      <w:pPr>
        <w:jc w:val="center"/>
      </w:pPr>
    </w:p>
    <w:p w14:paraId="65B995FB" w14:textId="77777777" w:rsidR="001E3EFE" w:rsidRDefault="001E3EFE" w:rsidP="001E3EFE">
      <w:pPr>
        <w:jc w:val="center"/>
        <w:rPr>
          <w:b/>
        </w:rPr>
      </w:pPr>
      <w:r>
        <w:rPr>
          <w:b/>
        </w:rPr>
        <w:t>Kari Edison Watkins, Ph.D.</w:t>
      </w:r>
    </w:p>
    <w:p w14:paraId="1BBBA07E" w14:textId="77777777" w:rsidR="001E3EFE" w:rsidRDefault="001E3EFE" w:rsidP="001E3EFE">
      <w:pPr>
        <w:jc w:val="center"/>
      </w:pPr>
      <w:r>
        <w:t>Assistant Professor</w:t>
      </w:r>
    </w:p>
    <w:p w14:paraId="0808C13E" w14:textId="77777777" w:rsidR="001E3EFE" w:rsidRDefault="001E3EFE" w:rsidP="001E3EFE">
      <w:pPr>
        <w:jc w:val="center"/>
      </w:pPr>
      <w:r>
        <w:t>School of Civil &amp; Environmental Engineering</w:t>
      </w:r>
    </w:p>
    <w:p w14:paraId="52EA153B" w14:textId="77777777" w:rsidR="001E3EFE" w:rsidRDefault="001E3EFE" w:rsidP="001E3EFE">
      <w:pPr>
        <w:jc w:val="center"/>
      </w:pPr>
      <w:r>
        <w:t>Georgia Institute of Technology</w:t>
      </w:r>
    </w:p>
    <w:p w14:paraId="793D4AA0" w14:textId="77777777" w:rsidR="001E3EFE" w:rsidRDefault="001E3EFE" w:rsidP="001E3EFE">
      <w:pPr>
        <w:jc w:val="center"/>
      </w:pPr>
      <w:r>
        <w:t>790 Atlantic Drive</w:t>
      </w:r>
    </w:p>
    <w:p w14:paraId="3F64E64B" w14:textId="77777777" w:rsidR="001E3EFE" w:rsidRDefault="001E3EFE" w:rsidP="001E3EFE">
      <w:pPr>
        <w:jc w:val="center"/>
      </w:pPr>
      <w:r>
        <w:t>Atlanta, GA 30332-0355</w:t>
      </w:r>
    </w:p>
    <w:p w14:paraId="1CE3A2FD" w14:textId="77777777" w:rsidR="001E3EFE" w:rsidRDefault="001E3EFE" w:rsidP="001E3EFE">
      <w:pPr>
        <w:jc w:val="center"/>
      </w:pPr>
      <w:r>
        <w:t>Email: kari.watkins@ce.gatech.edu</w:t>
      </w:r>
    </w:p>
    <w:p w14:paraId="63F09249" w14:textId="77777777" w:rsidR="001E3EFE" w:rsidRDefault="001E3EFE" w:rsidP="001E3EFE">
      <w:pPr>
        <w:jc w:val="center"/>
      </w:pPr>
    </w:p>
    <w:p w14:paraId="1F28D436" w14:textId="77777777" w:rsidR="001E3EFE" w:rsidRDefault="001E3EFE" w:rsidP="001E3EFE">
      <w:pPr>
        <w:jc w:val="center"/>
      </w:pPr>
    </w:p>
    <w:p w14:paraId="2170FA4B" w14:textId="77777777" w:rsidR="00F67B37" w:rsidRDefault="00F67B37" w:rsidP="001E3EFE">
      <w:pPr>
        <w:jc w:val="center"/>
      </w:pPr>
    </w:p>
    <w:p w14:paraId="7C61DF59" w14:textId="77777777" w:rsidR="001E3EFE" w:rsidRDefault="001E3EFE" w:rsidP="001E3EFE">
      <w:pPr>
        <w:jc w:val="center"/>
      </w:pPr>
    </w:p>
    <w:p w14:paraId="51C26153" w14:textId="77777777" w:rsidR="001E3EFE" w:rsidRDefault="001E3EFE" w:rsidP="001E3EFE">
      <w:pPr>
        <w:jc w:val="center"/>
      </w:pPr>
      <w:r>
        <w:t>Original Submission Date: August 1</w:t>
      </w:r>
      <w:r w:rsidRPr="001E3EFE">
        <w:rPr>
          <w:vertAlign w:val="superscript"/>
        </w:rPr>
        <w:t>st</w:t>
      </w:r>
      <w:r>
        <w:t>, 2014</w:t>
      </w:r>
    </w:p>
    <w:p w14:paraId="291CA111" w14:textId="044A0238" w:rsidR="001E3EFE" w:rsidRDefault="001E3EFE" w:rsidP="001E3EFE">
      <w:pPr>
        <w:jc w:val="center"/>
      </w:pPr>
    </w:p>
    <w:p w14:paraId="0D484FBE" w14:textId="77777777" w:rsidR="00F67B37" w:rsidRDefault="00F67B37" w:rsidP="001E3EFE">
      <w:pPr>
        <w:jc w:val="center"/>
      </w:pPr>
    </w:p>
    <w:p w14:paraId="4A5BE2F1" w14:textId="77777777" w:rsidR="001E3EFE" w:rsidRDefault="001E3EFE" w:rsidP="001E3EFE">
      <w:pPr>
        <w:jc w:val="center"/>
      </w:pPr>
    </w:p>
    <w:p w14:paraId="421E0241" w14:textId="77777777" w:rsidR="001F4D9C" w:rsidRDefault="001F4D9C" w:rsidP="001E3EFE">
      <w:pPr>
        <w:jc w:val="center"/>
      </w:pPr>
    </w:p>
    <w:p w14:paraId="14495520" w14:textId="52F99D27" w:rsidR="00EF261E" w:rsidRDefault="001E3EFE" w:rsidP="001E3EFE">
      <w:pPr>
        <w:jc w:val="center"/>
      </w:pPr>
      <w:r>
        <w:rPr>
          <w:b/>
        </w:rPr>
        <w:t xml:space="preserve">Word Count: </w:t>
      </w:r>
      <w:r w:rsidR="009D7247">
        <w:t>5922</w:t>
      </w:r>
      <w:r w:rsidR="005F48CE">
        <w:rPr>
          <w:b/>
        </w:rPr>
        <w:t xml:space="preserve"> </w:t>
      </w:r>
      <w:r>
        <w:t>(</w:t>
      </w:r>
      <w:r w:rsidR="009D7247">
        <w:t>5922</w:t>
      </w:r>
      <w:r w:rsidR="005F48CE">
        <w:t xml:space="preserve"> </w:t>
      </w:r>
      <w:r>
        <w:t xml:space="preserve">text) + </w:t>
      </w:r>
      <w:r w:rsidR="005F48CE">
        <w:t xml:space="preserve">500 </w:t>
      </w:r>
      <w:r>
        <w:t>(</w:t>
      </w:r>
      <w:r w:rsidR="005F48CE">
        <w:t xml:space="preserve">2 </w:t>
      </w:r>
      <w:r>
        <w:t xml:space="preserve">figures) + </w:t>
      </w:r>
      <w:r w:rsidR="005F48CE">
        <w:t xml:space="preserve">500 </w:t>
      </w:r>
      <w:r>
        <w:t>(</w:t>
      </w:r>
      <w:r w:rsidR="005F48CE">
        <w:t xml:space="preserve">2 </w:t>
      </w:r>
      <w:r>
        <w:t xml:space="preserve">tables) + </w:t>
      </w:r>
      <w:r w:rsidR="009D7247">
        <w:t xml:space="preserve">1157 </w:t>
      </w:r>
      <w:r w:rsidRPr="009D7247">
        <w:t>(</w:t>
      </w:r>
      <w:r w:rsidR="005F48CE" w:rsidRPr="009D7247">
        <w:t xml:space="preserve">41 </w:t>
      </w:r>
      <w:r w:rsidRPr="009D7247">
        <w:t>citations)</w:t>
      </w:r>
      <w:r w:rsidR="005F48CE">
        <w:t xml:space="preserve"> = </w:t>
      </w:r>
      <w:r w:rsidR="009D7247">
        <w:t>8079</w:t>
      </w:r>
    </w:p>
    <w:p w14:paraId="5C537A79" w14:textId="1C058457" w:rsidR="00EF261E" w:rsidRDefault="00EF261E" w:rsidP="00070661">
      <w:pPr>
        <w:tabs>
          <w:tab w:val="left" w:pos="3536"/>
        </w:tabs>
        <w:rPr>
          <w:b/>
        </w:rPr>
      </w:pPr>
      <w:r>
        <w:rPr>
          <w:b/>
        </w:rPr>
        <w:lastRenderedPageBreak/>
        <w:t>ABSTRACT</w:t>
      </w:r>
    </w:p>
    <w:p w14:paraId="098E6999" w14:textId="1E05E5A3" w:rsidR="00252616" w:rsidRDefault="004C507B" w:rsidP="007E246F">
      <w:commentRangeStart w:id="1"/>
      <w:r>
        <w:t xml:space="preserve">Social networks can </w:t>
      </w:r>
      <w:r w:rsidR="00BD1BB2">
        <w:t>influence</w:t>
      </w:r>
      <w:r>
        <w:t xml:space="preserve"> travel in two distinct ways: first, people often make trips to see people they know through work or life (exogenous effects); or they make trips that are similar to those taken by friends or family (endogenous effects).  </w:t>
      </w:r>
      <w:r w:rsidR="00D61784">
        <w:t xml:space="preserve">In spite of this, traditional models </w:t>
      </w:r>
      <w:r w:rsidR="0008462E">
        <w:t>have not always made use</w:t>
      </w:r>
      <w:r>
        <w:t xml:space="preserve"> of </w:t>
      </w:r>
      <w:r w:rsidR="0008462E">
        <w:t>social network data</w:t>
      </w:r>
      <w:r w:rsidR="00D61784">
        <w:t xml:space="preserve">, because information on social networks is </w:t>
      </w:r>
      <w:r>
        <w:t xml:space="preserve">both difficult to collect and challenging </w:t>
      </w:r>
      <w:r w:rsidR="00BD1BB2">
        <w:t xml:space="preserve">to </w:t>
      </w:r>
      <w:r w:rsidR="00D61784">
        <w:t>implement</w:t>
      </w:r>
      <w:r w:rsidR="008517D6">
        <w:t xml:space="preserve"> in models</w:t>
      </w:r>
      <w:r w:rsidR="00D61784">
        <w:t xml:space="preserve">. </w:t>
      </w:r>
      <w:r>
        <w:t xml:space="preserve">In this paper, we appropriate techniques developed for </w:t>
      </w:r>
      <w:r>
        <w:rPr>
          <w:i/>
        </w:rPr>
        <w:t>spatial</w:t>
      </w:r>
      <w:r>
        <w:t xml:space="preserve"> data (specifically, a spatial Durbin count model) to construct a trip generation model for </w:t>
      </w:r>
      <w:r>
        <w:rPr>
          <w:i/>
        </w:rPr>
        <w:t>social</w:t>
      </w:r>
      <w:r w:rsidR="00A54091">
        <w:rPr>
          <w:i/>
        </w:rPr>
        <w:t xml:space="preserve">ly </w:t>
      </w:r>
      <w:r w:rsidR="00A54091">
        <w:t>linked observations</w:t>
      </w:r>
      <w:r>
        <w:t xml:space="preserve">. </w:t>
      </w:r>
      <w:r w:rsidR="00A54091">
        <w:t xml:space="preserve">We train this model on data collected through a web survey that interacts with the Facebook application programming interface (API) </w:t>
      </w:r>
      <w:r w:rsidR="00B9341F">
        <w:t>to capture respondents’ “friends” lists.</w:t>
      </w:r>
      <w:r w:rsidR="00A54091">
        <w:t xml:space="preserve"> </w:t>
      </w:r>
      <w:r w:rsidR="00B9341F">
        <w:t>We construct</w:t>
      </w:r>
      <w:r w:rsidR="00A54091">
        <w:t xml:space="preserve"> a set of “social weights” matric</w:t>
      </w:r>
      <w:r w:rsidR="00BD1BB2">
        <w:t>es that captures the social tie-</w:t>
      </w:r>
      <w:r w:rsidR="00A54091">
        <w:t>streng</w:t>
      </w:r>
      <w:r w:rsidR="00B9341F">
        <w:t>th between observations. A matrix that weights two observations by the number of their mutual friends provides the maximum model likelihood; this model further suggests that a non-social model may result in erroneous interpretations of the link between demographic characteristics and trip generation.</w:t>
      </w:r>
      <w:commentRangeEnd w:id="1"/>
      <w:r w:rsidR="00BE70BE">
        <w:rPr>
          <w:rStyle w:val="CommentReference"/>
        </w:rPr>
        <w:commentReference w:id="1"/>
      </w:r>
      <w:r w:rsidR="00252616">
        <w:br w:type="page"/>
      </w:r>
    </w:p>
    <w:p w14:paraId="3775CCCD" w14:textId="77777777" w:rsidR="009D1DFA" w:rsidRDefault="00252616" w:rsidP="00252616">
      <w:pPr>
        <w:rPr>
          <w:b/>
        </w:rPr>
      </w:pPr>
      <w:r>
        <w:rPr>
          <w:b/>
        </w:rPr>
        <w:lastRenderedPageBreak/>
        <w:t>INTRODUCTION</w:t>
      </w:r>
    </w:p>
    <w:p w14:paraId="6C17792B" w14:textId="79DAE89A" w:rsidR="004B30CA" w:rsidRDefault="001B1D36" w:rsidP="00252616">
      <w:r>
        <w:t>Social network</w:t>
      </w:r>
      <w:r w:rsidR="00B16C47">
        <w:t xml:space="preserve">s are </w:t>
      </w:r>
      <w:del w:id="2" w:author="Wall, Thomas Aubrey" w:date="2014-07-28T14:58:00Z">
        <w:r w:rsidR="00B16C47" w:rsidDel="007C1585">
          <w:delText xml:space="preserve">one way to </w:delText>
        </w:r>
      </w:del>
      <w:r w:rsidR="00B16C47">
        <w:t>conceptualiz</w:t>
      </w:r>
      <w:ins w:id="3" w:author="Wall, Thomas Aubrey" w:date="2014-07-28T14:58:00Z">
        <w:r w:rsidR="007C1585">
          <w:t>ations of</w:t>
        </w:r>
      </w:ins>
      <w:del w:id="4" w:author="Wall, Thomas Aubrey" w:date="2014-07-28T14:58:00Z">
        <w:r w:rsidR="00B16C47" w:rsidDel="007C1585">
          <w:delText>e</w:delText>
        </w:r>
      </w:del>
      <w:r w:rsidR="00B16C47">
        <w:t xml:space="preserve"> an individual’s social connections, </w:t>
      </w:r>
      <w:del w:id="5" w:author="Wall, Thomas Aubrey" w:date="2014-07-28T14:59:00Z">
        <w:r w:rsidR="00B16C47" w:rsidDel="007C1585">
          <w:delText xml:space="preserve">as they </w:delText>
        </w:r>
      </w:del>
      <w:r w:rsidR="00B16C47">
        <w:t>consist</w:t>
      </w:r>
      <w:ins w:id="6" w:author="Wall, Thomas Aubrey" w:date="2014-07-28T14:59:00Z">
        <w:r w:rsidR="007C1585">
          <w:t>ing</w:t>
        </w:r>
      </w:ins>
      <w:r w:rsidR="00B16C47">
        <w:t xml:space="preserve"> of the people with whom </w:t>
      </w:r>
      <w:del w:id="7" w:author="Wall, Thomas Aubrey" w:date="2014-07-28T14:59:00Z">
        <w:r w:rsidR="00B16C47" w:rsidDel="007C1585">
          <w:delText xml:space="preserve">the </w:delText>
        </w:r>
      </w:del>
      <w:ins w:id="8" w:author="Wall, Thomas Aubrey" w:date="2014-07-28T14:59:00Z">
        <w:r w:rsidR="007C1585">
          <w:t xml:space="preserve">an </w:t>
        </w:r>
      </w:ins>
      <w:r w:rsidR="00B16C47">
        <w:t xml:space="preserve">individual has relationships.  </w:t>
      </w:r>
      <w:r w:rsidR="004B30CA">
        <w:t xml:space="preserve">An individual’s social network may include family, friends, peers, co-workers, and casual contacts </w:t>
      </w:r>
      <w:r w:rsidR="004B30CA">
        <w:fldChar w:fldCharType="begin" w:fldLock="1"/>
      </w:r>
      <w:r w:rsidR="00B72911">
        <w:instrText>ADDIN CSL_CITATION { "citationItems" : [ { "id" : "ITEM-1", "itemData" : { "author" : [ { "dropping-particle" : "", "family" : "Haythornthwaite", "given" : "Caroline", "non-dropping-particle" : "", "parse-names" : false, "suffix" : "" } ], "container-title" : "1996 ALISE Conference", "id" : "ITEM-1", "issued" : { "date-parts" : [ [ "1996" ] ] }, "page" : "323-342", "publisher-place" : "San Antonio, Texas", "title" : "Social Network Analysis : An Approach and Technique for the Study of Information Exchange", "type" : "paper-conference", "volume" : "342" }, "uris" : [ "http://www.mendeley.com/documents/?uuid=ed448de5-c4c3-4a3d-ae59-461cd8059f1f" ] }, { "id" : "ITEM-2", "itemData" : { "DOI" : "10.1007/s10109-010-0138-0", "ISBN" : "1010901001", "ISSN" : "1435-5930", "author" : [ { "dropping-particle" : "", "family" : "Berg", "given" : "Pauline", "non-dropping-particle" : "", "parse-names" : false, "suffix" : "" }, { "dropping-particle" : "", "family" : "Arentze", "given" : "Theo", "non-dropping-particle" : "", "parse-names" : false, "suffix" : "" }, { "dropping-particle" : "", "family" : "Timmermans", "given" : "Harry", "non-dropping-particle" : "", "parse-names" : false, "suffix" : "" } ], "container-title" : "Journal of Geographical Systems", "id" : "ITEM-2", "issue" : "2", "issued" : { "date-parts" : [ [ "2010", "10", "7" ] ] }, "page" : "125-141", "title" : "A multilevel path analysis of contact frequency between social network members", "type" : "article-journal", "volume" : "14" }, "uris" : [ "http://www.mendeley.com/documents/?uuid=546c72cd-ee6e-4bdf-8ec8-042203d7ba3c" ] }, { "id" : "ITEM-3", "itemData" : { "author" : [ { "dropping-particle" : "V", "family" : "Marsden", "given" : "Peter", "non-dropping-particle" : "", "parse-names" : false, "suffix" : "" } ], "container-title" : "Annual Review of Sociology", "id" : "ITEM-3", "issued" : { "date-parts" : [ [ "1990" ] ] }, "page" : "435-463", "title" : "NETWORK DATA AND MEASUREMENT", "type" : "article-journal", "volume" : "16" }, "uris" : [ "http://www.mendeley.com/documents/?uuid=f06fd0c0-ce9b-4bcb-91c7-044e7887ad70" ] } ], "mendeley" : { "previouslyFormattedCitation" : "&lt;i&gt;(1\u20133)&lt;/i&gt;" }, "properties" : { "noteIndex" : 0 }, "schema" : "https://github.com/citation-style-language/schema/raw/master/csl-citation.json" }</w:instrText>
      </w:r>
      <w:r w:rsidR="004B30CA">
        <w:fldChar w:fldCharType="separate"/>
      </w:r>
      <w:r w:rsidR="00B72911" w:rsidRPr="00B72911">
        <w:rPr>
          <w:i/>
          <w:noProof/>
        </w:rPr>
        <w:t>(1–3)</w:t>
      </w:r>
      <w:r w:rsidR="004B30CA">
        <w:fldChar w:fldCharType="end"/>
      </w:r>
      <w:r w:rsidR="004B30CA">
        <w:t xml:space="preserve">, each of whom may play </w:t>
      </w:r>
      <w:del w:id="9" w:author="Wall, Thomas Aubrey" w:date="2014-07-28T14:59:00Z">
        <w:r w:rsidR="004B30CA" w:rsidDel="007C1585">
          <w:delText>a</w:delText>
        </w:r>
      </w:del>
      <w:r w:rsidR="004B30CA">
        <w:t xml:space="preserve"> different role</w:t>
      </w:r>
      <w:ins w:id="10" w:author="Wall, Thomas Aubrey" w:date="2014-07-28T14:59:00Z">
        <w:r w:rsidR="007C1585">
          <w:t>s</w:t>
        </w:r>
      </w:ins>
      <w:r w:rsidR="004B30CA">
        <w:t xml:space="preserve"> regarding activity participation </w:t>
      </w:r>
      <w:r w:rsidR="004B30CA">
        <w:fldChar w:fldCharType="begin" w:fldLock="1"/>
      </w:r>
      <w:r w:rsidR="00B72911">
        <w:instrText>ADDIN CSL_CITATION { "citationItems" : [ { "id" : "ITEM-1", "itemData" : { "DOI" : "10.1007/s11116-013-9465-6", "ISSN" : "0049-4488", "author" : [ { "dropping-particle" : "", "family" : "Deutsch", "given" : "Kathleen", "non-dropping-particle" : "", "parse-names" : false, "suffix" : "" }, { "dropping-particle" : "", "family" : "Goulias", "given" : "Konstadinos G.", "non-dropping-particle" : "", "parse-names" : false, "suffix" : "" } ], "container-title" : "Transportation", "id" : "ITEM-1", "issue" : "4", "issued" : { "date-parts" : [ [ "2013", "5", "1" ] ] }, "page" : "755-771", "title" : "Decision makers and socializers, social networks and the role of individuals as participants", "type" : "article-journal", "volume" : "40" }, "uris" : [ "http://www.mendeley.com/documents/?uuid=53efbbdc-ed16-49d9-b1f4-b4feed973fd2" ] } ], "mendeley" : { "previouslyFormattedCitation" : "&lt;i&gt;(4)&lt;/i&gt;" }, "properties" : { "noteIndex" : 0 }, "schema" : "https://github.com/citation-style-language/schema/raw/master/csl-citation.json" }</w:instrText>
      </w:r>
      <w:r w:rsidR="004B30CA">
        <w:fldChar w:fldCharType="separate"/>
      </w:r>
      <w:r w:rsidR="00B72911" w:rsidRPr="00B72911">
        <w:rPr>
          <w:i/>
          <w:noProof/>
        </w:rPr>
        <w:t>(4)</w:t>
      </w:r>
      <w:r w:rsidR="004B30CA">
        <w:fldChar w:fldCharType="end"/>
      </w:r>
      <w:r w:rsidR="004B30CA">
        <w:t xml:space="preserve">.  </w:t>
      </w:r>
      <w:r w:rsidR="00B16C47">
        <w:t xml:space="preserve">Social networks have been studied in sociology for several decades and research suggests that an individual’s behavior is influenced by his friends </w:t>
      </w:r>
      <w:r w:rsidR="00B16C47">
        <w:fldChar w:fldCharType="begin" w:fldLock="1"/>
      </w:r>
      <w:r w:rsidR="00B72911">
        <w:instrText>ADDIN CSL_CITATION { "citationItems" : [ { "id" : "ITEM-1", "itemData" : { "DOI" : "10.1007/s11116-013-9465-6", "ISSN" : "0049-4488", "author" : [ { "dropping-particle" : "", "family" : "Deutsch", "given" : "Kathleen", "non-dropping-particle" : "", "parse-names" : false, "suffix" : "" }, { "dropping-particle" : "", "family" : "Goulias", "given" : "Konstadinos G.", "non-dropping-particle" : "", "parse-names" : false, "suffix" : "" } ], "container-title" : "Transportation", "id" : "ITEM-1", "issue" : "4", "issued" : { "date-parts" : [ [ "2013", "5", "1" ] ] }, "page" : "755-771", "title" : "Decision makers and socializers, social networks and the role of individuals as participants", "type" : "article-journal", "volume" : "40" }, "uris" : [ "http://www.mendeley.com/documents/?uuid=53efbbdc-ed16-49d9-b1f4-b4feed973fd2" ] }, { "id" : "ITEM-2", "itemData" : { "DOI" : "10.1016/j.socnet.2011.07.003", "ISSN" : "03788733", "author" : [ { "dropping-particle" : "", "family" : "Viry", "given" : "Gil", "non-dropping-particle" : "", "parse-names" : false, "suffix" : "" } ], "container-title" : "Social Networks", "id" : "ITEM-2", "issue" : "1", "issued" : { "date-parts" : [ [ "2012", "1" ] ] }, "page" : "59-72", "publisher" : "Elsevier B.V.", "title" : "Residential mobility and the spatial dispersion of personal networks: Effects on social support", "type" : "article-journal", "volume" : "34" }, "uris" : [ "http://www.mendeley.com/documents/?uuid=bbccf149-4a18-41d1-a368-1ea467269243" ] } ], "mendeley" : { "previouslyFormattedCitation" : "&lt;i&gt;(4, 5)&lt;/i&gt;" }, "properties" : { "noteIndex" : 0 }, "schema" : "https://github.com/citation-style-language/schema/raw/master/csl-citation.json" }</w:instrText>
      </w:r>
      <w:r w:rsidR="00B16C47">
        <w:fldChar w:fldCharType="separate"/>
      </w:r>
      <w:r w:rsidR="00B72911" w:rsidRPr="00B72911">
        <w:rPr>
          <w:i/>
          <w:noProof/>
        </w:rPr>
        <w:t>(4, 5)</w:t>
      </w:r>
      <w:r w:rsidR="00B16C47">
        <w:fldChar w:fldCharType="end"/>
      </w:r>
      <w:r w:rsidR="00B16C47">
        <w:t>.</w:t>
      </w:r>
    </w:p>
    <w:p w14:paraId="0393BF48" w14:textId="07B1B8B2" w:rsidR="00FC7E0A" w:rsidDel="00D64F64" w:rsidRDefault="004B30CA" w:rsidP="00BD326F">
      <w:pPr>
        <w:rPr>
          <w:del w:id="11" w:author="Wall, Thomas Aubrey" w:date="2014-07-28T15:03:00Z"/>
        </w:rPr>
      </w:pPr>
      <w:r>
        <w:tab/>
        <w:t xml:space="preserve">Researchers are </w:t>
      </w:r>
      <w:r w:rsidR="005945FD">
        <w:t xml:space="preserve">now </w:t>
      </w:r>
      <w:r>
        <w:t xml:space="preserve">considering how </w:t>
      </w:r>
      <w:r w:rsidR="00E842E6">
        <w:t>social networks influence</w:t>
      </w:r>
      <w:r w:rsidR="005945FD">
        <w:t xml:space="preserve"> </w:t>
      </w:r>
      <w:del w:id="12" w:author="Wall, Thomas Aubrey" w:date="2014-07-28T15:01:00Z">
        <w:r w:rsidR="005945FD" w:rsidDel="00D64F64">
          <w:delText xml:space="preserve">an </w:delText>
        </w:r>
      </w:del>
      <w:r w:rsidR="005945FD">
        <w:t>individual</w:t>
      </w:r>
      <w:del w:id="13" w:author="Wall, Thomas Aubrey" w:date="2014-07-28T15:01:00Z">
        <w:r w:rsidR="005945FD" w:rsidDel="00D64F64">
          <w:delText>’</w:delText>
        </w:r>
      </w:del>
      <w:r w:rsidR="005945FD">
        <w:t>s</w:t>
      </w:r>
      <w:ins w:id="14" w:author="Wall, Thomas Aubrey" w:date="2014-07-28T15:01:00Z">
        <w:r w:rsidR="00D64F64">
          <w:t>’</w:t>
        </w:r>
      </w:ins>
      <w:r w:rsidR="005945FD">
        <w:t xml:space="preserve"> </w:t>
      </w:r>
      <w:r>
        <w:t>travel behavior.</w:t>
      </w:r>
      <w:r w:rsidR="00491B19">
        <w:t xml:space="preserve">  </w:t>
      </w:r>
      <w:del w:id="15" w:author="Wall, Thomas Aubrey" w:date="2014-07-28T15:01:00Z">
        <w:r w:rsidR="00491B19" w:rsidDel="00D64F64">
          <w:delText xml:space="preserve">Many </w:delText>
        </w:r>
      </w:del>
      <w:ins w:id="16" w:author="Wall, Thomas Aubrey" w:date="2014-07-28T15:01:00Z">
        <w:r w:rsidR="00D64F64">
          <w:t xml:space="preserve">Such </w:t>
        </w:r>
      </w:ins>
      <w:r w:rsidR="00491B19">
        <w:t xml:space="preserve">studies have focused </w:t>
      </w:r>
      <w:ins w:id="17" w:author="Wall, Thomas Aubrey" w:date="2014-07-28T15:01:00Z">
        <w:r w:rsidR="00D64F64">
          <w:t xml:space="preserve">primarily </w:t>
        </w:r>
      </w:ins>
      <w:r w:rsidR="00491B19">
        <w:t>on the exogenous effects of social networks</w:t>
      </w:r>
      <w:del w:id="18" w:author="Wall, Thomas Aubrey" w:date="2014-07-28T15:02:00Z">
        <w:r w:rsidR="00491B19" w:rsidDel="00D64F64">
          <w:delText xml:space="preserve"> on travel behavior</w:delText>
        </w:r>
      </w:del>
      <w:r w:rsidR="00491B19">
        <w:t xml:space="preserve">, suggesting that individuals tend to travel to see members of their social network </w:t>
      </w:r>
      <w:r w:rsidR="00491B19">
        <w:fldChar w:fldCharType="begin" w:fldLock="1"/>
      </w:r>
      <w:r w:rsidR="00B72911">
        <w:instrText>ADDIN CSL_CITATION { "citationItems" : [ { "id" : "ITEM-1", "itemData" : { "author" : [ { "dropping-particle" : "", "family" : "Carrasco", "given" : "Juan-Antonio", "non-dropping-particle" : "", "parse-names" : false, "suffix" : "" }, { "dropping-particle" : "", "family" : "Hogan", "given" : "Bernie", "non-dropping-particle" : "", "parse-names" : false, "suffix" : "" }, { "dropping-particle" : "", "family" : "Wellman", "given" : "Barry", "non-dropping-particle" : "", "parse-names" : false, "suffix" : "" }, { "dropping-particle" : "", "family" : "Miller", "given" : "Eric J", "non-dropping-particle" : "", "parse-names" : false, "suffix" : "" } ], "container-title" : "Journal of Economic and Social Geography", "id" : "ITEM-1", "issue" : "5", "issued" : { "date-parts" : [ [ "2008" ] ] }, "page" : "562-583", "title" : "AGENCY IN SOCIAL ACTIVITY INTERACTIONS : The Role of Social Networks in Time and Space", "type" : "article-journal", "volume" : "99" }, "uris" : [ "http://www.mendeley.com/documents/?uuid=c1b696fe-a766-4d00-b6a4-12a28a282a77" ] }, { "id" : "ITEM-2", "itemData" : { "DOI" : "10.1016/j.tra.2008.06.006", "ISSN" : "09658564", "author" : [ { "dropping-particle" : "", "family" : "Carrasco", "given" : "Juan-Antonio", "non-dropping-particle" : "", "parse-names" : false, "suffix" : "" }, { "dropping-particle" : "", "family" : "Miller", "given" : "Eric J.", "non-dropping-particle" : "", "parse-names" : false, "suffix" : "" } ], "container-title" : "Transportation Research Part A: Policy and Practice", "id" : "ITEM-2", "issue" : "1", "issued" : { "date-parts" : [ [ "2009", "1" ] ] }, "page" : "90-104", "publisher" : "Elsevier Ltd", "title" : "The social dimension in action: A multilevel, personal networks model of social activity frequency between individuals", "type" : "article-journal", "volume" : "43" }, "uris" : [ "http://www.mendeley.com/documents/?uuid=4c96c6cf-51b3-4f0c-b236-fb5c1d062e66" ] }, { "id" : "ITEM-3", "itemData" : { "DOI" : "10.1068/b3317t", "ISSN" : "0265-8135", "author" : [ { "dropping-particle" : "", "family" : "Carrasco", "given" : "Juan-Antonio", "non-dropping-particle" : "", "parse-names" : false, "suffix" : "" }, { "dropping-particle" : "", "family" : "Hogan", "given" : "Bernie", "non-dropping-particle" : "", "parse-names" : false, "suffix" : "" }, { "dropping-particle" : "", "family" : "Wellman", "given" : "Barry", "non-dropping-particle" : "", "parse-names" : false, "suffix" : "" }, { "dropping-particle" : "", "family" : "Miller", "given" : "Eric J", "non-dropping-particle" : "", "parse-names" : false, "suffix" : "" } ], "container-title" : "Environment and Planning B: Planning and Design", "id" : "ITEM-3", "issue" : "6", "issued" : { "date-parts" : [ [ "2008" ] ] }, "page" : "961-980", "title" : "Collecting social network data to study social activity-travel behavior: an egocentric approach", "type" : "article-journal", "volume" : "35" }, "uris" : [ "http://www.mendeley.com/documents/?uuid=15929b0f-d9fd-4748-b363-5693abbcd670" ] }, { "id" : "ITEM-4", "itemData" : { "author" : [ { "dropping-particle" : "", "family" : "Wellman", "given" : "Barry", "non-dropping-particle" : "", "parse-names" : false, "suffix" : "" }, { "dropping-particle" : "", "family" : "Hogan", "given" : "Bernie", "non-dropping-particle" : "", "parse-names" : false, "suffix" : "" }, { "dropping-particle" : "", "family" : "Berg", "given" : "Kristen", "non-dropping-particle" : "", "parse-names" : false, "suffix" : "" }, { "dropping-particle" : "", "family" : "Boase", "given" : "Jeffrey", "non-dropping-particle" : "", "parse-names" : false, "suffix" : "" }, { "dropping-particle" : "", "family" : "Carrasco", "given" : "Juan-antonio", "non-dropping-particle" : "", "parse-names" : false, "suffix" : "" }, { "dropping-particle" : "", "family" : "C\u00f4t\u00e9", "given" : "Rochelle", "non-dropping-particle" : "", "parse-names" : false, "suffix" : "" }, { "dropping-particle" : "", "family" : "Kayahara", "given" : "Jennifer", "non-dropping-particle" : "", "parse-names" : false, "suffix" : "" }, { "dropping-particle" : "", "family" : "Kennedy", "given" : "Tracy L M", "non-dropping-particle" : "", "parse-names" : false, "suffix" : "" }, { "dropping-particle" : "", "family" : "Tran", "given" : "Phuoc", "non-dropping-particle" : "", "parse-names" : false, "suffix" : "" }, { "dropping-particle" : "", "family" : "Neighbourhoods", "given" : "Networked", "non-dropping-particle" : "", "parse-names" : false, "suffix" : "" }, { "dropping-particle" : "", "family" : "Purcell", "given" : "Patrick", "non-dropping-particle" : "", "parse-names" : false, "suffix" : "" }, { "dropping-particle" : "", "family" : "Springer", "given" : "Berlin", "non-dropping-particle" : "", "parse-names" : false, "suffix" : "" } ], "id" : "ITEM-4", "issued" : { "date-parts" : [ [ "2005" ] ] }, "page" : "1-50", "title" : "Connected Lives: The Project", "type" : "book" }, "uris" : [ "http://www.mendeley.com/documents/?uuid=22cbdf7b-e874-40ae-bee6-c6dab7511272" ] }, { "id" : "ITEM-5", "itemData" : { "DOI" : "10.1007/s11116-013-9467-4", "ISSN" : "0049-4488", "author" : [ { "dropping-particle" : "", "family" : "Moore", "given" : "Jos\u00e9", "non-dropping-particle" : "", "parse-names" : false, "suffix" : "" }, { "dropping-particle" : "", "family" : "Carrasco", "given" : "Juan-Antonio", "non-dropping-particle" : "", "parse-names" : false, "suffix" : "" }, { "dropping-particle" : "", "family" : "Tudela", "given" : "Alejandro", "non-dropping-particle" : "", "parse-names" : false, "suffix" : "" } ], "container-title" : "Transportation", "id" : "ITEM-5", "issue" : "4", "issued" : { "date-parts" : [ [ "2013", "4", "18" ] ] }, "page" : "773-788", "title" : "Exploring the links between personal networks, time use, and the spatial distribution of social contacts", "type" : "article-journal", "volume" : "40" }, "uris" : [ "http://www.mendeley.com/documents/?uuid=08db239b-2d25-4ccc-b65e-77ee5e986f22" ] }, { "id" : "ITEM-6", "itemData" : { "DOI" : "10.1016/j.tra.2013.11.006", "ISSN" : "09658564",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"ITEM-6", "issued" : { "date-parts" : [ [ "2014", "1" ] ] }, "page" : "159-171", "publisher" : "Elsevier Ltd", "title" : "An analysis of the dynamics of activity and travel needs in response to social network evolution and life-cycle events: A structural equation model", "type" : "article-journal", "volume" : "59" }, "uris" : [ "http://www.mendeley.com/documents/?uuid=d9f97b80-8cc3-4e95-a8a2-8b70a2ee11ee" ] }, { "id" : "ITEM-7", "itemData" : { "DOI" : "10.1068/a41396", "ISSN" : "0308-518X", "author" : [ { "dropping-particle" : "", "family" : "Ohnmacht", "given" : "Timo", "non-dropping-particle" : "", "parse-names" : false, "suffix" : "" } ], "container-title" : "Environment and Planning A", "id" : "ITEM-7", "issue" : "12", "issued" : { "date-parts" : [ [ "2009" ] ] }, "page" : "3003-3022", "title" : "Social-activity travel: do the \u2018strong-tie relationships\u2019 of a person exist in the same community? The case of Switzerland", "type" : "article-journal", "volume" : "41" }, "uris" : [ "http://www.mendeley.com/documents/?uuid=67d9e894-5f45-49cd-966c-a205855ba340" ] }, { "id" : "ITEM-8", "itemData" : { "author" : [ { "dropping-particle" : "", "family" : "Wall", "given" : "Thomas A.", "non-dropping-particle" : "", "parse-names" : false, "suffix" : "" }, { "dropping-particle" : "", "family" : "Macfarlane", "given" : "Gregory S.", "non-dropping-particle" : "", "parse-names" : false, "suffix" : "" }, { "dropping-particle" : "", "family" : "Watkins", "given" : "Kari Edison", "non-dropping-particle" : "", "parse-names" : false, "suffix" : "" } ], "container-title" : "Transportation Research Record", "id" : "ITEM-8", "issued" : { "date-parts" : [ [ "2014" ] ] }, "page" : "78-86", "title" : "Exploring the Use of Egocentric Online Social Network Data to Characterize Individual Air Travel Behavior", "type" : "article-journal", "volume" : "2400" }, "uris" : [ "http://www.mendeley.com/documents/?uuid=48216fc0-f123-45e2-8f4b-f81e7e14d392" ] } ], "mendeley" : { "previouslyFormattedCitation" : "&lt;i&gt;(6\u201313)&lt;/i&gt;" }, "properties" : { "noteIndex" : 0 }, "schema" : "https://github.com/citation-style-language/schema/raw/master/csl-citation.json" }</w:instrText>
      </w:r>
      <w:r w:rsidR="00491B19">
        <w:fldChar w:fldCharType="separate"/>
      </w:r>
      <w:r w:rsidR="00B72911" w:rsidRPr="00B72911">
        <w:rPr>
          <w:i/>
          <w:noProof/>
        </w:rPr>
        <w:t>(6–13)</w:t>
      </w:r>
      <w:r w:rsidR="00491B19">
        <w:fldChar w:fldCharType="end"/>
      </w:r>
      <w:r w:rsidR="00491B19">
        <w:t xml:space="preserve">.  However, </w:t>
      </w:r>
      <w:r w:rsidR="00815D15">
        <w:t>there is limited research on</w:t>
      </w:r>
      <w:r w:rsidR="00491B19">
        <w:t xml:space="preserve"> endogenous effects, specifically </w:t>
      </w:r>
      <w:r w:rsidR="00815D15">
        <w:t>the social interdependence</w:t>
      </w:r>
      <w:r w:rsidR="0041198B">
        <w:t xml:space="preserve"> of</w:t>
      </w:r>
      <w:r w:rsidR="00815D15">
        <w:t xml:space="preserve"> travel behavior </w:t>
      </w:r>
      <w:del w:id="19" w:author="Wall, Thomas Aubrey" w:date="2014-07-28T15:03:00Z">
        <w:r w:rsidR="00815D15" w:rsidDel="00D64F64">
          <w:delText xml:space="preserve">– </w:delText>
        </w:r>
      </w:del>
      <w:ins w:id="20" w:author="Wall, Thomas Aubrey" w:date="2014-07-28T15:03:00Z">
        <w:r w:rsidR="00D64F64">
          <w:t xml:space="preserve">(i.e., </w:t>
        </w:r>
      </w:ins>
      <w:r w:rsidR="00491B19">
        <w:t xml:space="preserve">whether </w:t>
      </w:r>
      <w:r w:rsidR="007C1C43">
        <w:t xml:space="preserve">an individual has similar travel behavior as </w:t>
      </w:r>
      <w:r w:rsidR="0041198B">
        <w:t xml:space="preserve">members of </w:t>
      </w:r>
      <w:r w:rsidR="007C1C43">
        <w:t>his or her social network</w:t>
      </w:r>
      <w:ins w:id="21" w:author="Wall, Thomas Aubrey" w:date="2014-07-28T15:03:00Z">
        <w:r w:rsidR="00D64F64">
          <w:t>)</w:t>
        </w:r>
      </w:ins>
      <w:r w:rsidR="007C1C43">
        <w:t>.</w:t>
      </w:r>
      <w:ins w:id="22" w:author="Wall, Thomas Aubrey" w:date="2014-07-28T15:03:00Z">
        <w:r w:rsidR="00D64F64">
          <w:t xml:space="preserve"> </w:t>
        </w:r>
      </w:ins>
    </w:p>
    <w:p w14:paraId="197919D0" w14:textId="40B6A331" w:rsidR="0041198B" w:rsidRDefault="0041198B" w:rsidP="00D64F64">
      <w:del w:id="23" w:author="Wall, Thomas Aubrey" w:date="2014-07-28T15:04:00Z">
        <w:r w:rsidDel="00D64F64">
          <w:delText>This limited research may be due to</w:delText>
        </w:r>
      </w:del>
      <w:ins w:id="24" w:author="Wall, Thomas Aubrey" w:date="2014-07-28T15:04:00Z">
        <w:r w:rsidR="00D64F64">
          <w:t>One reason for this may be that</w:t>
        </w:r>
      </w:ins>
      <w:r>
        <w:t xml:space="preserve"> t</w:t>
      </w:r>
      <w:r w:rsidR="00744601">
        <w:t xml:space="preserve">raditional social network data collection techniques </w:t>
      </w:r>
      <w:del w:id="25" w:author="Wall, Thomas Aubrey" w:date="2014-07-28T15:04:00Z">
        <w:r w:rsidR="00744601" w:rsidDel="00D64F64">
          <w:delText>have been</w:delText>
        </w:r>
      </w:del>
      <w:ins w:id="26" w:author="Wall, Thomas Aubrey" w:date="2014-07-28T15:04:00Z">
        <w:r w:rsidR="00D64F64">
          <w:t>are</w:t>
        </w:r>
      </w:ins>
      <w:r w:rsidR="00744601">
        <w:t xml:space="preserve"> difficult and time-consuming</w:t>
      </w:r>
      <w:r w:rsidR="00727BE5">
        <w:t xml:space="preserve"> </w:t>
      </w:r>
      <w:r w:rsidR="00727BE5">
        <w:fldChar w:fldCharType="begin" w:fldLock="1"/>
      </w:r>
      <w:r w:rsidR="00B72911">
        <w:instrText>ADDIN CSL_CITATION { "citationItems" : [ { "id" : "ITEM-1", "itemData" : { "author" : [ { "dropping-particle" : "", "family" : "Manski", "given" : "Charles", "non-dropping-particle" : "", "parse-names" : false, "suffix" : "" } ], "container-title" : "The Review of Economic Studies", "id" : "ITEM-1", "issue" : "3", "issued" : { "date-parts" : [ [ "1993" ] ] }, "page" : "531-542", "title" : "Identification of Social Endogenous Effects : The Reflection Problem", "type" : "article-journal", "volume" : "60" }, "uris" : [ "http://www.mendeley.com/documents/?uuid=8204c418-979a-43a6-addc-4798a15701a4" ] }, { "id" : "ITEM-2", "itemData" : { "DOI" : "10.1068/b3316t", "ISSN" : "0265-8135", "author" : [ { "dropping-particle" : "", "family" : "Axhausen", "given" : "K W", "non-dropping-particle" : "", "parse-names" : false, "suffix" : "" } ], "container-title" : "Environment and Planning B: Planning and Design", "id" : "ITEM-2", "issue" : "6", "issued" : { "date-parts" : [ [ "2008" ] ] }, "page" : "981-996", "title" : "Social networks, mobility biographies, and travel: survey challenges", "type" : "article-journal", "volume" : "35" }, "uris" : [ "http://www.mendeley.com/documents/?uuid=e08170a8-b125-4b9c-9eb5-dc536d6ba003" ] } ], "mendeley" : { "previouslyFormattedCitation" : "&lt;i&gt;(14, 15)&lt;/i&gt;" }, "properties" : { "noteIndex" : 0 }, "schema" : "https://github.com/citation-style-language/schema/raw/master/csl-citation.json" }</w:instrText>
      </w:r>
      <w:r w:rsidR="00727BE5">
        <w:fldChar w:fldCharType="separate"/>
      </w:r>
      <w:r w:rsidR="00B72911" w:rsidRPr="00B72911">
        <w:rPr>
          <w:i/>
          <w:noProof/>
        </w:rPr>
        <w:t>(14, 15)</w:t>
      </w:r>
      <w:r w:rsidR="00727BE5">
        <w:fldChar w:fldCharType="end"/>
      </w:r>
      <w:r w:rsidR="00744601">
        <w:t>.  However, w</w:t>
      </w:r>
      <w:r w:rsidR="00610CED">
        <w:t xml:space="preserve">ith an increasing number of people utilizing online social networking websites, a large dataset is </w:t>
      </w:r>
      <w:r w:rsidR="00261EB9">
        <w:t>amassing</w:t>
      </w:r>
      <w:r w:rsidR="00610CED">
        <w:t xml:space="preserve"> that highlights naturally occurring social networks </w:t>
      </w:r>
      <w:r w:rsidR="00610CED">
        <w:fldChar w:fldCharType="begin" w:fldLock="1"/>
      </w:r>
      <w:r w:rsidR="00B72911">
        <w:instrText>ADDIN CSL_CITATION { "citationItems" : [ { "id" : "ITEM-1", "itemData" : { "DOI" : "10.1016/j.socnet.2008.07.002", "ISSN" : "03788733", "author" : [ { "dropping-particle" : "", "family" : "Lewis", "given" : "Kevin", "non-dropping-particle" : "", "parse-names" : false, "suffix" : "" }, { "dropping-particle" : "", "family" : "Kaufman", "given" : "Jason", "non-dropping-particle" : "", "parse-names" : false, "suffix" : "" }, { "dropping-particle" : "", "family" : "Gonzalez", "given" : "Marco", "non-dropping-particle" : "", "parse-names" : false, "suffix" : "" }, { "dropping-particle" : "", "family" : "Wimmer", "given" : "Andreas", "non-dropping-particle" : "", "parse-names" : false, "suffix" : "" }, { "dropping-particle" : "", "family" : "Christakis", "given" : "Nicholas", "non-dropping-particle" : "", "parse-names" : false, "suffix" : "" } ], "container-title" : "Social Networks", "id" : "ITEM-1", "issue" : "4", "issued" : { "date-parts" : [ [ "2008", "10" ] ] }, "page" : "330-342", "title" : "Tastes, ties, and time: A new social network dataset using Facebook.com", "type" : "article-journal", "volume" : "30" }, "uris" : [ "http://www.mendeley.com/documents/?uuid=3f1a6be8-e4d8-4f83-920c-f22499429129" ] } ], "mendeley" : { "previouslyFormattedCitation" : "&lt;i&gt;(16)&lt;/i&gt;" }, "properties" : { "noteIndex" : 0 }, "schema" : "https://github.com/citation-style-language/schema/raw/master/csl-citation.json" }</w:instrText>
      </w:r>
      <w:r w:rsidR="00610CED">
        <w:fldChar w:fldCharType="separate"/>
      </w:r>
      <w:r w:rsidR="00B72911" w:rsidRPr="00B72911">
        <w:rPr>
          <w:i/>
          <w:noProof/>
        </w:rPr>
        <w:t>(16)</w:t>
      </w:r>
      <w:r w:rsidR="00610CED">
        <w:fldChar w:fldCharType="end"/>
      </w:r>
      <w:r w:rsidR="00610CED">
        <w:t xml:space="preserve">.  </w:t>
      </w:r>
      <w:r w:rsidR="00BC1F35">
        <w:t xml:space="preserve">Analysis of </w:t>
      </w:r>
      <w:r w:rsidR="00610CED">
        <w:t xml:space="preserve">these datasets </w:t>
      </w:r>
      <w:ins w:id="27" w:author="Wall, Thomas Aubrey" w:date="2014-07-28T15:06:00Z">
        <w:r w:rsidR="00D64F64">
          <w:t xml:space="preserve">may be a more efficient </w:t>
        </w:r>
      </w:ins>
      <w:ins w:id="28" w:author="Wall, Thomas Aubrey" w:date="2014-07-28T15:07:00Z">
        <w:r w:rsidR="00D64F64">
          <w:t xml:space="preserve">means by which </w:t>
        </w:r>
      </w:ins>
      <w:ins w:id="29" w:author="Wall, Thomas Aubrey" w:date="2014-07-28T15:06:00Z">
        <w:r w:rsidR="00D64F64">
          <w:t xml:space="preserve">to </w:t>
        </w:r>
      </w:ins>
      <w:ins w:id="30" w:author="Wall, Thomas Aubrey" w:date="2014-07-28T15:07:00Z">
        <w:r w:rsidR="00D64F64">
          <w:t>gain</w:t>
        </w:r>
      </w:ins>
      <w:del w:id="31" w:author="Wall, Thomas Aubrey" w:date="2014-07-28T15:07:00Z">
        <w:r w:rsidR="00610CED" w:rsidDel="00D64F64">
          <w:delText>can provide</w:delText>
        </w:r>
      </w:del>
      <w:r w:rsidR="00610CED">
        <w:t xml:space="preserve"> insight </w:t>
      </w:r>
      <w:ins w:id="32" w:author="Wall, Thomas Aubrey" w:date="2014-07-28T15:07:00Z">
        <w:r w:rsidR="00D64F64">
          <w:t>in</w:t>
        </w:r>
      </w:ins>
      <w:r w:rsidR="00610CED">
        <w:t>to</w:t>
      </w:r>
      <w:r w:rsidR="00891448">
        <w:t xml:space="preserve"> an individual’s social network </w:t>
      </w:r>
      <w:del w:id="33" w:author="Wall, Thomas Aubrey" w:date="2014-07-28T15:05:00Z">
        <w:r w:rsidR="00891448" w:rsidDel="00D64F64">
          <w:delText xml:space="preserve">more efficiently </w:delText>
        </w:r>
      </w:del>
      <w:r w:rsidR="00891448">
        <w:t>as online data collection methods are less cumbersome than traditional methods.</w:t>
      </w:r>
      <w:r w:rsidR="002C2360">
        <w:t xml:space="preserve"> </w:t>
      </w:r>
    </w:p>
    <w:p w14:paraId="34C50A89" w14:textId="71000A36" w:rsidR="009C69CA" w:rsidRPr="00261EB9" w:rsidRDefault="00B72911" w:rsidP="00BC1F35">
      <w:pPr>
        <w:ind w:firstLine="720"/>
      </w:pPr>
      <w:r>
        <w:t xml:space="preserve">To understand the social interdependence of travel behavior, it is necessary to quantify </w:t>
      </w:r>
      <w:del w:id="34" w:author="Wall, Thomas Aubrey" w:date="2014-07-28T15:07:00Z">
        <w:r w:rsidDel="00D64F64">
          <w:delText xml:space="preserve">intensity of each </w:delText>
        </w:r>
      </w:del>
      <w:r>
        <w:t xml:space="preserve">relationship </w:t>
      </w:r>
      <w:ins w:id="35" w:author="Wall, Thomas Aubrey" w:date="2014-07-28T15:07:00Z">
        <w:r w:rsidR="00D64F64">
          <w:t xml:space="preserve">intensity (i.e. tie-strength) </w:t>
        </w:r>
      </w:ins>
      <w:r>
        <w:t xml:space="preserve">in an individual’s social network </w:t>
      </w:r>
      <w:del w:id="36" w:author="Wall, Thomas Aubrey" w:date="2014-07-28T15:07:00Z">
        <w:r w:rsidDel="00D64F64">
          <w:delText xml:space="preserve">(i.e. tie-strength) </w:delText>
        </w:r>
      </w:del>
      <w:r>
        <w:fldChar w:fldCharType="begin" w:fldLock="1"/>
      </w:r>
      <w:r>
        <w:instrText>ADDIN CSL_CITATION { "citationItems" : [ { "id" : "ITEM-1", "itemData" : { "author" : [ { "dropping-particle" : "V.", "family" : "Marsden", "given" : "Peter", "non-dropping-particle" : "", "parse-names" : false, "suffix" : "" }, { "dropping-particle" : "", "family" : "Campbell", "given" : "Karen E.", "non-dropping-particle" : "", "parse-names" : false, "suffix" : "" } ], "container-title" : "Social Forces", "id" : "ITEM-1", "issue" : "2", "issued" : { "date-parts" : [ [ "1984" ] ] }, "page" : "482-501", "title" : "Measuring Tie Strength", "type" : "article-journal", "volume" : "63" }, "uris" : [ "http://www.mendeley.com/documents/?uuid=f1522f24-94e1-4a3d-bf8b-821e3bb3d7e2" ] }, { "id" : "ITEM-2", "itemData" : { "DOI" : "10.1016/j.physa.2006.11.072", "ISSN" : "03784371", "author" : [ { "dropping-particle" : "", "family" : "Shi", "given" : "Xiaolin", "non-dropping-particle" : "", "parse-names" : false, "suffix" : "" }, { "dropping-particle" : "", "family" : "Adamic", "given" : "Lada A.", "non-dropping-particle" : "", "parse-names" : false, "suffix" : "" }, { "dropping-particle" : "", "family" : "Strauss", "given" : "Martin J.", "non-dropping-particle" : "", "parse-names" : false, "suffix" : "" } ], "container-title" : "Physica A: Statistical Mechanics and its Applications", "id" : "ITEM-2", "issue" : "1", "issued" : { "date-parts" : [ [ "2007", "5" ] ] }, "page" : "33-47", "title" : "Networks of strong ties", "type" : "article-journal", "volume" : "378" }, "uris" : [ "http://www.mendeley.com/documents/?uuid=d82fcb34-ddcd-4a73-acab-a57f6ee7084b" ] }, { "id" : "ITEM-3", "itemData" : { "DOI" : "10.1007/s10115-011-0445-x", "ISBN" : "1011501104", "ISSN" : "0219-1377", "author" : [ { "dropping-particle" : "", "family" : "Zhao", "given" : "Jichang", "non-dropping-particle" : "", "parse-names" : false, "suffix" : "" }, { "dropping-particle" : "", "family" : "Wu", "given" : "Junjie", "non-dropping-particle" : "", "parse-names" : false, "suffix" : "" }, { "dropping-particle" : "", "family" : "Feng", "given" : "Xu", "non-dropping-particle" : "", "parse-names" : false, "suffix" : "" }, { "dropping-particle" : "", "family" : "Xiong", "given" : "Hui", "non-dropping-particle" : "", "parse-names" : false, "suffix" : "" }, { "dropping-particle" : "", "family" : "Xu", "given" : "Ke", "non-dropping-particle" : "", "parse-names" : false, "suffix" : "" } ], "container-title" : "Knowledge and Information Systems", "id" : "ITEM-3", "issue" : "3", "issued" : { "date-parts" : [ [ "2011", "11", "12" ] ] }, "page" : "589-608", "title" : "Information propagation in online social networks: a tie-strength perspective", "type" : "article-journal", "volume" : "32" }, "uris" : [ "http://www.mendeley.com/documents/?uuid=74bc2d8e-a18b-4668-adb4-3271bbea24dd" ] }, { "id" : "ITEM-4", "itemData" : { "DOI" : "10.1287/orsc.1090.0519", "ISSN" : "1047-7039", "author" : [ { "dropping-particle" : "", "family" : "Sosa", "given" : "Manuel E.", "non-dropping-particle" : "", "parse-names" : false, "suffix" : "" } ], "container-title" : "Organization Science", "id" : "ITEM-4", "issue" : "1", "issued" : { "date-parts" : [ [ "2011", "2" ] ] }, "page" : "1-21", "title" : "Where Do Creative Interactions Come From? The Role of Tie Content and Social Networks", "type" : "article-journal", "volume" : "22" }, "uris" : [ "http://www.mendeley.com/documents/?uuid=ddfe665d-ffa5-4f01-b2c2-3be4b2860fa6" ] }, { "id" : "ITEM-5", "itemData" : { "author" : [ { "dropping-particle" : "", "family" : "Granovetter", "given" : "Mark S", "non-dropping-particle" : "", "parse-names" : false, "suffix" : "" } ], "container-title" : "American Journal of Sociology", "id" : "ITEM-5", "issue" : "6", "issued" : { "date-parts" : [ [ "1973" ] ] }, "page" : "1360-1380", "title" : "The Strength of Weak Ties", "type" : "article-journal", "volume" : "78" }, "uris" : [ "http://www.mendeley.com/documents/?uuid=426ef49b-8c0e-48a8-a6f5-e67c9b2bb80b" ] }, { "id" : "ITEM-6", "itemData" : { "DOI" : "10.1007/s10796-010-9250-4", "ISSN" : "1387-3326", "author" : [ { "dropping-particle" : "", "family" : "Retzer", "given" : "Silke", "non-dropping-particle" : "", "parse-names" : false, "suffix" : "" }, { "dropping-particle" : "", "family" : "Yoong", "given" : "Pak", "non-dropping-particle" : "", "parse-names" : false, "suffix" : "" }, { "dropping-particle" : "", "family" : "Hooper", "given" : "Val", "non-dropping-particle" : "", "parse-names" : false, "suffix" : "" } ], "container-title" : "Information Systems Frontiers", "id" : "ITEM-6", "issue" : "2", "issued" : { "date-parts" : [ [ "2010", "7", "7" ] ] }, "page" : "343-361", "title" : "Inter-organisational knowledge transfer in social networks: A definition of intermediate ties", "type" : "article-journal", "volume" : "14" }, "uris" : [ "http://www.mendeley.com/documents/?uuid=5e323905-cfed-44c3-9c1e-dc19715af033" ] } ], "mendeley" : { "previouslyFormattedCitation" : "&lt;i&gt;(17\u201322)&lt;/i&gt;" }, "properties" : { "noteIndex" : 0 }, "schema" : "https://github.com/citation-style-language/schema/raw/master/csl-citation.json" }</w:instrText>
      </w:r>
      <w:r>
        <w:fldChar w:fldCharType="separate"/>
      </w:r>
      <w:r w:rsidRPr="00B72911">
        <w:rPr>
          <w:i/>
          <w:noProof/>
        </w:rPr>
        <w:t>(17–22)</w:t>
      </w:r>
      <w:r>
        <w:fldChar w:fldCharType="end"/>
      </w:r>
      <w:r>
        <w:t>.</w:t>
      </w:r>
      <w:r w:rsidR="002C2360">
        <w:t xml:space="preserve"> </w:t>
      </w:r>
      <w:r>
        <w:t xml:space="preserve"> </w:t>
      </w:r>
      <w:r w:rsidR="002C2360">
        <w:t xml:space="preserve">Tie-strength can be determined by using frequency of contact by various modes, such as wall posts, messages, and </w:t>
      </w:r>
      <w:ins w:id="37" w:author="Wall, Thomas Aubrey" w:date="2014-07-28T15:08:00Z">
        <w:r w:rsidR="00D64F64">
          <w:t xml:space="preserve">common </w:t>
        </w:r>
      </w:ins>
      <w:r w:rsidR="002C2360">
        <w:t xml:space="preserve">photos </w:t>
      </w:r>
      <w:del w:id="38" w:author="Wall, Thomas Aubrey" w:date="2014-07-28T15:08:00Z">
        <w:r w:rsidR="002C2360" w:rsidDel="00D64F64">
          <w:delText>together</w:delText>
        </w:r>
        <w:r w:rsidDel="00D64F64">
          <w:delText xml:space="preserve"> </w:delText>
        </w:r>
      </w:del>
      <w:r>
        <w:fldChar w:fldCharType="begin" w:fldLock="1"/>
      </w:r>
      <w:r>
        <w:instrText>ADDIN CSL_CITATION { "citationItems" : [ { "id" : "ITEM-1", "itemData" : { "DOI" : "10.1016/j.comcom.2013.03.003", "ISSN" : "01403664", "author" : [ { "dropping-particle" : "", "family" : "Arnaboldi", "given" : "Valerio", "non-dropping-particle" : "", "parse-names" : false, "suffix" : "" }, { "dropping-particle" : "", "family" : "Guazzini", "given" : "Andrea", "non-dropping-particle" : "", "parse-names" : false, "suffix" : "" }, { "dropping-particle" : "", "family" : "Passarella", "given" : "Andrea", "non-dropping-particle" : "", "parse-names" : false, "suffix" : "" } ], "container-title" : "Computer Communications", "id" : "ITEM-1", "issue" : "10-11", "issued" : { "date-parts" : [ [ "2013", "6" ] ] }, "page" : "1130-1144", "publisher" : "Elsevier B.V.", "title" : "Egocentric online social networks: Analysis of key features and prediction of tie strength in Facebook", "type" : "article-journal", "volume" : "36" }, "uris" : [ "http://www.mendeley.com/documents/?uuid=24b58030-43eb-4219-93dc-3833c342835c" ] }, { "id" : "ITEM-2", "itemData" : { "DOI" : "10.1145/1518701.1518736", "ISBN" : "9781605582467", "author" : [ { "dropping-particle" : "", "family" : "Gilbert", "given" : "Eric", "non-dropping-particle" : "", "parse-names" : false, "suffix" : "" }, { "dropping-particle" : "", "family" : "Karahalios", "given" : "Karrie", "non-dropping-particle" : "", "parse-names" : false, "suffix" : "" } ], "container-title" : "Proceedings of the 27th international conference on Human factors in computing systems - CHI 09", "id" : "ITEM-2", "issued" : { "date-parts" : [ [ "2009" ] ] }, "page" : "211", "publisher" : "ACM Press", "publisher-place" : "New York, New York, USA", "title" : "Predicting tie strength with social media", "type" : "article-journal" }, "uris" : [ "http://www.mendeley.com/documents/?uuid=6f982a90-7189-4140-970d-e46019066e28" ] }, { "id" : "ITEM-3", "itemData" : { "DOI" : "10.1109/ASONAM.2012.180", "ISBN" : "978-1-4673-2497-7", "author" : [ { "dropping-particle" : "", "family" : "Pappalardo", "given" : "L.", "non-dropping-particle" : "", "parse-names" : false, "suffix" : "" }, { "dropping-particle" : "", "family" : "Rossetti", "given" : "G.", "non-dropping-particle" : "", "parse-names" : false, "suffix" : "" }, { "dropping-particle" : "", "family" : "Pedreschi", "given" : "D.", "non-dropping-particle" : "", "parse-names" : false, "suffix" : "" } ], "container-title" : "2012 IEEE/ACM International Conference on Advances in Social Networks Analysis and Mining", "id" : "ITEM-3", "issued" : { "date-parts" : [ [ "2012", "8" ] ] }, "page" : "1040-1045", "publisher" : "Ieee", "title" : "\"How Well Do We Know Each Other?\" Detecting Tie Strength in Multidimensional Social Networks", "type" : "article-journal" }, "uris" : [ "http://www.mendeley.com/documents/?uuid=38921f2f-8e0f-451c-a7e3-bd46578ad65a" ] }, { "id" : "ITEM-4", "itemData" : { "DOI" : "10.1109/CIT.2012.93", "ISBN" : "978-1-4673-4873-7", "author" : [ { "dropping-particle" : "", "family" : "He", "given" : "Yaxi", "non-dropping-particle" : "", "parse-names" : false, "suffix" : "" }, { "dropping-particle" : "", "family" : "Zhang", "given" : "Chunhong", "non-dropping-particle" : "", "parse-names" : false, "suffix" : "" }, { "dropping-particle" : "", "family" : "Ji", "given" : "Yang", "non-dropping-particle" : "", "parse-names" : false, "suffix" : "" } ], "container-title" : "2012 IEEE 12th International Conference on Computer and Information Technology", "id" : "ITEM-4", "issued" : { "date-parts" : [ [ "2012", "10" ] ] }, "page" : "359-367", "publisher" : "Ieee", "title" : "Principle Features for Tie Strength Estimation in Micro-blog Social Network", "type" : "article-journal" }, "uris" : [ "http://www.mendeley.com/documents/?uuid=b2ab7089-e423-4a64-8ac4-35504443e779" ] } ], "mendeley" : { "previouslyFormattedCitation" : "&lt;i&gt;(23\u201326)&lt;/i&gt;" }, "properties" : { "noteIndex" : 0 }, "schema" : "https://github.com/citation-style-language/schema/raw/master/csl-citation.json" }</w:instrText>
      </w:r>
      <w:r>
        <w:fldChar w:fldCharType="separate"/>
      </w:r>
      <w:r w:rsidRPr="00B72911">
        <w:rPr>
          <w:i/>
          <w:noProof/>
        </w:rPr>
        <w:t>(23–26)</w:t>
      </w:r>
      <w:r>
        <w:fldChar w:fldCharType="end"/>
      </w:r>
      <w:r w:rsidR="002C2360">
        <w:t>.  However, not all of this data is publically available</w:t>
      </w:r>
      <w:r w:rsidR="001D7B93">
        <w:t>.</w:t>
      </w:r>
    </w:p>
    <w:p w14:paraId="5F5C61F4" w14:textId="6D1F434A" w:rsidR="00C8293D" w:rsidRDefault="00C8293D" w:rsidP="00D8644E">
      <w:pPr>
        <w:ind w:firstLine="720"/>
      </w:pPr>
      <w:r>
        <w:t>The objective of this research is to</w:t>
      </w:r>
      <w:r w:rsidR="00245179">
        <w:t xml:space="preserve"> develop and test</w:t>
      </w:r>
      <w:r>
        <w:t xml:space="preserve"> a method for representing </w:t>
      </w:r>
      <w:ins w:id="39" w:author="Wall, Thomas Aubrey" w:date="2014-07-28T15:08:00Z">
        <w:r w:rsidR="00D64F64">
          <w:t xml:space="preserve">relationship </w:t>
        </w:r>
      </w:ins>
      <w:r w:rsidR="00885358">
        <w:t>tie-strength</w:t>
      </w:r>
      <w:r>
        <w:t xml:space="preserve"> </w:t>
      </w:r>
      <w:del w:id="40" w:author="Wall, Thomas Aubrey" w:date="2014-07-28T15:09:00Z">
        <w:r w:rsidDel="00D64F64">
          <w:delText xml:space="preserve">of </w:delText>
        </w:r>
      </w:del>
      <w:del w:id="41" w:author="Wall, Thomas Aubrey" w:date="2014-07-28T15:08:00Z">
        <w:r w:rsidDel="00D64F64">
          <w:delText xml:space="preserve">relationships </w:delText>
        </w:r>
      </w:del>
      <w:r>
        <w:t>in an indi</w:t>
      </w:r>
      <w:r w:rsidR="00885358">
        <w:t xml:space="preserve">vidual’s online social network </w:t>
      </w:r>
      <w:r>
        <w:t xml:space="preserve">based on limited </w:t>
      </w:r>
      <w:del w:id="42" w:author="Wall, Thomas Aubrey" w:date="2014-07-28T15:09:00Z">
        <w:r w:rsidDel="00D64F64">
          <w:delText xml:space="preserve">publically available </w:delText>
        </w:r>
      </w:del>
      <w:r>
        <w:t>data</w:t>
      </w:r>
      <w:r w:rsidR="00916BF6">
        <w:t xml:space="preserve"> </w:t>
      </w:r>
      <w:ins w:id="43" w:author="Wall, Thomas Aubrey" w:date="2014-07-28T15:09:00Z">
        <w:r w:rsidR="00D64F64">
          <w:t xml:space="preserve">publically available </w:t>
        </w:r>
      </w:ins>
      <w:r w:rsidR="00916BF6">
        <w:t>from Facebook</w:t>
      </w:r>
      <w:r>
        <w:t xml:space="preserve">.  </w:t>
      </w:r>
      <w:commentRangeStart w:id="44"/>
      <w:r w:rsidR="003E2732">
        <w:t xml:space="preserve">This study uses </w:t>
      </w:r>
      <w:ins w:id="45" w:author="Wall, Thomas Aubrey" w:date="2014-07-28T15:09:00Z">
        <w:r w:rsidR="00D64F64">
          <w:t xml:space="preserve">existing </w:t>
        </w:r>
      </w:ins>
      <w:r w:rsidR="003E2732">
        <w:t xml:space="preserve">econometric techniques </w:t>
      </w:r>
      <w:del w:id="46" w:author="Wall, Thomas Aubrey" w:date="2014-07-28T15:09:00Z">
        <w:r w:rsidR="003E2732" w:rsidDel="00D64F64">
          <w:delText xml:space="preserve">previously developed </w:delText>
        </w:r>
      </w:del>
      <w:r w:rsidR="003E2732">
        <w:t xml:space="preserve">to </w:t>
      </w:r>
      <w:ins w:id="47" w:author="Wall, Thomas Aubrey" w:date="2014-07-28T15:10:00Z">
        <w:r w:rsidR="001A599E">
          <w:t xml:space="preserve">spatially </w:t>
        </w:r>
      </w:ins>
      <w:r w:rsidR="003E2732">
        <w:t xml:space="preserve">analyze </w:t>
      </w:r>
      <w:del w:id="48" w:author="Wall, Thomas Aubrey" w:date="2014-07-28T15:10:00Z">
        <w:r w:rsidR="003E2732" w:rsidDel="001A599E">
          <w:delText xml:space="preserve">spatially </w:delText>
        </w:r>
      </w:del>
      <w:ins w:id="49" w:author="Wall, Thomas Aubrey" w:date="2014-07-28T15:10:00Z">
        <w:r w:rsidR="001A599E">
          <w:t xml:space="preserve"> and consider the social interdependence of </w:t>
        </w:r>
      </w:ins>
      <w:r w:rsidR="003E2732">
        <w:t>dependent variables</w:t>
      </w:r>
      <w:del w:id="50" w:author="Wall, Thomas Aubrey" w:date="2014-07-28T15:10:00Z">
        <w:r w:rsidR="00D8644E" w:rsidDel="001A599E">
          <w:delText xml:space="preserve"> to consider</w:delText>
        </w:r>
        <w:r w:rsidR="003E2732" w:rsidDel="001A599E">
          <w:delText xml:space="preserve"> </w:delText>
        </w:r>
        <w:r w:rsidR="00593F59" w:rsidDel="001A599E">
          <w:delText>the social interdependence of variables</w:delText>
        </w:r>
      </w:del>
      <w:r w:rsidR="005C7867">
        <w:t>.</w:t>
      </w:r>
      <w:commentRangeEnd w:id="44"/>
      <w:r w:rsidR="001A599E">
        <w:rPr>
          <w:rStyle w:val="CommentReference"/>
        </w:rPr>
        <w:commentReference w:id="44"/>
      </w:r>
      <w:r w:rsidR="005C7867">
        <w:t xml:space="preserve">  This paper begins with a review of the relevant literature regarding social influences on travel behavior, issues with traditional social network data collection methods, the use of online social networks data, and the tie-strength of relationships.  The paper then discusses the econometric methodology selected, data collection and processing, and the development and testing of the candidate weight matrices which consider tie-strength.</w:t>
      </w:r>
    </w:p>
    <w:p w14:paraId="3C10232D" w14:textId="77777777" w:rsidR="00C8293D" w:rsidRDefault="00C8293D" w:rsidP="00FC4E33">
      <w:pPr>
        <w:rPr>
          <w:b/>
        </w:rPr>
      </w:pPr>
    </w:p>
    <w:p w14:paraId="5E73AEB0" w14:textId="0C434221" w:rsidR="00E2374A" w:rsidRPr="00E2374A" w:rsidRDefault="00E2374A" w:rsidP="00FC4E33">
      <w:r>
        <w:rPr>
          <w:b/>
        </w:rPr>
        <w:t>LITERATURE REVIEW</w:t>
      </w:r>
    </w:p>
    <w:p w14:paraId="3D3EB37B" w14:textId="77777777" w:rsidR="00FC4E33" w:rsidRPr="00754E98" w:rsidRDefault="00FC4E33" w:rsidP="00FC4E33">
      <w:pPr>
        <w:rPr>
          <w:b/>
        </w:rPr>
      </w:pPr>
      <w:r>
        <w:rPr>
          <w:b/>
        </w:rPr>
        <w:t>Social Influences on Travel Behavior</w:t>
      </w:r>
    </w:p>
    <w:p w14:paraId="09670425" w14:textId="4C73B41E" w:rsidR="0075120B" w:rsidRDefault="00E61475" w:rsidP="00932832">
      <w:del w:id="51" w:author="Wall, Thomas Aubrey" w:date="2014-07-28T15:12:00Z">
        <w:r w:rsidDel="0026692A">
          <w:delText>As t</w:delText>
        </w:r>
      </w:del>
      <w:ins w:id="52" w:author="Wall, Thomas Aubrey" w:date="2014-07-28T15:12:00Z">
        <w:r w:rsidR="0026692A">
          <w:t>T</w:t>
        </w:r>
      </w:ins>
      <w:r>
        <w:t>ransportation is a derived demand</w:t>
      </w:r>
      <w:del w:id="53" w:author="Wall, Thomas Aubrey" w:date="2014-07-28T15:12:00Z">
        <w:r w:rsidDel="0026692A">
          <w:delText>,</w:delText>
        </w:r>
      </w:del>
      <w:ins w:id="54" w:author="Wall, Thomas Aubrey" w:date="2014-07-28T15:12:00Z">
        <w:r w:rsidR="0026692A">
          <w:t xml:space="preserve"> wherein</w:t>
        </w:r>
      </w:ins>
      <w:r>
        <w:t xml:space="preserve"> people make trips </w:t>
      </w:r>
      <w:del w:id="55" w:author="Wall, Thomas Aubrey" w:date="2014-07-28T15:12:00Z">
        <w:r w:rsidR="00932832" w:rsidDel="0026692A">
          <w:delText xml:space="preserve">in order </w:delText>
        </w:r>
      </w:del>
      <w:r w:rsidR="00932832">
        <w:t xml:space="preserve">to perform activities.  </w:t>
      </w:r>
      <w:r w:rsidR="004B3689">
        <w:t>R</w:t>
      </w:r>
      <w:r w:rsidR="006C0D1D">
        <w:t>esearch suggests that an individual</w:t>
      </w:r>
      <w:r w:rsidR="004B3689">
        <w:t>’s travel behavior may be</w:t>
      </w:r>
      <w:r w:rsidR="006C0D1D">
        <w:t xml:space="preserve"> influenced by his social network</w:t>
      </w:r>
      <w:r w:rsidR="00047D82">
        <w:t xml:space="preserve"> </w:t>
      </w:r>
      <w:r w:rsidR="00047D82">
        <w:fldChar w:fldCharType="begin" w:fldLock="1"/>
      </w:r>
      <w:r w:rsidR="00B72911">
        <w:instrText>ADDIN CSL_CITATION { "citationItems" : [ { "id" : "ITEM-1", "itemData" : { "DOI" : "10.1016/j.tra.2008.06.006", "ISSN" : "09658564", "author" : [ { "dropping-particle" : "", "family" : "Carrasco", "given" : "Juan-Antonio", "non-dropping-particle" : "", "parse-names" : false, "suffix" : "" }, { "dropping-particle" : "", "family" : "Miller", "given" : "Eric J.", "non-dropping-particle" : "", "parse-names" : false, "suffix" : "" } ], "container-title" : "Transportation Research Part A: Policy and Practice", "id" : "ITEM-1", "issue" : "1", "issued" : { "date-parts" : [ [ "2009", "1" ] ] }, "page" : "90-104", "publisher" : "Elsevier Ltd", "title" : "The social dimension in action: A multilevel, personal networks model of social activity frequency between individuals", "type" : "article-journal", "volume" : "43" }, "uris" : [ "http://www.mendeley.com/documents/?uuid=4c96c6cf-51b3-4f0c-b236-fb5c1d062e66" ] }, { "id" : "ITEM-2", "itemData" : { "author" : [ { "dropping-particle" : "", "family" : "Carrasco", "given" : "Juan-Antonio", "non-dropping-particle" : "", "parse-names" : false, "suffix" : "" }, { "dropping-particle" : "", "family" : "Hogan", "given" : "Bernie", "non-dropping-particle" : "", "parse-names" : false, "suffix" : "" }, { "dropping-particle" : "", "family" : "Wellman", "given" : "Barry", "non-dropping-particle" : "", "parse-names" : false, "suffix" : "" }, { "dropping-particle" : "", "family" : "Miller", "given" : "Eric J", "non-dropping-particle" : "", "parse-names" : false, "suffix" : "" } ], "container-title" : "Journal of Economic and Social Geography", "id" : "ITEM-2", "issue" : "5", "issued" : { "date-parts" : [ [ "2008" ] ] }, "page" : "562-583", "title" : "AGENCY IN SOCIAL ACTIVITY INTERACTIONS : The Role of Social Networks in Time and Space", "type" : "article-journal", "volume" : "99" }, "uris" : [ "http://www.mendeley.com/documents/?uuid=c1b696fe-a766-4d00-b6a4-12a28a282a77" ] }, { "id" : "ITEM-3", "itemData" : { "DOI" : "10.1068/b3317t", "ISSN" : "0265-8135", "author" : [ { "dropping-particle" : "", "family" : "Carrasco", "given" : "Juan-Antonio", "non-dropping-particle" : "", "parse-names" : false, "suffix" : "" }, { "dropping-particle" : "", "family" : "Hogan", "given" : "Bernie", "non-dropping-particle" : "", "parse-names" : false, "suffix" : "" }, { "dropping-particle" : "", "family" : "Wellman", "given" : "Barry", "non-dropping-particle" : "", "parse-names" : false, "suffix" : "" }, { "dropping-particle" : "", "family" : "Miller", "given" : "Eric J", "non-dropping-particle" : "", "parse-names" : false, "suffix" : "" } ], "container-title" : "Environment and Planning B: Planning and Design", "id" : "ITEM-3", "issue" : "6", "issued" : { "date-parts" : [ [ "2008" ] ] }, "page" : "961-980", "title" : "Collecting social network data to study social activity-travel behavior: an egocentric approach", "type" : "article-journal", "volume" : "35" }, "uris" : [ "http://www.mendeley.com/documents/?uuid=15929b0f-d9fd-4748-b363-5693abbcd670" ] }, { "id" : "ITEM-4", "itemData" : { "author" : [ { "dropping-particle" : "", "family" : "Wall", "given" : "Thomas A.", "non-dropping-particle" : "", "parse-names" : false, "suffix" : "" }, { "dropping-particle" : "", "family" : "Macfarlane", "given" : "Gregory S.", "non-dropping-particle" : "", "parse-names" : false, "suffix" : "" }, { "dropping-particle" : "", "family" : "Watkins", "given" : "Kari Edison", "non-dropping-particle" : "", "parse-names" : false, "suffix" : "" } ], "container-title" : "Transportation Research Record", "id" : "ITEM-4", "issued" : { "date-parts" : [ [ "2014" ] ] }, "page" : "78-86", "title" : "Exploring the Use of Egocentric Online Social Network Data to Characterize Individual Air Travel Behavior", "type" : "article-journal", "volume" : "2400" }, "uris" : [ "http://www.mendeley.com/documents/?uuid=48216fc0-f123-45e2-8f4b-f81e7e14d392" ] }, { "id" : "ITEM-5", "itemData" : { "DOI" : "10.1007/s11116-013-9467-4", "ISSN" : "0049-4488", "author" : [ { "dropping-particle" : "", "family" : "Moore", "given" : "Jos\u00e9", "non-dropping-particle" : "", "parse-names" : false, "suffix" : "" }, { "dropping-particle" : "", "family" : "Carrasco", "given" : "Juan-Antonio", "non-dropping-particle" : "", "parse-names" : false, "suffix" : "" }, { "dropping-particle" : "", "family" : "Tudela", "given" : "Alejandro", "non-dropping-particle" : "", "parse-names" : false, "suffix" : "" } ], "container-title" : "Transportation", "id" : "ITEM-5", "issue" : "4", "issued" : { "date-parts" : [ [ "2013", "4", "18" ] ] }, "page" : "773-788", "title" : "Exploring the links between personal networks, time use, and the spatial distribution of social contacts", "type" : "article-journal", "volume" : "40" }, "uris" : [ "http://www.mendeley.com/documents/?uuid=08db239b-2d25-4ccc-b65e-77ee5e986f22" ] } ], "mendeley" : { "previouslyFormattedCitation" : "&lt;i&gt;(6\u20138, 10, 13)&lt;/i&gt;" }, "properties" : { "noteIndex" : 0 }, "schema" : "https://github.com/citation-style-language/schema/raw/master/csl-citation.json" }</w:instrText>
      </w:r>
      <w:r w:rsidR="00047D82">
        <w:fldChar w:fldCharType="separate"/>
      </w:r>
      <w:r w:rsidR="00B72911" w:rsidRPr="00B72911">
        <w:rPr>
          <w:i/>
          <w:noProof/>
        </w:rPr>
        <w:t>(6–8, 10, 13)</w:t>
      </w:r>
      <w:r w:rsidR="00047D82">
        <w:fldChar w:fldCharType="end"/>
      </w:r>
      <w:r w:rsidR="006C0D1D">
        <w:t xml:space="preserve">.  </w:t>
      </w:r>
      <w:del w:id="56" w:author="Wall, Thomas Aubrey" w:date="2014-07-28T15:13:00Z">
        <w:r w:rsidR="009B1DD9" w:rsidDel="0026692A">
          <w:delText xml:space="preserve">A prominent </w:delText>
        </w:r>
        <w:r w:rsidR="004D60F7" w:rsidDel="0026692A">
          <w:delText>social network travel behavior</w:delText>
        </w:r>
      </w:del>
      <w:ins w:id="57" w:author="Wall, Thomas Aubrey" w:date="2014-07-28T15:13:00Z">
        <w:r w:rsidR="0026692A">
          <w:t>One such</w:t>
        </w:r>
      </w:ins>
      <w:r w:rsidR="004D60F7">
        <w:t xml:space="preserve"> study hypothesized that an individual’s social network </w:t>
      </w:r>
      <w:r w:rsidR="009B1DD9">
        <w:t>is a key cause of travel behavior</w:t>
      </w:r>
      <w:ins w:id="58" w:author="Wall, Thomas Aubrey" w:date="2014-07-28T15:13:00Z">
        <w:r w:rsidR="0026692A">
          <w:t>,</w:t>
        </w:r>
      </w:ins>
      <w:r w:rsidR="008802A6">
        <w:t xml:space="preserve"> </w:t>
      </w:r>
      <w:del w:id="59" w:author="Wall, Thomas Aubrey" w:date="2014-07-28T15:13:00Z">
        <w:r w:rsidR="008802A6" w:rsidDel="0026692A">
          <w:delText xml:space="preserve">and </w:delText>
        </w:r>
      </w:del>
      <w:r w:rsidR="008802A6">
        <w:t>f</w:t>
      </w:r>
      <w:ins w:id="60" w:author="Wall, Thomas Aubrey" w:date="2014-07-28T15:13:00Z">
        <w:r w:rsidR="0026692A">
          <w:t>inding</w:t>
        </w:r>
      </w:ins>
      <w:del w:id="61" w:author="Wall, Thomas Aubrey" w:date="2014-07-28T15:13:00Z">
        <w:r w:rsidR="008802A6" w:rsidDel="0026692A">
          <w:delText>ound</w:delText>
        </w:r>
      </w:del>
      <w:r w:rsidR="008802A6">
        <w:t xml:space="preserve"> that individuals who live closer together and more actively plan events are better able to maintain reciprocal relationships</w:t>
      </w:r>
      <w:r w:rsidR="009B1DD9">
        <w:t xml:space="preserve"> </w:t>
      </w:r>
      <w:r w:rsidR="009B1DD9">
        <w:fldChar w:fldCharType="begin" w:fldLock="1"/>
      </w:r>
      <w:r w:rsidR="00B72911">
        <w:instrText>ADDIN CSL_CITATION { "citationItems" : [ { "id" : "ITEM-1", "itemData" : { "author" : [ { "dropping-particle" : "", "family" : "Carrasco", "given" : "Juan-Antonio", "non-dropping-particle" : "", "parse-names" : false, "suffix" : "" }, { "dropping-particle" : "", "family" : "Hogan", "given" : "Bernie", "non-dropping-particle" : "", "parse-names" : false, "suffix" : "" }, { "dropping-particle" : "", "family" : "Wellman", "given" : "Barry", "non-dropping-particle" : "", "parse-names" : false, "suffix" : "" }, { "dropping-particle" : "", "family" : "Miller", "given" : "Eric J", "non-dropping-particle" : "", "parse-names" : false, "suffix" : "" } ], "container-title" : "Journal of Economic and Social Geography", "id" : "ITEM-1", "issue" : "5", "issued" : { "date-parts" : [ [ "2008" ] ] }, "page" : "562-583", "title" : "AGENCY IN SOCIAL ACTIVITY INTERACTIONS : The Role of Social Networks in Time and Space", "type" : "article-journal", "volume" : "99" }, "uris" : [ "http://www.mendeley.com/documents/?uuid=c1b696fe-a766-4d00-b6a4-12a28a282a77" ] } ], "mendeley" : { "previouslyFormattedCitation" : "&lt;i&gt;(6)&lt;/i&gt;" }, "properties" : { "noteIndex" : 0 }, "schema" : "https://github.com/citation-style-language/schema/raw/master/csl-citation.json" }</w:instrText>
      </w:r>
      <w:r w:rsidR="009B1DD9">
        <w:fldChar w:fldCharType="separate"/>
      </w:r>
      <w:r w:rsidR="00B72911" w:rsidRPr="00B72911">
        <w:rPr>
          <w:i/>
          <w:noProof/>
        </w:rPr>
        <w:t>(6)</w:t>
      </w:r>
      <w:r w:rsidR="009B1DD9">
        <w:fldChar w:fldCharType="end"/>
      </w:r>
      <w:r w:rsidR="009B1DD9">
        <w:t>.</w:t>
      </w:r>
      <w:r w:rsidR="008802A6">
        <w:t xml:space="preserve">  </w:t>
      </w:r>
      <w:r w:rsidR="006F1A3C">
        <w:t xml:space="preserve">Additionally, individuals with larger </w:t>
      </w:r>
      <w:ins w:id="62" w:author="Wall, Thomas Aubrey" w:date="2014-07-28T15:14:00Z">
        <w:r w:rsidR="0026692A">
          <w:t xml:space="preserve">or more fragmented </w:t>
        </w:r>
      </w:ins>
      <w:r w:rsidR="006F1A3C">
        <w:t xml:space="preserve">social networks </w:t>
      </w:r>
      <w:del w:id="63" w:author="Wall, Thomas Aubrey" w:date="2014-07-28T15:14:00Z">
        <w:r w:rsidR="006F1A3C" w:rsidDel="0026692A">
          <w:delText xml:space="preserve">or more fragmented social networks </w:delText>
        </w:r>
      </w:del>
      <w:r w:rsidR="006F1A3C">
        <w:t xml:space="preserve">tend to be more active, as </w:t>
      </w:r>
      <w:del w:id="64" w:author="Wall, Thomas Aubrey" w:date="2014-07-28T15:14:00Z">
        <w:r w:rsidR="006F1A3C" w:rsidDel="0026692A">
          <w:delText>both of these types of social</w:delText>
        </w:r>
      </w:del>
      <w:ins w:id="65" w:author="Wall, Thomas Aubrey" w:date="2014-07-28T15:14:00Z">
        <w:r w:rsidR="0026692A">
          <w:t>such</w:t>
        </w:r>
      </w:ins>
      <w:r w:rsidR="006F1A3C">
        <w:t xml:space="preserve"> networks require more maintenance </w:t>
      </w:r>
      <w:r w:rsidR="006F1A3C">
        <w:fldChar w:fldCharType="begin" w:fldLock="1"/>
      </w:r>
      <w:r w:rsidR="00B72911">
        <w:instrText>ADDIN CSL_CITATION { "citationItems" : [ { "id" : "ITEM-1", "itemData" : { "DOI" : "10.1068/b3317t", "ISSN" : "0265-8135", "author" : [ { "dropping-particle" : "", "family" : "Carrasco", "given" : "Juan-Antonio", "non-dropping-particle" : "", "parse-names" : false, "suffix" : "" }, { "dropping-particle" : "", "family" : "Hogan", "given" : "Bernie", "non-dropping-particle" : "", "parse-names" : false, "suffix" : "" }, { "dropping-particle" : "", "family" : "Wellman", "given" : "Barry", "non-dropping-particle" : "", "parse-names" : false, "suffix" : "" }, { "dropping-particle" : "", "family" : "Miller", "given" : "Eric J", "non-dropping-particle" : "", "parse-names" : false, "suffix" : "" } ], "container-title" : "Environment and Planning B: Planning and Design", "id" : "ITEM-1", "issue" : "6", "issued" : { "date-parts" : [ [ "2008" ] ] }, "page" : "961-980", "title" : "Collecting social network data to study social activity-travel behavior: an egocentric approach", "type" : "article-journal", "volume" : "35" }, "uris" : [ "http://www.mendeley.com/documents/?uuid=15929b0f-d9fd-4748-b363-5693abbcd670" ] } ], "mendeley" : { "previouslyFormattedCitation" : "&lt;i&gt;(8)&lt;/i&gt;" }, "properties" : { "noteIndex" : 0 }, "schema" : "https://github.com/citation-style-language/schema/raw/master/csl-citation.json" }</w:instrText>
      </w:r>
      <w:r w:rsidR="006F1A3C">
        <w:fldChar w:fldCharType="separate"/>
      </w:r>
      <w:r w:rsidR="00B72911" w:rsidRPr="00B72911">
        <w:rPr>
          <w:i/>
          <w:noProof/>
        </w:rPr>
        <w:t>(8)</w:t>
      </w:r>
      <w:r w:rsidR="006F1A3C">
        <w:fldChar w:fldCharType="end"/>
      </w:r>
      <w:r w:rsidR="006F1A3C">
        <w:t>.</w:t>
      </w:r>
      <w:r w:rsidR="00F3114C">
        <w:t xml:space="preserve">  Studies also indicate that individuals are willing to </w:t>
      </w:r>
      <w:r w:rsidR="00F3114C">
        <w:lastRenderedPageBreak/>
        <w:t>travel farther</w:t>
      </w:r>
      <w:r w:rsidR="0047372F">
        <w:t xml:space="preserve"> for and spend more time in social activities w</w:t>
      </w:r>
      <w:r w:rsidR="00F3114C">
        <w:t xml:space="preserve">ith members of their social network </w:t>
      </w:r>
      <w:r w:rsidR="00F3114C">
        <w:fldChar w:fldCharType="begin" w:fldLock="1"/>
      </w:r>
      <w:r w:rsidR="00B72911">
        <w:instrText>ADDIN CSL_CITATION { "citationItems" : [ { "id" : "ITEM-1", "itemData" : { "DOI" : "10.1016/j.tra.2008.06.006", "ISSN" : "09658564", "author" : [ { "dropping-particle" : "", "family" : "Carrasco", "given" : "Juan-Antonio", "non-dropping-particle" : "", "parse-names" : false, "suffix" : "" }, { "dropping-particle" : "", "family" : "Miller", "given" : "Eric J.", "non-dropping-particle" : "", "parse-names" : false, "suffix" : "" } ], "container-title" : "Transportation Research Part A: Policy and Practice", "id" : "ITEM-1", "issue" : "1", "issued" : { "date-parts" : [ [ "2009", "1" ] ] }, "page" : "90-104", "publisher" : "Elsevier Ltd", "title" : "The social dimension in action: A multilevel, personal networks model of social activity frequency between individuals", "type" : "article-journal", "volume" : "43" }, "uris" : [ "http://www.mendeley.com/documents/?uuid=4c96c6cf-51b3-4f0c-b236-fb5c1d062e66" ] }, { "id" : "ITEM-2", "itemData" : { "DOI" : "10.1007/s11116-013-9467-4", "ISSN" : "0049-4488", "author" : [ { "dropping-particle" : "", "family" : "Moore", "given" : "Jos\u00e9", "non-dropping-particle" : "", "parse-names" : false, "suffix" : "" }, { "dropping-particle" : "", "family" : "Carrasco", "given" : "Juan-Antonio", "non-dropping-particle" : "", "parse-names" : false, "suffix" : "" }, { "dropping-particle" : "", "family" : "Tudela", "given" : "Alejandro", "non-dropping-particle" : "", "parse-names" : false, "suffix" : "" } ], "container-title" : "Transportation", "id" : "ITEM-2", "issue" : "4", "issued" : { "date-parts" : [ [ "2013", "4", "18" ] ] }, "page" : "773-788", "title" : "Exploring the links between personal networks, time use, and the spatial distribution of social contacts", "type" : "article-journal", "volume" : "40" }, "uris" : [ "http://www.mendeley.com/documents/?uuid=08db239b-2d25-4ccc-b65e-77ee5e986f22" ] } ], "mendeley" : { "previouslyFormattedCitation" : "&lt;i&gt;(7, 10)&lt;/i&gt;" }, "properties" : { "noteIndex" : 0 }, "schema" : "https://github.com/citation-style-language/schema/raw/master/csl-citation.json" }</w:instrText>
      </w:r>
      <w:r w:rsidR="00F3114C">
        <w:fldChar w:fldCharType="separate"/>
      </w:r>
      <w:r w:rsidR="00B72911" w:rsidRPr="00B72911">
        <w:rPr>
          <w:i/>
          <w:noProof/>
        </w:rPr>
        <w:t>(7, 10)</w:t>
      </w:r>
      <w:r w:rsidR="00F3114C">
        <w:fldChar w:fldCharType="end"/>
      </w:r>
      <w:r w:rsidR="00F3114C">
        <w:t>.</w:t>
      </w:r>
      <w:r w:rsidR="0047372F">
        <w:t xml:space="preserve">  </w:t>
      </w:r>
      <w:del w:id="66" w:author="Wall, Thomas Aubrey" w:date="2014-07-28T15:19:00Z">
        <w:r w:rsidR="0075120B" w:rsidDel="00862B78">
          <w:delText>In a</w:delText>
        </w:r>
      </w:del>
      <w:ins w:id="67" w:author="Wall, Thomas Aubrey" w:date="2014-07-28T15:19:00Z">
        <w:r w:rsidR="00862B78">
          <w:t>A</w:t>
        </w:r>
      </w:ins>
      <w:r w:rsidR="0075120B">
        <w:t xml:space="preserve"> recent study by Wall et al (2014)</w:t>
      </w:r>
      <w:del w:id="68" w:author="Wall, Thomas Aubrey" w:date="2014-07-28T15:19:00Z">
        <w:r w:rsidR="0075120B" w:rsidDel="00862B78">
          <w:delText>, results</w:delText>
        </w:r>
      </w:del>
      <w:r w:rsidR="0075120B">
        <w:t xml:space="preserve"> suggest</w:t>
      </w:r>
      <w:ins w:id="69" w:author="Wall, Thomas Aubrey" w:date="2014-07-28T15:19:00Z">
        <w:r w:rsidR="00862B78">
          <w:t>s</w:t>
        </w:r>
      </w:ins>
      <w:r w:rsidR="0075120B">
        <w:t xml:space="preserve"> a positive relationship between an individual’s air travel and the size and geographic distribution of his online social network </w:t>
      </w:r>
      <w:r w:rsidR="0075120B">
        <w:fldChar w:fldCharType="begin" w:fldLock="1"/>
      </w:r>
      <w:r w:rsidR="00B72911">
        <w:instrText>ADDIN CSL_CITATION { "citationItems" : [ { "id" : "ITEM-1", "itemData" : { "author" : [ { "dropping-particle" : "", "family" : "Wall", "given" : "Thomas A.", "non-dropping-particle" : "", "parse-names" : false, "suffix" : "" }, { "dropping-particle" : "", "family" : "Macfarlane", "given" : "Gregory S.", "non-dropping-particle" : "", "parse-names" : false, "suffix" : "" }, { "dropping-particle" : "", "family" : "Watkins", "given" : "Kari Edison", "non-dropping-particle" : "", "parse-names" : false, "suffix" : "" } ], "container-title" : "Transportation Research Record", "id" : "ITEM-1", "issued" : { "date-parts" : [ [ "2014" ] ] }, "page" : "78-86", "title" : "Exploring the Use of Egocentric Online Social Network Data to Characterize Individual Air Travel Behavior", "type" : "article-journal", "volume" : "2400" }, "uris" : [ "http://www.mendeley.com/documents/?uuid=48216fc0-f123-45e2-8f4b-f81e7e14d392" ] } ], "mendeley" : { "previouslyFormattedCitation" : "&lt;i&gt;(13)&lt;/i&gt;" }, "properties" : { "noteIndex" : 0 }, "schema" : "https://github.com/citation-style-language/schema/raw/master/csl-citation.json" }</w:instrText>
      </w:r>
      <w:r w:rsidR="0075120B">
        <w:fldChar w:fldCharType="separate"/>
      </w:r>
      <w:r w:rsidR="00B72911" w:rsidRPr="00B72911">
        <w:rPr>
          <w:i/>
          <w:noProof/>
        </w:rPr>
        <w:t>(13)</w:t>
      </w:r>
      <w:r w:rsidR="0075120B">
        <w:fldChar w:fldCharType="end"/>
      </w:r>
      <w:r w:rsidR="0075120B">
        <w:t>.</w:t>
      </w:r>
    </w:p>
    <w:p w14:paraId="5016C127" w14:textId="77777777" w:rsidR="007540A3" w:rsidRDefault="007540A3" w:rsidP="007540A3"/>
    <w:p w14:paraId="13FCDA79" w14:textId="6470EB7A" w:rsidR="00681842" w:rsidRDefault="00681842" w:rsidP="00681842">
      <w:pPr>
        <w:rPr>
          <w:b/>
        </w:rPr>
      </w:pPr>
      <w:del w:id="70" w:author="Wall, Thomas Aubrey" w:date="2014-07-28T15:19:00Z">
        <w:r w:rsidDel="00E1045E">
          <w:rPr>
            <w:b/>
          </w:rPr>
          <w:delText xml:space="preserve">Issues with </w:delText>
        </w:r>
      </w:del>
      <w:r>
        <w:rPr>
          <w:b/>
        </w:rPr>
        <w:t>Traditional Social Network Data Collection</w:t>
      </w:r>
    </w:p>
    <w:p w14:paraId="66561D9C" w14:textId="5FACB283" w:rsidR="00FC4E33" w:rsidRDefault="00FC4E33" w:rsidP="00FC4E33">
      <w:del w:id="71" w:author="Wall, Thomas Aubrey" w:date="2014-07-28T15:20:00Z">
        <w:r w:rsidDel="00E1045E">
          <w:delText xml:space="preserve">Social networks are defined by an individual’s relationships with other people.  </w:delText>
        </w:r>
      </w:del>
      <w:r>
        <w:t xml:space="preserve">There are two main approaches to analyzing the structure of </w:t>
      </w:r>
      <w:del w:id="72" w:author="Wall, Thomas Aubrey" w:date="2014-07-28T15:20:00Z">
        <w:r w:rsidDel="00FC1148">
          <w:delText xml:space="preserve">a </w:delText>
        </w:r>
      </w:del>
      <w:r>
        <w:t>social network</w:t>
      </w:r>
      <w:ins w:id="73" w:author="Wall, Thomas Aubrey" w:date="2014-07-28T15:20:00Z">
        <w:r w:rsidR="00FC1148">
          <w:t>s</w:t>
        </w:r>
      </w:ins>
      <w:r>
        <w:t xml:space="preserve"> – egocentric network analysis and whole network analysis.  The egocentric network approach focuses on a single individual (the ego) and his relationships with other people (alters).  This approach is advantageous when the social network is large and has ambiguous boundaries.  The whole network approach focuses on the relationships </w:t>
      </w:r>
      <w:del w:id="74" w:author="Wall, Thomas Aubrey" w:date="2014-07-28T15:21:00Z">
        <w:r w:rsidDel="00FC1148">
          <w:delText xml:space="preserve">between each individual in a network with </w:delText>
        </w:r>
      </w:del>
      <w:ins w:id="75" w:author="Wall, Thomas Aubrey" w:date="2014-07-28T15:21:00Z">
        <w:r w:rsidR="00FC1148">
          <w:t xml:space="preserve">among </w:t>
        </w:r>
      </w:ins>
      <w:r>
        <w:t xml:space="preserve">all </w:t>
      </w:r>
      <w:del w:id="76" w:author="Wall, Thomas Aubrey" w:date="2014-07-28T15:21:00Z">
        <w:r w:rsidDel="00FC1148">
          <w:delText xml:space="preserve">other </w:delText>
        </w:r>
      </w:del>
      <w:r>
        <w:t xml:space="preserve">members </w:t>
      </w:r>
      <w:del w:id="77" w:author="Wall, Thomas Aubrey" w:date="2014-07-28T15:21:00Z">
        <w:r w:rsidDel="00FC1148">
          <w:delText xml:space="preserve">of </w:delText>
        </w:r>
      </w:del>
      <w:ins w:id="78" w:author="Wall, Thomas Aubrey" w:date="2014-07-28T15:21:00Z">
        <w:r w:rsidR="00FC1148">
          <w:t xml:space="preserve">in a </w:t>
        </w:r>
      </w:ins>
      <w:del w:id="79" w:author="Wall, Thomas Aubrey" w:date="2014-07-28T15:21:00Z">
        <w:r w:rsidDel="00FC1148">
          <w:delText>the</w:delText>
        </w:r>
      </w:del>
      <w:r>
        <w:t xml:space="preserve"> network; this approach becomes difficult with large networks because the number of relationships increases rapidly </w:t>
      </w:r>
      <w:r>
        <w:fldChar w:fldCharType="begin" w:fldLock="1"/>
      </w:r>
      <w:r w:rsidR="00B72911">
        <w:instrText>ADDIN CSL_CITATION { "citationItems" : [ { "id" : "ITEM-1", "itemData" : { "author" : [ { "dropping-particle" : "", "family" : "Haythornthwaite", "given" : "Caroline", "non-dropping-particle" : "", "parse-names" : false, "suffix" : "" } ], "container-title" : "1996 ALISE Conference", "id" : "ITEM-1", "issued" : { "date-parts" : [ [ "1996" ] ] }, "page" : "323-342", "publisher-place" : "San Antonio, Texas", "title" : "Social Network Analysis : An Approach and Technique for the Study of Information Exchange", "type" : "paper-conference", "volume" : "342" }, "uris" : [ "http://www.mendeley.com/documents/?uuid=ed448de5-c4c3-4a3d-ae59-461cd8059f1f" ] } ], "mendeley" : { "previouslyFormattedCitation" : "&lt;i&gt;(1)&lt;/i&gt;" }, "properties" : { "noteIndex" : 0 }, "schema" : "https://github.com/citation-style-language/schema/raw/master/csl-citation.json" }</w:instrText>
      </w:r>
      <w:r>
        <w:fldChar w:fldCharType="separate"/>
      </w:r>
      <w:r w:rsidR="00B72911" w:rsidRPr="00B72911">
        <w:rPr>
          <w:i/>
          <w:noProof/>
        </w:rPr>
        <w:t>(1)</w:t>
      </w:r>
      <w:r>
        <w:fldChar w:fldCharType="end"/>
      </w:r>
      <w:r>
        <w:t>.</w:t>
      </w:r>
      <w:commentRangeStart w:id="80"/>
      <w:ins w:id="81" w:author="Wall, Thomas Aubrey" w:date="2014-07-28T15:22:00Z">
        <w:r w:rsidR="00FC1148">
          <w:t xml:space="preserve">   </w:t>
        </w:r>
        <w:commentRangeEnd w:id="80"/>
        <w:r w:rsidR="00FC1148">
          <w:rPr>
            <w:rStyle w:val="CommentReference"/>
          </w:rPr>
          <w:commentReference w:id="80"/>
        </w:r>
      </w:ins>
    </w:p>
    <w:p w14:paraId="10BAD8B8" w14:textId="15BDA2AA" w:rsidR="00E61475" w:rsidRPr="00681842" w:rsidRDefault="00681842" w:rsidP="00FC4E33">
      <w:pPr>
        <w:ind w:firstLine="720"/>
        <w:rPr>
          <w:rFonts w:cs="Times New Roman"/>
        </w:rPr>
      </w:pPr>
      <w:del w:id="82" w:author="Wall, Thomas Aubrey" w:date="2014-07-28T15:26:00Z">
        <w:r w:rsidDel="00BC1E5F">
          <w:delText xml:space="preserve">Researchers frequently define members of a social network by using a set of </w:delText>
        </w:r>
      </w:del>
      <w:ins w:id="83" w:author="Wall, Thomas Aubrey" w:date="2014-07-28T15:26:00Z">
        <w:r w:rsidR="00BC1E5F">
          <w:t xml:space="preserve"> </w:t>
        </w:r>
      </w:ins>
      <w:del w:id="84" w:author="Wall, Thomas Aubrey" w:date="2014-07-28T15:27:00Z">
        <w:r w:rsidDel="00BC1E5F">
          <w:delText>n</w:delText>
        </w:r>
      </w:del>
      <w:ins w:id="85" w:author="Wall, Thomas Aubrey" w:date="2014-07-28T15:27:00Z">
        <w:r w:rsidR="00BC1E5F">
          <w:t>N</w:t>
        </w:r>
      </w:ins>
      <w:r>
        <w:t>ame generator</w:t>
      </w:r>
      <w:ins w:id="86" w:author="Wall, Thomas Aubrey" w:date="2014-07-28T15:27:00Z">
        <w:r w:rsidR="00BC1E5F">
          <w:t>s, sets of</w:t>
        </w:r>
      </w:ins>
      <w:r>
        <w:t xml:space="preserve"> questions</w:t>
      </w:r>
      <w:ins w:id="87" w:author="Wall, Thomas Aubrey" w:date="2014-07-28T15:27:00Z">
        <w:r w:rsidR="00BC1E5F">
          <w:t xml:space="preserve"> designed to </w:t>
        </w:r>
      </w:ins>
      <w:del w:id="88" w:author="Wall, Thomas Aubrey" w:date="2014-07-28T15:27:00Z">
        <w:r w:rsidDel="00BC1E5F">
          <w:delText xml:space="preserve"> </w:delText>
        </w:r>
      </w:del>
      <w:ins w:id="89" w:author="Wall, Thomas Aubrey" w:date="2014-07-28T15:27:00Z">
        <w:r w:rsidR="00BC1E5F">
          <w:t>solicit information from an individual regarding whom he considers as part of his social network</w:t>
        </w:r>
      </w:ins>
      <w:ins w:id="90" w:author="Wall, Thomas Aubrey" w:date="2014-07-28T15:28:00Z">
        <w:r w:rsidR="00BC1E5F">
          <w:t>, are frequently used by researchers to define social networks</w:t>
        </w:r>
      </w:ins>
      <w:ins w:id="91" w:author="Wall, Thomas Aubrey" w:date="2014-07-28T15:27:00Z">
        <w:r w:rsidR="00BC1E5F">
          <w:t xml:space="preserve"> </w:t>
        </w:r>
      </w:ins>
      <w:r>
        <w:fldChar w:fldCharType="begin" w:fldLock="1"/>
      </w:r>
      <w:r w:rsidR="00B72911">
        <w:instrText>ADDIN CSL_CITATION { "citationItems" : [ { "id" : "ITEM-1", "itemData" : { "author" : [ { "dropping-particle" : "", "family" : "Marsden", "given" : "P.", "non-dropping-particle" : "", "parse-names" : false, "suffix" : "" }, { "dropping-particle" : "", "family" : "Carrington", "given" : "P.", "non-dropping-particle" : "", "parse-names" : false, "suffix" : "" }, { "dropping-particle" : "", "family" : "Scott", "given" : "J.", "non-dropping-particle" : "", "parse-names" : false, "suffix" : "" }, { "dropping-particle" : "", "family" : "Wasserman", "given" : "S.", "non-dropping-particle" : "", "parse-names" : false, "suffix" : "" } ], "container-title" : "Models and methods in social network analysis", "id" : "ITEM-1", "issued" : { "date-parts" : [ [ "2005" ] ] }, "page" : "8-30", "publisher" : "Cambridge University Press", "publisher-place" : "New York", "title" : "Recent developments in network measurement", "type" : "chapter" }, "uris" : [ "http://www.mendeley.com/documents/?uuid=e162d79b-20aa-4864-b151-c1d9ebcde288" ] }, { "id" : "ITEM-2", "itemData" : { "author" : [ { "dropping-particle" : "", "family" : "Degenne", "given" : "A.", "non-dropping-particle" : "", "parse-names" : false, "suffix" : "" }, { "dropping-particle" : "", "family" : "Forse", "given" : "M.", "non-dropping-particle" : "", "parse-names" : false, "suffix" : "" } ], "id" : "ITEM-2", "issued" : { "date-parts" : [ [ "1999" ] ] }, "publisher-place" : "Sage, London", "title" : "Introducing social networks", "type" : "book" }, "uris" : [ "http://www.mendeley.com/documents/?uuid=64eda89e-f0fe-4bff-b3da-dc2af3e34edb" ] }, { "id" : "ITEM-3", "itemData" : { "DOI" : "10.1007/s10109-010-0138-0", "ISBN" : "1010901001", "author" : [ { "dropping-particle" : "", "family" : "Berg", "given" : "Pauline", "non-dropping-particle" : "", "parse-names" : false, "suffix" : "" }, { "dropping-particle" : "", "family" : "Arentze", "given" : "Theo", "non-dropping-particle" : "", "parse-names" : false, "suffix" : "" }, { "dropping-particle" : "", "family" : "Timmermans", "given" : "Harry", "non-dropping-particle" : "", "parse-names" : false, "suffix" : "" } ], "container-title" : "Journal of Geographical Systems", "id" : "ITEM-3", "issue" : "2", "issued" : { "date-parts" : [ [ "2010", "10" ] ] }, "page" : "125-141", "title" : "A multilevel path analysis of contact frequency between social network members", "type" : "article-journal", "volume" : "14" }, "uris" : [ "http://www.mendeley.com/documents/?uuid=97a1d8c1-a2cd-45df-84a6-daf51f666031" ] } ], "mendeley" : { "previouslyFormattedCitation" : "&lt;i&gt;(27\u201329)&lt;/i&gt;" }, "properties" : { "noteIndex" : 0 }, "schema" : "https://github.com/citation-style-language/schema/raw/master/csl-citation.json" }</w:instrText>
      </w:r>
      <w:r>
        <w:fldChar w:fldCharType="separate"/>
      </w:r>
      <w:r w:rsidR="00B72911" w:rsidRPr="00B72911">
        <w:rPr>
          <w:i/>
          <w:noProof/>
        </w:rPr>
        <w:t>(27–29)</w:t>
      </w:r>
      <w:r>
        <w:fldChar w:fldCharType="end"/>
      </w:r>
      <w:r>
        <w:t xml:space="preserve">.  </w:t>
      </w:r>
      <w:del w:id="92" w:author="Wall, Thomas Aubrey" w:date="2014-07-28T15:28:00Z">
        <w:r w:rsidDel="00BC1E5F">
          <w:delText>Name generators are questions that</w:delText>
        </w:r>
      </w:del>
      <w:del w:id="93" w:author="Wall, Thomas Aubrey" w:date="2014-07-28T15:27:00Z">
        <w:r w:rsidDel="00BC1E5F">
          <w:delText xml:space="preserve"> solicit information from an individual regarding whom he considers as part of his social network</w:delText>
        </w:r>
      </w:del>
      <w:r>
        <w:t xml:space="preserve">.  </w:t>
      </w:r>
      <w:r>
        <w:rPr>
          <w:rFonts w:cs="Times New Roman"/>
        </w:rPr>
        <w:t xml:space="preserve">However, problems with this data collection method can occur when respondents have </w:t>
      </w:r>
      <w:del w:id="94" w:author="Wall, Thomas Aubrey" w:date="2014-07-28T15:28:00Z">
        <w:r w:rsidDel="00BC1E5F">
          <w:rPr>
            <w:rFonts w:cs="Times New Roman"/>
          </w:rPr>
          <w:delText>a difficult time</w:delText>
        </w:r>
      </w:del>
      <w:ins w:id="95" w:author="Wall, Thomas Aubrey" w:date="2014-07-28T15:28:00Z">
        <w:r w:rsidR="00BC1E5F">
          <w:rPr>
            <w:rFonts w:cs="Times New Roman"/>
          </w:rPr>
          <w:t>difficulty in</w:t>
        </w:r>
      </w:ins>
      <w:r>
        <w:rPr>
          <w:rFonts w:cs="Times New Roman"/>
        </w:rPr>
        <w:t xml:space="preserve"> recalling information regarding their social networks </w:t>
      </w:r>
      <w:r>
        <w:rPr>
          <w:rFonts w:cs="Times New Roman"/>
        </w:rPr>
        <w:fldChar w:fldCharType="begin" w:fldLock="1"/>
      </w:r>
      <w:r w:rsidR="00B72911">
        <w:rPr>
          <w:rFonts w:cs="Times New Roman"/>
        </w:rPr>
        <w:instrText>ADDIN CSL_CITATION { "citationItems" : [ { "id" : "ITEM-1", "itemData" : { "DOI" : "10.1068/b3316t", "ISSN" : "0265-8135", "author" : [ { "dropping-particle" : "", "family" : "Axhausen", "given" : "K W", "non-dropping-particle" : "", "parse-names" : false, "suffix" : "" } ], "container-title" : "Environment and Planning B: Planning and Design", "id" : "ITEM-1", "issue" : "6", "issued" : { "date-parts" : [ [ "2008" ] ] }, "page" : "981-996", "title" : "Social networks, mobility biographies, and travel: survey challenges", "type" : "article-journal", "volume" : "35" }, "uris" : [ "http://www.mendeley.com/documents/?uuid=e08170a8-b125-4b9c-9eb5-dc536d6ba003" ] } ], "mendeley" : { "previouslyFormattedCitation" : "&lt;i&gt;(15)&lt;/i&gt;" }, "properties" : { "noteIndex" : 0 }, "schema" : "https://github.com/citation-style-language/schema/raw/master/csl-citation.json" }</w:instrText>
      </w:r>
      <w:r>
        <w:rPr>
          <w:rFonts w:cs="Times New Roman"/>
        </w:rPr>
        <w:fldChar w:fldCharType="separate"/>
      </w:r>
      <w:r w:rsidR="00B72911" w:rsidRPr="00B72911">
        <w:rPr>
          <w:rFonts w:cs="Times New Roman"/>
          <w:i/>
          <w:noProof/>
        </w:rPr>
        <w:t>(15)</w:t>
      </w:r>
      <w:r>
        <w:rPr>
          <w:rFonts w:cs="Times New Roman"/>
        </w:rPr>
        <w:fldChar w:fldCharType="end"/>
      </w:r>
      <w:r>
        <w:rPr>
          <w:rFonts w:cs="Times New Roman"/>
        </w:rPr>
        <w:t xml:space="preserve">.  </w:t>
      </w:r>
      <w:commentRangeStart w:id="96"/>
      <w:r>
        <w:rPr>
          <w:rFonts w:cs="Times New Roman"/>
        </w:rPr>
        <w:t xml:space="preserve">Additional issues include when researchers attempt to infer whether the average behavior of a group influences the behavior of individuals; it is not possible to make inferences regarding exogenous effects, endogenous effects, or correlated effects (e.g. people with a common environment are likely to behave similarly) unless the researcher has previous knowledge relating to the composition of the reference group </w:t>
      </w:r>
      <w:r>
        <w:rPr>
          <w:rFonts w:cs="Times New Roman"/>
        </w:rPr>
        <w:fldChar w:fldCharType="begin" w:fldLock="1"/>
      </w:r>
      <w:r w:rsidR="00B72911">
        <w:rPr>
          <w:rFonts w:cs="Times New Roman"/>
        </w:rPr>
        <w:instrText>ADDIN CSL_CITATION { "citationItems" : [ { "id" : "ITEM-1", "itemData" : { "author" : [ { "dropping-particle" : "", "family" : "Manski", "given" : "Charles", "non-dropping-particle" : "", "parse-names" : false, "suffix" : "" } ], "container-title" : "The Review of Economic Studies", "id" : "ITEM-1", "issue" : "3", "issued" : { "date-parts" : [ [ "1993" ] ] }, "page" : "531-542", "title" : "Identification of Social Endogenous Effects : The Reflection Problem", "type" : "article-journal", "volume" : "60" }, "uris" : [ "http://www.mendeley.com/documents/?uuid=8204c418-979a-43a6-addc-4798a15701a4" ] } ], "mendeley" : { "previouslyFormattedCitation" : "&lt;i&gt;(14)&lt;/i&gt;" }, "properties" : { "noteIndex" : 0 }, "schema" : "https://github.com/citation-style-language/schema/raw/master/csl-citation.json" }</w:instrText>
      </w:r>
      <w:r>
        <w:rPr>
          <w:rFonts w:cs="Times New Roman"/>
        </w:rPr>
        <w:fldChar w:fldCharType="separate"/>
      </w:r>
      <w:r w:rsidR="00B72911" w:rsidRPr="00B72911">
        <w:rPr>
          <w:rFonts w:cs="Times New Roman"/>
          <w:i/>
          <w:noProof/>
        </w:rPr>
        <w:t>(14)</w:t>
      </w:r>
      <w:r>
        <w:rPr>
          <w:rFonts w:cs="Times New Roman"/>
        </w:rPr>
        <w:fldChar w:fldCharType="end"/>
      </w:r>
      <w:r>
        <w:rPr>
          <w:rFonts w:cs="Times New Roman"/>
        </w:rPr>
        <w:t xml:space="preserve">.  </w:t>
      </w:r>
      <w:commentRangeEnd w:id="96"/>
      <w:r w:rsidR="00BC1E5F">
        <w:rPr>
          <w:rStyle w:val="CommentReference"/>
        </w:rPr>
        <w:commentReference w:id="96"/>
      </w:r>
      <w:r>
        <w:t>This</w:t>
      </w:r>
      <w:r w:rsidR="00E61475">
        <w:t xml:space="preserve"> type of data collection is </w:t>
      </w:r>
      <w:r>
        <w:t xml:space="preserve">also </w:t>
      </w:r>
      <w:r w:rsidR="00E61475">
        <w:t>very time consuming</w:t>
      </w:r>
      <w:r w:rsidR="00F14484">
        <w:t xml:space="preserve">, with the average interview taking </w:t>
      </w:r>
      <w:del w:id="97" w:author="Wall, Thomas Aubrey" w:date="2014-07-28T15:30:00Z">
        <w:r w:rsidR="00DD6E3E" w:rsidDel="00A00DA6">
          <w:delText>a few</w:delText>
        </w:r>
      </w:del>
      <w:commentRangeStart w:id="98"/>
      <w:ins w:id="99" w:author="Wall, Thomas Aubrey" w:date="2014-07-28T15:30:00Z">
        <w:r w:rsidR="00A00DA6">
          <w:t>over two</w:t>
        </w:r>
      </w:ins>
      <w:r w:rsidR="00F14484">
        <w:t xml:space="preserve"> </w:t>
      </w:r>
      <w:commentRangeEnd w:id="98"/>
      <w:r w:rsidR="00925C80">
        <w:rPr>
          <w:rStyle w:val="CommentReference"/>
        </w:rPr>
        <w:commentReference w:id="98"/>
      </w:r>
      <w:r w:rsidR="00F14484">
        <w:t>hours</w:t>
      </w:r>
      <w:r>
        <w:t xml:space="preserve"> </w:t>
      </w:r>
      <w:r>
        <w:fldChar w:fldCharType="begin" w:fldLock="1"/>
      </w:r>
      <w:r w:rsidR="00B72911">
        <w:instrText>ADDIN CSL_CITATION { "citationItems" : [ { "id" : "ITEM-1", "itemData" : { "DOI" : "10.1068/b3316t", "ISSN" : "0265-8135", "author" : [ { "dropping-particle" : "", "family" : "Axhausen", "given" : "K W", "non-dropping-particle" : "", "parse-names" : false, "suffix" : "" } ], "container-title" : "Environment and Planning B: Planning and Design", "id" : "ITEM-1", "issue" : "6", "issued" : { "date-parts" : [ [ "2008" ] ] }, "page" : "981-996", "title" : "Social networks, mobility biographies, and travel: survey challenges", "type" : "article-journal", "volume" : "35" }, "uris" : [ "http://www.mendeley.com/documents/?uuid=24c6dfa5-e0c4-437a-a883-852a276b37cf" ] } ], "mendeley" : { "previouslyFormattedCitation" : "&lt;i&gt;(30)&lt;/i&gt;" }, "properties" : { "noteIndex" : 0 }, "schema" : "https://github.com/citation-style-language/schema/raw/master/csl-citation.json" }</w:instrText>
      </w:r>
      <w:r>
        <w:fldChar w:fldCharType="separate"/>
      </w:r>
      <w:r w:rsidR="00B72911" w:rsidRPr="00B72911">
        <w:rPr>
          <w:i/>
          <w:noProof/>
        </w:rPr>
        <w:t>(30)</w:t>
      </w:r>
      <w:r>
        <w:fldChar w:fldCharType="end"/>
      </w:r>
      <w:r w:rsidR="00E61475">
        <w:t>.</w:t>
      </w:r>
    </w:p>
    <w:p w14:paraId="6B18C5A9" w14:textId="77777777" w:rsidR="00681842" w:rsidRDefault="00681842" w:rsidP="00E61475">
      <w:pPr>
        <w:ind w:firstLine="720"/>
      </w:pPr>
    </w:p>
    <w:p w14:paraId="3063D4CA" w14:textId="67A52D2F" w:rsidR="00681842" w:rsidRDefault="00BE70BE" w:rsidP="00681842">
      <w:pPr>
        <w:rPr>
          <w:b/>
        </w:rPr>
      </w:pPr>
      <w:r>
        <w:rPr>
          <w:b/>
        </w:rPr>
        <w:t xml:space="preserve">Use of </w:t>
      </w:r>
      <w:r w:rsidR="00681842">
        <w:rPr>
          <w:b/>
        </w:rPr>
        <w:t>Online Social Networks</w:t>
      </w:r>
      <w:r>
        <w:rPr>
          <w:b/>
        </w:rPr>
        <w:t xml:space="preserve"> Data</w:t>
      </w:r>
    </w:p>
    <w:p w14:paraId="00E70E8C" w14:textId="5C22EE33" w:rsidR="00681842" w:rsidRDefault="00681842" w:rsidP="00681842">
      <w:r>
        <w:t>Online social networking websites</w:t>
      </w:r>
      <w:ins w:id="100" w:author="Wall, Thomas Aubrey" w:date="2014-07-28T15:31:00Z">
        <w:r w:rsidR="00925C80">
          <w:t xml:space="preserve"> (e.g.,</w:t>
        </w:r>
      </w:ins>
      <w:del w:id="101" w:author="Wall, Thomas Aubrey" w:date="2014-07-28T15:31:00Z">
        <w:r w:rsidDel="00925C80">
          <w:delText>, such as</w:delText>
        </w:r>
      </w:del>
      <w:r>
        <w:t xml:space="preserve"> Facebook</w:t>
      </w:r>
      <w:del w:id="102" w:author="Wall, Thomas Aubrey" w:date="2014-07-28T15:31:00Z">
        <w:r w:rsidDel="00925C80">
          <w:delText>.com</w:delText>
        </w:r>
      </w:del>
      <w:r>
        <w:t xml:space="preserve"> and Twitter</w:t>
      </w:r>
      <w:ins w:id="103" w:author="Wall, Thomas Aubrey" w:date="2014-07-28T15:31:00Z">
        <w:r w:rsidR="00925C80">
          <w:t>)</w:t>
        </w:r>
      </w:ins>
      <w:del w:id="104" w:author="Wall, Thomas Aubrey" w:date="2014-07-28T15:31:00Z">
        <w:r w:rsidDel="00925C80">
          <w:delText>.com</w:delText>
        </w:r>
      </w:del>
      <w:r>
        <w:t xml:space="preserve"> provide an alternative method of social network data collection that </w:t>
      </w:r>
      <w:del w:id="105" w:author="Wall, Thomas Aubrey" w:date="2014-07-28T15:32:00Z">
        <w:r w:rsidDel="00925C80">
          <w:delText xml:space="preserve">can </w:delText>
        </w:r>
      </w:del>
      <w:ins w:id="106" w:author="Wall, Thomas Aubrey" w:date="2014-07-28T15:32:00Z">
        <w:r w:rsidR="00925C80">
          <w:t xml:space="preserve">may </w:t>
        </w:r>
      </w:ins>
      <w:r>
        <w:t xml:space="preserve">overcome </w:t>
      </w:r>
      <w:ins w:id="107" w:author="Wall, Thomas Aubrey" w:date="2014-07-28T15:32:00Z">
        <w:r w:rsidR="00925C80">
          <w:t xml:space="preserve">some of </w:t>
        </w:r>
      </w:ins>
      <w:r>
        <w:t xml:space="preserve">the shortcomings of traditional methods.  </w:t>
      </w:r>
      <w:del w:id="108" w:author="Wall, Thomas Aubrey" w:date="2014-07-28T15:33:00Z">
        <w:r w:rsidDel="00925C80">
          <w:delText xml:space="preserve">As </w:delText>
        </w:r>
      </w:del>
      <w:ins w:id="109" w:author="Wall, Thomas Aubrey" w:date="2014-07-28T15:33:00Z">
        <w:r w:rsidR="00925C80">
          <w:t xml:space="preserve">First, </w:t>
        </w:r>
      </w:ins>
      <w:r>
        <w:t>online social networks allow for naturally developing social networks with clear boundaries,</w:t>
      </w:r>
      <w:ins w:id="110" w:author="Wall, Thomas Aubrey" w:date="2014-07-28T15:33:00Z">
        <w:r w:rsidR="00925C80">
          <w:t xml:space="preserve"> thus overcoming </w:t>
        </w:r>
      </w:ins>
      <w:del w:id="111" w:author="Wall, Thomas Aubrey" w:date="2014-07-28T15:34:00Z">
        <w:r w:rsidDel="00925C80">
          <w:delText xml:space="preserve"> </w:delText>
        </w:r>
      </w:del>
      <w:r>
        <w:t>respondent recollection</w:t>
      </w:r>
      <w:ins w:id="112" w:author="Wall, Thomas Aubrey" w:date="2014-07-28T15:34:00Z">
        <w:r w:rsidR="00925C80">
          <w:t xml:space="preserve"> issues</w:t>
        </w:r>
      </w:ins>
      <w:r>
        <w:t xml:space="preserve"> </w:t>
      </w:r>
      <w:del w:id="113" w:author="Wall, Thomas Aubrey" w:date="2014-07-28T15:33:00Z">
        <w:r w:rsidDel="00925C80">
          <w:delText xml:space="preserve">is no longer a problem </w:delText>
        </w:r>
      </w:del>
      <w:r>
        <w:fldChar w:fldCharType="begin" w:fldLock="1"/>
      </w:r>
      <w:r w:rsidR="00B72911">
        <w:instrText>ADDIN CSL_CITATION { "citationItems" : [ { "id" : "ITEM-1", "itemData" : { "DOI" : "10.1068/b3316t", "ISSN" : "0265-8135", "author" : [ { "dropping-particle" : "", "family" : "Axhausen", "given" : "K W", "non-dropping-particle" : "", "parse-names" : false, "suffix" : "" } ], "container-title" : "Environment and Planning B: Planning and Design", "id" : "ITEM-1", "issue" : "6", "issued" : { "date-parts" : [ [ "2008" ] ] }, "page" : "981-996", "title" : "Social networks, mobility biographies, and travel: survey challenges", "type" : "article-journal", "volume" : "35" }, "uris" : [ "http://www.mendeley.com/documents/?uuid=e08170a8-b125-4b9c-9eb5-dc536d6ba003" ] }, { "id" : "ITEM-2", "itemData" : { "author" : [ { "dropping-particle" : "", "family" : "Manski", "given" : "Charles", "non-dropping-particle" : "", "parse-names" : false, "suffix" : "" } ], "container-title" : "The Review of Economic Studies", "id" : "ITEM-2", "issue" : "3", "issued" : { "date-parts" : [ [ "1993" ] ] }, "page" : "531-542", "title" : "Identification of Social Endogenous Effects : The Reflection Problem", "type" : "article-journal", "volume" : "60" }, "uris" : [ "http://www.mendeley.com/documents/?uuid=8204c418-979a-43a6-addc-4798a15701a4" ] } ], "mendeley" : { "previouslyFormattedCitation" : "&lt;i&gt;(14, 15)&lt;/i&gt;" }, "properties" : { "noteIndex" : 0 }, "schema" : "https://github.com/citation-style-language/schema/raw/master/csl-citation.json" }</w:instrText>
      </w:r>
      <w:r>
        <w:fldChar w:fldCharType="separate"/>
      </w:r>
      <w:r w:rsidR="00B72911" w:rsidRPr="00B72911">
        <w:rPr>
          <w:i/>
          <w:noProof/>
        </w:rPr>
        <w:t>(14, 15)</w:t>
      </w:r>
      <w:r>
        <w:fldChar w:fldCharType="end"/>
      </w:r>
      <w:r>
        <w:t xml:space="preserve">.  </w:t>
      </w:r>
      <w:del w:id="114" w:author="Wall, Thomas Aubrey" w:date="2014-07-28T15:34:00Z">
        <w:r w:rsidDel="00925C80">
          <w:delText>Additionally</w:delText>
        </w:r>
      </w:del>
      <w:ins w:id="115" w:author="Wall, Thomas Aubrey" w:date="2014-07-28T15:34:00Z">
        <w:r w:rsidR="00925C80">
          <w:t>Second</w:t>
        </w:r>
      </w:ins>
      <w:r>
        <w:t xml:space="preserve">, </w:t>
      </w:r>
      <w:ins w:id="116" w:author="Wall, Thomas Aubrey" w:date="2014-07-28T15:34:00Z">
        <w:r w:rsidR="00925C80">
          <w:t>as data can be retrieved from computer databases nearly instantly</w:t>
        </w:r>
      </w:ins>
      <w:ins w:id="117" w:author="Wall, Thomas Aubrey" w:date="2014-07-28T15:35:00Z">
        <w:r w:rsidR="00925C80">
          <w:t>,</w:t>
        </w:r>
      </w:ins>
      <w:ins w:id="118" w:author="Wall, Thomas Aubrey" w:date="2014-07-28T15:34:00Z">
        <w:r w:rsidR="00925C80">
          <w:t xml:space="preserve"> </w:t>
        </w:r>
      </w:ins>
      <w:r>
        <w:t xml:space="preserve">data collection is less time consuming than traditional </w:t>
      </w:r>
      <w:ins w:id="119" w:author="Wall, Thomas Aubrey" w:date="2014-07-28T15:35:00Z">
        <w:r w:rsidR="00925C80">
          <w:t xml:space="preserve">interview-based data collection </w:t>
        </w:r>
      </w:ins>
      <w:r>
        <w:t>methods</w:t>
      </w:r>
      <w:ins w:id="120" w:author="Wall, Thomas Aubrey" w:date="2014-07-28T15:35:00Z">
        <w:r w:rsidR="00925C80">
          <w:t xml:space="preserve"> </w:t>
        </w:r>
        <w:r w:rsidR="00925C80">
          <w:fldChar w:fldCharType="begin" w:fldLock="1"/>
        </w:r>
        <w:r w:rsidR="00925C80">
          <w:instrText>ADDIN CSL_CITATION { "citationItems" : [ { "id" : "ITEM-1", "itemData" : { "DOI" : "10.1068/b3316t", "ISSN" : "0265-8135", "author" : [ { "dropping-particle" : "", "family" : "Axhausen", "given" : "K W", "non-dropping-particle" : "", "parse-names" : false, "suffix" : "" } ], "container-title" : "Environment and Planning B: Planning and Design", "id" : "ITEM-1", "issue" : "6", "issued" : { "date-parts" : [ [ "2008" ] ] }, "page" : "981-996", "title" : "Social networks, mobility biographies, and travel: survey challenges", "type" : "article-journal", "volume" : "35" }, "uris" : [ "http://www.mendeley.com/documents/?uuid=e08170a8-b125-4b9c-9eb5-dc536d6ba003" ] }, { "id" : "ITEM-2", "itemData" : { "author" : [ { "dropping-particle" : "", "family" : "Manski", "given" : "Charles", "non-dropping-particle" : "", "parse-names" : false, "suffix" : "" } ], "container-title" : "The Review of Economic Studies", "id" : "ITEM-2", "issue" : "3", "issued" : { "date-parts" : [ [ "1993" ] ] }, "page" : "531-542", "title" : "Identification of Social Endogenous Effects : The Reflection Problem", "type" : "article-journal", "volume" : "60" }, "uris" : [ "http://www.mendeley.com/documents/?uuid=8204c418-979a-43a6-addc-4798a15701a4" ] } ], "mendeley" : { "previouslyFormattedCitation" : "&lt;i&gt;(14, 15)&lt;/i&gt;" }, "properties" : { "noteIndex" : 0 }, "schema" : "https://github.com/citation-style-language/schema/raw/master/csl-citation.json" }</w:instrText>
        </w:r>
        <w:r w:rsidR="00925C80">
          <w:fldChar w:fldCharType="separate"/>
        </w:r>
        <w:r w:rsidR="00925C80" w:rsidRPr="00B72911">
          <w:rPr>
            <w:i/>
            <w:noProof/>
          </w:rPr>
          <w:t>(14, 15)</w:t>
        </w:r>
        <w:r w:rsidR="00925C80">
          <w:fldChar w:fldCharType="end"/>
        </w:r>
        <w:r w:rsidR="00925C80">
          <w:t>.</w:t>
        </w:r>
      </w:ins>
      <w:del w:id="121" w:author="Wall, Thomas Aubrey" w:date="2014-07-28T15:35:00Z">
        <w:r w:rsidDel="00925C80">
          <w:delText xml:space="preserve">, </w:delText>
        </w:r>
      </w:del>
      <w:del w:id="122" w:author="Wall, Thomas Aubrey" w:date="2014-07-28T15:34:00Z">
        <w:r w:rsidDel="00925C80">
          <w:delText xml:space="preserve">as the data can be retrieved from computer databases nearly instantly </w:delText>
        </w:r>
      </w:del>
      <w:del w:id="123" w:author="Wall, Thomas Aubrey" w:date="2014-07-28T15:35:00Z">
        <w:r w:rsidDel="00925C80">
          <w:delText xml:space="preserve">instead of gradually from respondents’ memories during a time-consuming interview process </w:delText>
        </w:r>
        <w:r w:rsidDel="00925C80">
          <w:fldChar w:fldCharType="begin" w:fldLock="1"/>
        </w:r>
        <w:r w:rsidR="00B72911" w:rsidDel="00925C80">
          <w:delInstrText>ADDIN CSL_CITATION { "citationItems" : [ { "id" : "ITEM-1", "itemData" : { "DOI" : "10.1068/b3316t", "ISSN" : "0265-8135", "author" : [ { "dropping-particle" : "", "family" : "Axhausen", "given" : "K W", "non-dropping-particle" : "", "parse-names" : false, "suffix" : "" } ], "container-title" : "Environment and Planning B: Planning and Design", "id" : "ITEM-1", "issue" : "6", "issued" : { "date-parts" : [ [ "2008" ] ] }, "page" : "981-996", "title" : "Social networks, mobility biographies, and travel: survey challenges", "type" : "article-journal", "volume" : "35" }, "uris" : [ "http://www.mendeley.com/documents/?uuid=e08170a8-b125-4b9c-9eb5-dc536d6ba003" ] }, { "id" : "ITEM-2", "itemData" : { "author" : [ { "dropping-particle" : "", "family" : "Manski", "given" : "Charles", "non-dropping-particle" : "", "parse-names" : false, "suffix" : "" } ], "container-title" : "The Review of Economic Studies", "id" : "ITEM-2", "issue" : "3", "issued" : { "date-parts" : [ [ "1993" ] ] }, "page" : "531-542", "title" : "Identification of Social Endogenous Effects : The Reflection Problem", "type" : "article-journal", "volume" : "60" }, "uris" : [ "http://www.mendeley.com/documents/?uuid=8204c418-979a-43a6-addc-4798a15701a4" ] } ], "mendeley" : { "previouslyFormattedCitation" : "&lt;i&gt;(14, 15)&lt;/i&gt;" }, "properties" : { "noteIndex" : 0 }, "schema" : "https://github.com/citation-style-language/schema/raw/master/csl-citation.json" }</w:delInstrText>
        </w:r>
        <w:r w:rsidDel="00925C80">
          <w:fldChar w:fldCharType="separate"/>
        </w:r>
        <w:r w:rsidR="00B72911" w:rsidRPr="00B72911" w:rsidDel="00925C80">
          <w:rPr>
            <w:i/>
            <w:noProof/>
          </w:rPr>
          <w:delText>(14, 15)</w:delText>
        </w:r>
        <w:r w:rsidDel="00925C80">
          <w:fldChar w:fldCharType="end"/>
        </w:r>
        <w:r w:rsidDel="00925C80">
          <w:delText>.</w:delText>
        </w:r>
      </w:del>
    </w:p>
    <w:p w14:paraId="3B25B713" w14:textId="0392702E" w:rsidR="00681842" w:rsidRDefault="00681842" w:rsidP="00681842">
      <w:pPr>
        <w:ind w:firstLine="720"/>
      </w:pPr>
      <w:r>
        <w:t>Lewis (2008) discusses the five defining features of the Facebook dataset, which is used in this study.  First, data from Facebook is naturally occurring when downloaded directly from Facebook.com</w:t>
      </w:r>
      <w:ins w:id="124" w:author="Wall, Thomas Aubrey" w:date="2014-07-28T15:36:00Z">
        <w:r w:rsidR="00925C80">
          <w:t xml:space="preserve">, thus </w:t>
        </w:r>
      </w:ins>
      <w:del w:id="125" w:author="Wall, Thomas Aubrey" w:date="2014-07-28T15:36:00Z">
        <w:r w:rsidDel="00925C80">
          <w:delText xml:space="preserve">; this </w:delText>
        </w:r>
      </w:del>
      <w:r>
        <w:t>eliminat</w:t>
      </w:r>
      <w:ins w:id="126" w:author="Wall, Thomas Aubrey" w:date="2014-07-28T15:36:00Z">
        <w:r w:rsidR="00925C80">
          <w:t>ing</w:t>
        </w:r>
      </w:ins>
      <w:del w:id="127" w:author="Wall, Thomas Aubrey" w:date="2014-07-28T15:36:00Z">
        <w:r w:rsidDel="00925C80">
          <w:delText xml:space="preserve">es the </w:delText>
        </w:r>
      </w:del>
      <w:ins w:id="128" w:author="Wall, Thomas Aubrey" w:date="2014-07-28T15:36:00Z">
        <w:r w:rsidR="00925C80">
          <w:t xml:space="preserve"> </w:t>
        </w:r>
      </w:ins>
      <w:r>
        <w:t xml:space="preserve">issues in </w:t>
      </w:r>
      <w:ins w:id="129" w:author="Wall, Thomas Aubrey" w:date="2014-07-28T15:37:00Z">
        <w:r w:rsidR="00925C80">
          <w:t xml:space="preserve">a </w:t>
        </w:r>
      </w:ins>
      <w:r>
        <w:t>respondent</w:t>
      </w:r>
      <w:ins w:id="130" w:author="Wall, Thomas Aubrey" w:date="2014-07-28T15:37:00Z">
        <w:r w:rsidR="00925C80">
          <w:t>’</w:t>
        </w:r>
      </w:ins>
      <w:r>
        <w:t>s</w:t>
      </w:r>
      <w:del w:id="131" w:author="Wall, Thomas Aubrey" w:date="2014-07-28T15:37:00Z">
        <w:r w:rsidDel="00925C80">
          <w:delText>’</w:delText>
        </w:r>
      </w:del>
      <w:r>
        <w:t xml:space="preserve"> ability to recall certain information </w:t>
      </w:r>
      <w:del w:id="132" w:author="Wall, Thomas Aubrey" w:date="2014-07-28T15:37:00Z">
        <w:r w:rsidDel="00925C80">
          <w:delText xml:space="preserve">and </w:delText>
        </w:r>
        <w:commentRangeStart w:id="133"/>
        <w:r w:rsidDel="00925C80">
          <w:delText>other sources of error</w:delText>
        </w:r>
      </w:del>
      <w:commentRangeEnd w:id="133"/>
      <w:r w:rsidR="00925C80">
        <w:rPr>
          <w:rStyle w:val="CommentReference"/>
        </w:rPr>
        <w:commentReference w:id="133"/>
      </w:r>
      <w:del w:id="134" w:author="Wall, Thomas Aubrey" w:date="2014-07-28T15:37:00Z">
        <w:r w:rsidDel="00925C80">
          <w:delText xml:space="preserve"> in survey research </w:delText>
        </w:r>
      </w:del>
      <w:r>
        <w:fldChar w:fldCharType="begin" w:fldLock="1"/>
      </w:r>
      <w:r w:rsidR="00B72911">
        <w:instrText>ADDIN CSL_CITATION { "citationItems" : [ { "id" : "ITEM-1", "itemData" : { "author" : [ { "dropping-particle" : "", "family" : "Manski", "given" : "Charles", "non-dropping-particle" : "", "parse-names" : false, "suffix" : "" } ], "container-title" : "The Review of Economic Studies", "id" : "ITEM-1", "issue" : "3", "issued" : { "date-parts" : [ [ "1993" ] ] }, "page" : "531-542", "title" : "Identification of Social Endogenous Effects : The Reflection Problem", "type" : "article-journal", "volume" : "60" }, "uris" : [ "http://www.mendeley.com/documents/?uuid=8204c418-979a-43a6-addc-4798a15701a4" ] }, { "id" : "ITEM-2", "itemData" : { "DOI" : "10.1068/b3316t", "ISSN" : "0265-8135", "author" : [ { "dropping-particle" : "", "family" : "Axhausen", "given" : "K W", "non-dropping-particle" : "", "parse-names" : false, "suffix" : "" } ], "container-title" : "Environment and Planning B: Planning and Design", "id" : "ITEM-2", "issue" : "6", "issued" : { "date-parts" : [ [ "2008" ] ] }, "page" : "981-996", "title" : "Social networks, mobility biographies, and travel: survey challenges", "type" : "article-journal", "volume" : "35" }, "uris" : [ "http://www.mendeley.com/documents/?uuid=e08170a8-b125-4b9c-9eb5-dc536d6ba003" ] } ], "mendeley" : { "previouslyFormattedCitation" : "&lt;i&gt;(14, 15)&lt;/i&gt;" }, "properties" : { "noteIndex" : 0 }, "schema" : "https://github.com/citation-style-language/schema/raw/master/csl-citation.json" }</w:instrText>
      </w:r>
      <w:r>
        <w:fldChar w:fldCharType="separate"/>
      </w:r>
      <w:r w:rsidR="00B72911" w:rsidRPr="00B72911">
        <w:rPr>
          <w:i/>
          <w:noProof/>
        </w:rPr>
        <w:t>(14, 15)</w:t>
      </w:r>
      <w:r>
        <w:fldChar w:fldCharType="end"/>
      </w:r>
      <w:del w:id="135" w:author="Wall, Thomas Aubrey" w:date="2014-07-28T15:37:00Z">
        <w:r w:rsidDel="00925C80">
          <w:delText>, particularly those that utilize name generator data collection techniques</w:delText>
        </w:r>
      </w:del>
      <w:r>
        <w:t xml:space="preserve">.  Second, Facebook.com contains complete network data of a </w:t>
      </w:r>
      <w:proofErr w:type="spellStart"/>
      <w:r>
        <w:t>sociocentric</w:t>
      </w:r>
      <w:proofErr w:type="spellEnd"/>
      <w:r>
        <w:t xml:space="preserve"> nature, as opposed to an egocentric nature</w:t>
      </w:r>
      <w:ins w:id="136" w:author="Wall, Thomas Aubrey" w:date="2014-07-28T15:38:00Z">
        <w:r w:rsidR="00925C80">
          <w:t>, which reflects</w:t>
        </w:r>
      </w:ins>
      <w:del w:id="137" w:author="Wall, Thomas Aubrey" w:date="2014-07-28T15:38:00Z">
        <w:r w:rsidDel="00925C80">
          <w:delText>.  This is advantageous given</w:delText>
        </w:r>
      </w:del>
      <w:r>
        <w:t xml:space="preserve"> the interconnectedness of network members and</w:t>
      </w:r>
      <w:del w:id="138" w:author="Wall, Thomas Aubrey" w:date="2014-07-28T15:38:00Z">
        <w:r w:rsidDel="00925C80">
          <w:delText xml:space="preserve"> the ability to determine</w:delText>
        </w:r>
      </w:del>
      <w:r>
        <w:t xml:space="preserve"> </w:t>
      </w:r>
      <w:commentRangeStart w:id="139"/>
      <w:r>
        <w:t>member roles based on peers</w:t>
      </w:r>
      <w:commentRangeEnd w:id="139"/>
      <w:r w:rsidR="00925C80">
        <w:rPr>
          <w:rStyle w:val="CommentReference"/>
        </w:rPr>
        <w:commentReference w:id="139"/>
      </w:r>
      <w:r>
        <w:t xml:space="preserve">.  Third, Facebook has the ability to provide longitudinal data, such </w:t>
      </w:r>
      <w:r>
        <w:lastRenderedPageBreak/>
        <w:t>as how relationships grow and change over time</w:t>
      </w:r>
      <w:ins w:id="140" w:author="Wall, Thomas Aubrey" w:date="2014-07-28T15:41:00Z">
        <w:r w:rsidR="00D129FD">
          <w:t>;</w:t>
        </w:r>
      </w:ins>
      <w:ins w:id="141" w:author="Wall, Thomas Aubrey" w:date="2014-07-28T15:39:00Z">
        <w:r w:rsidR="00925C80">
          <w:t xml:space="preserve"> however</w:t>
        </w:r>
      </w:ins>
      <w:ins w:id="142" w:author="Wall, Thomas Aubrey" w:date="2014-07-28T15:41:00Z">
        <w:r w:rsidR="00D129FD">
          <w:t>,</w:t>
        </w:r>
      </w:ins>
      <w:ins w:id="143" w:author="Wall, Thomas Aubrey" w:date="2014-07-28T15:39:00Z">
        <w:r w:rsidR="00925C80">
          <w:t xml:space="preserve"> such information may be unreliable as</w:t>
        </w:r>
      </w:ins>
      <w:del w:id="144" w:author="Wall, Thomas Aubrey" w:date="2014-07-28T15:39:00Z">
        <w:r w:rsidDel="00925C80">
          <w:delText xml:space="preserve">.  However, </w:delText>
        </w:r>
        <w:r w:rsidR="00D05448" w:rsidDel="00925C80">
          <w:delText xml:space="preserve">it should be noted </w:delText>
        </w:r>
        <w:r w:rsidDel="00925C80">
          <w:delText>that once relationships on Facebook are established,</w:delText>
        </w:r>
      </w:del>
      <w:ins w:id="145" w:author="Wall, Thomas Aubrey" w:date="2014-07-28T15:39:00Z">
        <w:r w:rsidR="00925C80">
          <w:t xml:space="preserve"> it requires </w:t>
        </w:r>
      </w:ins>
      <w:ins w:id="146" w:author="Wall, Thomas Aubrey" w:date="2014-07-28T15:40:00Z">
        <w:r w:rsidR="00D129FD">
          <w:t xml:space="preserve">active </w:t>
        </w:r>
        <w:r w:rsidR="00925C80">
          <w:t xml:space="preserve">user input </w:t>
        </w:r>
      </w:ins>
      <w:del w:id="147" w:author="Wall, Thomas Aubrey" w:date="2014-07-28T15:39:00Z">
        <w:r w:rsidDel="00925C80">
          <w:delText xml:space="preserve"> they must</w:delText>
        </w:r>
      </w:del>
      <w:r>
        <w:t xml:space="preserve"> </w:t>
      </w:r>
      <w:del w:id="148" w:author="Wall, Thomas Aubrey" w:date="2014-07-28T15:40:00Z">
        <w:r w:rsidDel="00D129FD">
          <w:delText>be actively</w:delText>
        </w:r>
      </w:del>
      <w:ins w:id="149" w:author="Wall, Thomas Aubrey" w:date="2014-07-28T15:40:00Z">
        <w:r w:rsidR="00D129FD">
          <w:t xml:space="preserve"> to</w:t>
        </w:r>
      </w:ins>
      <w:r>
        <w:t xml:space="preserve"> terminated</w:t>
      </w:r>
      <w:ins w:id="150" w:author="Wall, Thomas Aubrey" w:date="2014-07-28T15:40:00Z">
        <w:r w:rsidR="00D129FD">
          <w:t xml:space="preserve"> previously established relationships</w:t>
        </w:r>
      </w:ins>
      <w:r>
        <w:t xml:space="preserve">, which is rare.  Fourth, Facebook can provide data on </w:t>
      </w:r>
      <w:commentRangeStart w:id="151"/>
      <w:del w:id="152" w:author="Wall, Thomas Aubrey" w:date="2014-07-28T15:41:00Z">
        <w:r w:rsidDel="00D129FD">
          <w:delText xml:space="preserve">multiple facets </w:delText>
        </w:r>
      </w:del>
      <w:commentRangeEnd w:id="151"/>
      <w:r w:rsidR="00E30E2A">
        <w:rPr>
          <w:rStyle w:val="CommentReference"/>
        </w:rPr>
        <w:commentReference w:id="151"/>
      </w:r>
      <w:del w:id="153" w:author="Wall, Thomas Aubrey" w:date="2014-07-28T15:41:00Z">
        <w:r w:rsidDel="00D129FD">
          <w:delText>of relationships</w:delText>
        </w:r>
      </w:del>
      <w:ins w:id="154" w:author="Wall, Thomas Aubrey" w:date="2014-07-28T15:41:00Z">
        <w:r w:rsidR="00D129FD">
          <w:t xml:space="preserve">relationship strength.  For example, </w:t>
        </w:r>
      </w:ins>
      <w:del w:id="155" w:author="Wall, Thomas Aubrey" w:date="2014-07-28T15:42:00Z">
        <w:r w:rsidDel="00D129FD">
          <w:delText xml:space="preserve">: </w:delText>
        </w:r>
      </w:del>
      <w:r>
        <w:t xml:space="preserve">people tagged </w:t>
      </w:r>
      <w:ins w:id="156" w:author="Wall, Thomas Aubrey" w:date="2014-07-28T15:42:00Z">
        <w:r w:rsidR="00D129FD">
          <w:t xml:space="preserve">together </w:t>
        </w:r>
      </w:ins>
      <w:r>
        <w:t xml:space="preserve">in photographs </w:t>
      </w:r>
      <w:del w:id="157" w:author="Wall, Thomas Aubrey" w:date="2014-07-28T15:42:00Z">
        <w:r w:rsidDel="00D129FD">
          <w:delText xml:space="preserve">together </w:delText>
        </w:r>
      </w:del>
      <w:r>
        <w:t xml:space="preserve">may </w:t>
      </w:r>
      <w:del w:id="158" w:author="Wall, Thomas Aubrey" w:date="2014-07-28T15:42:00Z">
        <w:r w:rsidDel="00D129FD">
          <w:delText xml:space="preserve">represent </w:delText>
        </w:r>
      </w:del>
      <w:ins w:id="159" w:author="Wall, Thomas Aubrey" w:date="2014-07-28T15:42:00Z">
        <w:r w:rsidR="00D129FD">
          <w:t xml:space="preserve">have </w:t>
        </w:r>
      </w:ins>
      <w:r>
        <w:t xml:space="preserve">a stronger relationship than people who are only “friends”.  Finally, Facebook data can provide some cultural insight as individuals can indicate tastes and values; however, this data is difficult to quantify </w:t>
      </w:r>
      <w:ins w:id="160" w:author="Wall, Thomas Aubrey" w:date="2014-07-28T15:43:00Z">
        <w:r w:rsidR="00D129FD">
          <w:t xml:space="preserve">and process </w:t>
        </w:r>
      </w:ins>
      <w:r>
        <w:t>as responses are generally open-ended</w:t>
      </w:r>
      <w:ins w:id="161" w:author="Wall, Thomas Aubrey" w:date="2014-07-28T15:43:00Z">
        <w:r w:rsidR="00D129FD">
          <w:t>.</w:t>
        </w:r>
      </w:ins>
      <w:del w:id="162" w:author="Wall, Thomas Aubrey" w:date="2014-07-28T15:43:00Z">
        <w:r w:rsidDel="00D129FD">
          <w:delText xml:space="preserve"> and can require significant post-processing.</w:delText>
        </w:r>
      </w:del>
      <w:r>
        <w:t xml:space="preserve">  Additionally</w:t>
      </w:r>
      <w:del w:id="163" w:author="Wall, Thomas Aubrey" w:date="2014-07-28T15:43:00Z">
        <w:r w:rsidDel="00D129FD">
          <w:delText>, in general</w:delText>
        </w:r>
      </w:del>
      <w:r>
        <w:t xml:space="preserve">, privacy settings on Facebook often restrict the ability for researchers to retrieve certain data </w:t>
      </w:r>
      <w:r>
        <w:fldChar w:fldCharType="begin" w:fldLock="1"/>
      </w:r>
      <w:r w:rsidR="00B72911">
        <w:instrText>ADDIN CSL_CITATION { "citationItems" : [ { "id" : "ITEM-1", "itemData" : { "DOI" : "10.1016/j.socnet.2008.07.002", "ISSN" : "03788733", "author" : [ { "dropping-particle" : "", "family" : "Lewis", "given" : "Kevin", "non-dropping-particle" : "", "parse-names" : false, "suffix" : "" }, { "dropping-particle" : "", "family" : "Kaufman", "given" : "Jason", "non-dropping-particle" : "", "parse-names" : false, "suffix" : "" }, { "dropping-particle" : "", "family" : "Gonzalez", "given" : "Marco", "non-dropping-particle" : "", "parse-names" : false, "suffix" : "" }, { "dropping-particle" : "", "family" : "Wimmer", "given" : "Andreas", "non-dropping-particle" : "", "parse-names" : false, "suffix" : "" }, { "dropping-particle" : "", "family" : "Christakis", "given" : "Nicholas", "non-dropping-particle" : "", "parse-names" : false, "suffix" : "" } ], "container-title" : "Social Networks", "id" : "ITEM-1", "issue" : "4", "issued" : { "date-parts" : [ [ "2008", "10" ] ] }, "page" : "330-342", "title" : "Tastes, ties, and time: A new social network dataset using Facebook.com", "type" : "article-journal", "volume" : "30" }, "uris" : [ "http://www.mendeley.com/documents/?uuid=3f1a6be8-e4d8-4f83-920c-f22499429129" ] } ], "mendeley" : { "previouslyFormattedCitation" : "&lt;i&gt;(16)&lt;/i&gt;" }, "properties" : { "noteIndex" : 0 }, "schema" : "https://github.com/citation-style-language/schema/raw/master/csl-citation.json" }</w:instrText>
      </w:r>
      <w:r>
        <w:fldChar w:fldCharType="separate"/>
      </w:r>
      <w:r w:rsidR="00B72911" w:rsidRPr="00B72911">
        <w:rPr>
          <w:i/>
          <w:noProof/>
        </w:rPr>
        <w:t>(16)</w:t>
      </w:r>
      <w:r>
        <w:fldChar w:fldCharType="end"/>
      </w:r>
      <w:r>
        <w:t>.</w:t>
      </w:r>
    </w:p>
    <w:p w14:paraId="30ED1FCF" w14:textId="77777777" w:rsidR="00681842" w:rsidRDefault="00681842" w:rsidP="00E61475">
      <w:pPr>
        <w:ind w:firstLine="720"/>
      </w:pPr>
    </w:p>
    <w:p w14:paraId="13EA0738" w14:textId="2A07A9F8" w:rsidR="00681842" w:rsidRPr="00754E98" w:rsidRDefault="004D325D" w:rsidP="00754E98">
      <w:pPr>
        <w:rPr>
          <w:b/>
        </w:rPr>
      </w:pPr>
      <w:del w:id="164" w:author="Wall, Thomas Aubrey" w:date="2014-07-28T15:45:00Z">
        <w:r w:rsidDel="009078BD">
          <w:rPr>
            <w:b/>
          </w:rPr>
          <w:delText>T</w:delText>
        </w:r>
        <w:r w:rsidR="00B55B39" w:rsidDel="009078BD">
          <w:rPr>
            <w:b/>
          </w:rPr>
          <w:delText xml:space="preserve">ie-Strength of </w:delText>
        </w:r>
      </w:del>
      <w:r w:rsidR="00B55B39">
        <w:rPr>
          <w:b/>
        </w:rPr>
        <w:t>Relationship</w:t>
      </w:r>
      <w:del w:id="165" w:author="Wall, Thomas Aubrey" w:date="2014-07-28T15:45:00Z">
        <w:r w:rsidR="00B55B39" w:rsidDel="009078BD">
          <w:rPr>
            <w:b/>
          </w:rPr>
          <w:delText>s</w:delText>
        </w:r>
      </w:del>
      <w:ins w:id="166" w:author="Wall, Thomas Aubrey" w:date="2014-07-28T15:45:00Z">
        <w:r w:rsidR="009078BD" w:rsidRPr="009078BD">
          <w:rPr>
            <w:b/>
          </w:rPr>
          <w:t xml:space="preserve"> </w:t>
        </w:r>
        <w:r w:rsidR="009078BD">
          <w:rPr>
            <w:b/>
          </w:rPr>
          <w:t>Tie-Strength</w:t>
        </w:r>
      </w:ins>
    </w:p>
    <w:p w14:paraId="1423999B" w14:textId="39C8FABF" w:rsidR="00503EBB" w:rsidRDefault="00E61475" w:rsidP="00EA7193">
      <w:pPr>
        <w:tabs>
          <w:tab w:val="left" w:pos="5490"/>
        </w:tabs>
      </w:pPr>
      <w:r>
        <w:t>Tie-streng</w:t>
      </w:r>
      <w:r w:rsidR="00EA7193">
        <w:t xml:space="preserve">th is a measure of </w:t>
      </w:r>
      <w:del w:id="167" w:author="Wall, Thomas Aubrey" w:date="2014-07-28T15:45:00Z">
        <w:r w:rsidR="00EA7193" w:rsidDel="001D7C49">
          <w:delText>the</w:delText>
        </w:r>
      </w:del>
      <w:ins w:id="168" w:author="Wall, Thomas Aubrey" w:date="2014-07-28T15:45:00Z">
        <w:r w:rsidR="001D7C49">
          <w:t>relationship</w:t>
        </w:r>
      </w:ins>
      <w:del w:id="169" w:author="Wall, Thomas Aubrey" w:date="2014-07-28T15:45:00Z">
        <w:r w:rsidR="00EA7193" w:rsidDel="001D7C49">
          <w:delText xml:space="preserve"> </w:delText>
        </w:r>
      </w:del>
      <w:ins w:id="170" w:author="Wall, Thomas Aubrey" w:date="2014-07-28T15:45:00Z">
        <w:r w:rsidR="001D7C49">
          <w:t xml:space="preserve"> </w:t>
        </w:r>
      </w:ins>
      <w:r w:rsidR="00EA7193">
        <w:t xml:space="preserve">intensity </w:t>
      </w:r>
      <w:r>
        <w:t xml:space="preserve">of </w:t>
      </w:r>
      <w:del w:id="171" w:author="Wall, Thomas Aubrey" w:date="2014-07-28T15:45:00Z">
        <w:r w:rsidDel="001D7C49">
          <w:delText>relationships</w:delText>
        </w:r>
      </w:del>
      <w:r>
        <w:t xml:space="preserve"> in a social network and has been studied for </w:t>
      </w:r>
      <w:r w:rsidR="006419FD">
        <w:t xml:space="preserve">both </w:t>
      </w:r>
      <w:r>
        <w:t>tra</w:t>
      </w:r>
      <w:r w:rsidR="006419FD">
        <w:t xml:space="preserve">ditional </w:t>
      </w:r>
      <w:del w:id="172" w:author="Wall, Thomas Aubrey" w:date="2014-07-28T15:46:00Z">
        <w:r w:rsidR="006419FD" w:rsidDel="001D7C49">
          <w:delText xml:space="preserve">social networks </w:delText>
        </w:r>
      </w:del>
      <w:r w:rsidR="006419FD">
        <w:t>and</w:t>
      </w:r>
      <w:r>
        <w:t xml:space="preserve"> online social networks.  Understanding and quantifying tie-str</w:t>
      </w:r>
      <w:r w:rsidR="00CD00CD">
        <w:t>ength has been researched in</w:t>
      </w:r>
      <w:r w:rsidR="006419FD">
        <w:t xml:space="preserve"> sociology and computer science</w:t>
      </w:r>
      <w:r w:rsidR="00CD00CD">
        <w:t>, among other fields</w:t>
      </w:r>
      <w:r>
        <w:t xml:space="preserve"> </w:t>
      </w:r>
      <w:r>
        <w:fldChar w:fldCharType="begin" w:fldLock="1"/>
      </w:r>
      <w:r w:rsidR="00B72911">
        <w:instrText>ADDIN CSL_CITATION { "citationItems" : [ { "id" : "ITEM-1", "itemData" : { "DOI" : "10.1016/j.comcom.2013.03.003", "ISSN" : "01403664", "author" : [ { "dropping-particle" : "", "family" : "Arnaboldi", "given" : "Valerio", "non-dropping-particle" : "", "parse-names" : false, "suffix" : "" }, { "dropping-particle" : "", "family" : "Guazzini", "given" : "Andrea", "non-dropping-particle" : "", "parse-names" : false, "suffix" : "" }, { "dropping-particle" : "", "family" : "Passarella", "given" : "Andrea", "non-dropping-particle" : "", "parse-names" : false, "suffix" : "" } ], "container-title" : "Computer Communications", "id" : "ITEM-1", "issue" : "10-11", "issued" : { "date-parts" : [ [ "2013", "6" ] ] }, "page" : "1130-1144", "publisher" : "Elsevier B.V.", "title" : "Egocentric online social networks: Analysis of key features and prediction of tie strength in Facebook", "type" : "article-journal", "volume" : "36" }, "uris" : [ "http://www.mendeley.com/documents/?uuid=24b58030-43eb-4219-93dc-3833c342835c" ] }, { "id" : "ITEM-2", "itemData" : { "DOI" : "10.1145/1518701.1518736", "ISBN" : "9781605582467", "author" : [ { "dropping-particle" : "", "family" : "Gilbert", "given" : "Eric", "non-dropping-particle" : "", "parse-names" : false, "suffix" : "" }, { "dropping-particle" : "", "family" : "Karahalios", "given" : "Karrie", "non-dropping-particle" : "", "parse-names" : false, "suffix" : "" } ], "container-title" : "Proceedings of the 27th international conference on Human factors in computing systems - CHI 09", "id" : "ITEM-2", "issued" : { "date-parts" : [ [ "2009" ] ] }, "page" : "211", "publisher" : "ACM Press", "publisher-place" : "New York, New York, USA", "title" : "Predicting tie strength with social media", "type" : "article-journal" }, "uris" : [ "http://www.mendeley.com/documents/?uuid=6f982a90-7189-4140-970d-e46019066e28" ] }, { "id" : "ITEM-3", "itemData" : { "author" : [ { "dropping-particle" : "", "family" : "Granovetter", "given" : "Mark S", "non-dropping-particle" : "", "parse-names" : false, "suffix" : "" } ], "container-title" : "American Journal of Sociology", "id" : "ITEM-3", "issue" : "6", "issued" : { "date-parts" : [ [ "1973" ] ] }, "page" : "1360-1380", "title" : "The Strength of Weak Ties", "type" : "article-journal", "volume" : "78" }, "uris" : [ "http://www.mendeley.com/documents/?uuid=426ef49b-8c0e-48a8-a6f5-e67c9b2bb80b" ] }, { "id" : "ITEM-4", "itemData" : { "DOI" : "10.1109/CIT.2012.93", "ISBN" : "978-1-4673-4873-7", "author" : [ { "dropping-particle" : "", "family" : "He", "given" : "Yaxi", "non-dropping-particle" : "", "parse-names" : false, "suffix" : "" }, { "dropping-particle" : "", "family" : "Zhang", "given" : "Chunhong", "non-dropping-particle" : "", "parse-names" : false, "suffix" : "" }, { "dropping-particle" : "", "family" : "Ji", "given" : "Yang", "non-dropping-particle" : "", "parse-names" : false, "suffix" : "" } ], "container-title" : "2012 IEEE 12th International Conference on Computer and Information Technology", "id" : "ITEM-4", "issued" : { "date-parts" : [ [ "2012", "10" ] ] }, "page" : "359-367", "publisher" : "Ieee", "title" : "Principle Features for Tie Strength Estimation in Micro-blog Social Network", "type" : "article-journal" }, "uris" : [ "http://www.mendeley.com/documents/?uuid=b2ab7089-e423-4a64-8ac4-35504443e779" ] }, { "id" : "ITEM-5", "itemData" : { "author" : [ { "dropping-particle" : "V.", "family" : "Marsden", "given" : "Peter", "non-dropping-particle" : "", "parse-names" : false, "suffix" : "" }, { "dropping-particle" : "", "family" : "Campbell", "given" : "Karen E.", "non-dropping-particle" : "", "parse-names" : false, "suffix" : "" } ], "container-title" : "Social Forces", "id" : "ITEM-5", "issue" : "2", "issued" : { "date-parts" : [ [ "1984" ] ] }, "page" : "482-501", "title" : "Measuring Tie Strength", "type" : "article-journal", "volume" : "63" }, "uris" : [ "http://www.mendeley.com/documents/?uuid=f1522f24-94e1-4a3d-bf8b-821e3bb3d7e2" ] }, { "id" : "ITEM-6", "itemData" : { "DOI" : "10.1109/ASONAM.2012.180", "ISBN" : "978-1-4673-2497-7", "author" : [ { "dropping-particle" : "", "family" : "Pappalardo", "given" : "L.", "non-dropping-particle" : "", "parse-names" : false, "suffix" : "" }, { "dropping-particle" : "", "family" : "Rossetti", "given" : "G.", "non-dropping-particle" : "", "parse-names" : false, "suffix" : "" }, { "dropping-particle" : "", "family" : "Pedreschi", "given" : "D.", "non-dropping-particle" : "", "parse-names" : false, "suffix" : "" } ], "container-title" : "2012 IEEE/ACM International Conference on Advances in Social Networks Analysis and Mining", "id" : "ITEM-6", "issued" : { "date-parts" : [ [ "2012", "8" ] ] }, "page" : "1040-1045", "publisher" : "Ieee", "title" : "\"How Well Do We Know Each Other?\" Detecting Tie Strength in Multidimensional Social Networks", "type" : "article-journal" }, "uris" : [ "http://www.mendeley.com/documents/?uuid=38921f2f-8e0f-451c-a7e3-bd46578ad65a" ] }, { "id" : "ITEM-7", "itemData" : { "DOI" : "10.1016/j.physa.2006.11.072", "ISSN" : "03784371", "author" : [ { "dropping-particle" : "", "family" : "Shi", "given" : "Xiaolin", "non-dropping-particle" : "", "parse-names" : false, "suffix" : "" }, { "dropping-particle" : "", "family" : "Adamic", "given" : "Lada A.", "non-dropping-particle" : "", "parse-names" : false, "suffix" : "" }, { "dropping-particle" : "", "family" : "Strauss", "given" : "Martin J.", "non-dropping-particle" : "", "parse-names" : false, "suffix" : "" } ], "container-title" : "Physica A: Statistical Mechanics and its Applications", "id" : "ITEM-7", "issue" : "1", "issued" : { "date-parts" : [ [ "2007", "5" ] ] }, "page" : "33-47", "title" : "Networks of strong ties", "type" : "article-journal", "volume" : "378" }, "uris" : [ "http://www.mendeley.com/documents/?uuid=d82fcb34-ddcd-4a73-acab-a57f6ee7084b" ] }, { "id" : "ITEM-8", "itemData" : { "author" : [ { "dropping-particle" : "", "family" : "Wellman", "given" : "Barry", "non-dropping-particle" : "", "parse-names" : false, "suffix" : "" }, { "dropping-particle" : "", "family" : "Wortley", "given" : "Scot", "non-dropping-particle" : "", "parse-names" : false, "suffix" : "" } ], "container-title" : "American Journal of Sociology", "id" : "ITEM-8", "issue" : "3", "issued" : { "date-parts" : [ [ "1990" ] ] }, "page" : "558-588", "title" : "Different Strokes from Different Folks : Community Ties and Social Support", "type" : "article-journal", "volume" : "96" }, "uris" : [ "http://www.mendeley.com/documents/?uuid=76dd3022-fd56-4286-9ebc-022ea2158610" ] }, { "id" : "ITEM-9", "itemData" : { "DOI" : "10.1287/orsc.1090.0519", "ISSN" : "1047-7039", "author" : [ { "dropping-particle" : "", "family" : "Sosa", "given" : "Manuel E.", "non-dropping-particle" : "", "parse-names" : false, "suffix" : "" } ], "container-title" : "Organization Science", "id" : "ITEM-9", "issue" : "1", "issued" : { "date-parts" : [ [ "2011", "2" ] ] }, "page" : "1-21", "title" : "Where Do Creative Interactions Come From? The Role of Tie Content and Social Networks", "type" : "article-journal", "volume" : "22" }, "uris" : [ "http://www.mendeley.com/documents/?uuid=ddfe665d-ffa5-4f01-b2c2-3be4b2860fa6" ] }, { "id" : "ITEM-10", "itemData" : { "DOI" : "10.1007/s10115-011-0445-x", "ISBN" : "1011501104", "ISSN" : "0219-1377", "author" : [ { "dropping-particle" : "", "family" : "Zhao", "given" : "Jichang", "non-dropping-particle" : "", "parse-names" : false, "suffix" : "" }, { "dropping-particle" : "", "family" : "Wu", "given" : "Junjie", "non-dropping-particle" : "", "parse-names" : false, "suffix" : "" }, { "dropping-particle" : "", "family" : "Feng", "given" : "Xu", "non-dropping-particle" : "", "parse-names" : false, "suffix" : "" }, { "dropping-particle" : "", "family" : "Xiong", "given" : "Hui", "non-dropping-particle" : "", "parse-names" : false, "suffix" : "" }, { "dropping-particle" : "", "family" : "Xu", "given" : "Ke", "non-dropping-particle" : "", "parse-names" : false, "suffix" : "" } ], "container-title" : "Knowledge and Information Systems", "id" : "ITEM-10", "issue" : "3", "issued" : { "date-parts" : [ [ "2011", "11", "12" ] ] }, "page" : "589-608", "title" : "Information propagation in online social networks: a tie-strength perspective", "type" : "article-journal", "volume" : "32" }, "uris" : [ "http://www.mendeley.com/documents/?uuid=74bc2d8e-a18b-4668-adb4-3271bbea24dd" ] } ], "mendeley" : { "previouslyFormattedCitation" : "&lt;i&gt;(17\u201321, 23\u201326, 31)&lt;/i&gt;" }, "properties" : { "noteIndex" : 0 }, "schema" : "https://github.com/citation-style-language/schema/raw/master/csl-citation.json" }</w:instrText>
      </w:r>
      <w:r>
        <w:fldChar w:fldCharType="separate"/>
      </w:r>
      <w:r w:rsidR="00B72911" w:rsidRPr="00B72911">
        <w:rPr>
          <w:i/>
          <w:noProof/>
        </w:rPr>
        <w:t>(17–21, 23–26, 31)</w:t>
      </w:r>
      <w:r>
        <w:fldChar w:fldCharType="end"/>
      </w:r>
      <w:r>
        <w:t xml:space="preserve">.  </w:t>
      </w:r>
      <w:moveToRangeStart w:id="173" w:author="Wall, Thomas Aubrey" w:date="2014-07-28T15:47:00Z" w:name="move394325758"/>
      <w:moveTo w:id="174" w:author="Wall, Thomas Aubrey" w:date="2014-07-28T15:47:00Z">
        <w:r w:rsidR="001D7C49">
          <w:t xml:space="preserve">Tie-strength can be associated with closeness, information propagation, and with whom an individual participates in activities, which is related to travel behavior </w:t>
        </w:r>
        <w:r w:rsidR="001D7C49">
          <w:fldChar w:fldCharType="begin" w:fldLock="1"/>
        </w:r>
        <w:r w:rsidR="001D7C49">
          <w:instrText>ADDIN CSL_CITATION { "citationItems" : [ { "id" : "ITEM-1", "itemData" : { "author" : [ { "dropping-particle" : "V.", "family" : "Marsden", "given" : "Peter", "non-dropping-particle" : "", "parse-names" : false, "suffix" : "" }, { "dropping-particle" : "", "family" : "Campbell", "given" : "Karen E.", "non-dropping-particle" : "", "parse-names" : false, "suffix" : "" } ], "container-title" : "Social Forces", "id" : "ITEM-1", "issue" : "2", "issued" : { "date-parts" : [ [ "1984" ] ] }, "page" : "482-501", "title" : "Measuring Tie Strength", "type" : "article-journal", "volume" : "63" }, "uris" : [ "http://www.mendeley.com/documents/?uuid=f1522f24-94e1-4a3d-bf8b-821e3bb3d7e2" ] }, { "id" : "ITEM-2", "itemData" : { "DOI" : "10.1007/s10115-011-0445-x", "ISBN" : "1011501104", "ISSN" : "0219-1377", "author" : [ { "dropping-particle" : "", "family" : "Zhao", "given" : "Jichang", "non-dropping-particle" : "", "parse-names" : false, "suffix" : "" }, { "dropping-particle" : "", "family" : "Wu", "given" : "Junjie", "non-dropping-particle" : "", "parse-names" : false, "suffix" : "" }, { "dropping-particle" : "", "family" : "Feng", "given" : "Xu", "non-dropping-particle" : "", "parse-names" : false, "suffix" : "" }, { "dropping-particle" : "", "family" : "Xiong", "given" : "Hui", "non-dropping-particle" : "", "parse-names" : false, "suffix" : "" }, { "dropping-particle" : "", "family" : "Xu", "given" : "Ke", "non-dropping-particle" : "", "parse-names" : false, "suffix" : "" } ], "container-title" : "Knowledge and Information Systems", "id" : "ITEM-2", "issue" : "3", "issued" : { "date-parts" : [ [ "2011", "11", "12" ] ] }, "page" : "589-608", "title" : "Information propagation in online social networks: a tie-strength perspective", "type" : "article-journal", "volume" : "32" }, "uris" : [ "http://www.mendeley.com/documents/?uuid=74bc2d8e-a18b-4668-adb4-3271bbea24dd" ] }, { "id" : "ITEM-3", "itemData" : { "DOI" : "10.1287/orsc.1090.0519", "ISSN" : "1047-7039", "author" : [ { "dropping-particle" : "", "family" : "Sosa", "given" : "Manuel E.", "non-dropping-particle" : "", "parse-names" : false, "suffix" : "" } ], "container-title" : "Organization Science", "id" : "ITEM-3", "issue" : "1", "issued" : { "date-parts" : [ [ "2011", "2" ] ] }, "page" : "1-21", "title" : "Where Do Creative Interactions Come From? The Role of Tie Content and Social Networks", "type" : "article-journal", "volume" : "22" }, "uris" : [ "http://www.mendeley.com/documents/?uuid=ddfe665d-ffa5-4f01-b2c2-3be4b2860fa6" ] } ], "mendeley" : { "previouslyFormattedCitation" : "&lt;i&gt;(17, 19, 20)&lt;/i&gt;" }, "properties" : { "noteIndex" : 0 }, "schema" : "https://github.com/citation-style-language/schema/raw/master/csl-citation.json" }</w:instrText>
        </w:r>
        <w:r w:rsidR="001D7C49">
          <w:fldChar w:fldCharType="separate"/>
        </w:r>
        <w:r w:rsidR="001D7C49" w:rsidRPr="00B72911">
          <w:rPr>
            <w:i/>
            <w:noProof/>
          </w:rPr>
          <w:t>(17, 19, 20)</w:t>
        </w:r>
        <w:r w:rsidR="001D7C49">
          <w:fldChar w:fldCharType="end"/>
        </w:r>
      </w:moveTo>
      <w:ins w:id="175" w:author="Wall, Thomas Aubrey" w:date="2014-07-28T15:47:00Z">
        <w:r w:rsidR="001447DC">
          <w:t xml:space="preserve">, </w:t>
        </w:r>
      </w:ins>
      <w:moveTo w:id="176" w:author="Wall, Thomas Aubrey" w:date="2014-07-28T15:47:00Z">
        <w:del w:id="177" w:author="Wall, Thomas Aubrey" w:date="2014-07-28T15:47:00Z">
          <w:r w:rsidR="001D7C49" w:rsidDel="001D7C49">
            <w:delText>.</w:delText>
          </w:r>
        </w:del>
      </w:moveTo>
      <w:moveToRangeEnd w:id="173"/>
      <w:ins w:id="178" w:author="Wall, Thomas Aubrey" w:date="2014-07-28T15:47:00Z">
        <w:r w:rsidR="001447DC">
          <w:t>a</w:t>
        </w:r>
        <w:r w:rsidR="001D7C49">
          <w:t>nd is typically assessed i</w:t>
        </w:r>
      </w:ins>
      <w:del w:id="179" w:author="Wall, Thomas Aubrey" w:date="2014-07-28T15:47:00Z">
        <w:r w:rsidDel="001D7C49">
          <w:delText>I</w:delText>
        </w:r>
      </w:del>
      <w:r>
        <w:t>n traditional social network analysis</w:t>
      </w:r>
      <w:del w:id="180" w:author="Wall, Thomas Aubrey" w:date="2014-07-28T15:47:00Z">
        <w:r w:rsidDel="001D7C49">
          <w:delText>, tie-strength is assessed</w:delText>
        </w:r>
      </w:del>
      <w:r>
        <w:t xml:space="preserve"> during data collection by asking </w:t>
      </w:r>
      <w:r w:rsidR="00245179">
        <w:t>about</w:t>
      </w:r>
      <w:r>
        <w:t xml:space="preserve"> communication frequency and </w:t>
      </w:r>
      <w:r w:rsidR="00245179">
        <w:t xml:space="preserve">the </w:t>
      </w:r>
      <w:r>
        <w:t xml:space="preserve">type of relationship.  </w:t>
      </w:r>
      <w:moveFromRangeStart w:id="181" w:author="Wall, Thomas Aubrey" w:date="2014-07-28T15:47:00Z" w:name="move394325758"/>
      <w:moveFrom w:id="182" w:author="Wall, Thomas Aubrey" w:date="2014-07-28T15:47:00Z">
        <w:r w:rsidR="008451BA" w:rsidDel="001D7C49">
          <w:t xml:space="preserve">Tie-strength can be associated with closeness, information propagation, and with whom an individual participates in activities, which is related to travel behavior </w:t>
        </w:r>
        <w:r w:rsidR="008451BA" w:rsidDel="001D7C49">
          <w:fldChar w:fldCharType="begin" w:fldLock="1"/>
        </w:r>
        <w:r w:rsidR="00B72911" w:rsidDel="001D7C49">
          <w:instrText>ADDIN CSL_CITATION { "citationItems" : [ { "id" : "ITEM-1", "itemData" : { "author" : [ { "dropping-particle" : "V.", "family" : "Marsden", "given" : "Peter", "non-dropping-particle" : "", "parse-names" : false, "suffix" : "" }, { "dropping-particle" : "", "family" : "Campbell", "given" : "Karen E.", "non-dropping-particle" : "", "parse-names" : false, "suffix" : "" } ], "container-title" : "Social Forces", "id" : "ITEM-1", "issue" : "2", "issued" : { "date-parts" : [ [ "1984" ] ] }, "page" : "482-501", "title" : "Measuring Tie Strength", "type" : "article-journal", "volume" : "63" }, "uris" : [ "http://www.mendeley.com/documents/?uuid=f1522f24-94e1-4a3d-bf8b-821e3bb3d7e2" ] }, { "id" : "ITEM-2", "itemData" : { "DOI" : "10.1007/s10115-011-0445-x", "ISBN" : "1011501104", "ISSN" : "0219-1377", "author" : [ { "dropping-particle" : "", "family" : "Zhao", "given" : "Jichang", "non-dropping-particle" : "", "parse-names" : false, "suffix" : "" }, { "dropping-particle" : "", "family" : "Wu", "given" : "Junjie", "non-dropping-particle" : "", "parse-names" : false, "suffix" : "" }, { "dropping-particle" : "", "family" : "Feng", "given" : "Xu", "non-dropping-particle" : "", "parse-names" : false, "suffix" : "" }, { "dropping-particle" : "", "family" : "Xiong", "given" : "Hui", "non-dropping-particle" : "", "parse-names" : false, "suffix" : "" }, { "dropping-particle" : "", "family" : "Xu", "given" : "Ke", "non-dropping-particle" : "", "parse-names" : false, "suffix" : "" } ], "container-title" : "Knowledge and Information Systems", "id" : "ITEM-2", "issue" : "3", "issued" : { "date-parts" : [ [ "2011", "11", "12" ] ] }, "page" : "589-608", "title" : "Information propagation in online social networks: a tie-strength perspective", "type" : "article-journal", "volume" : "32" }, "uris" : [ "http://www.mendeley.com/documents/?uuid=74bc2d8e-a18b-4668-adb4-3271bbea24dd" ] }, { "id" : "ITEM-3", "itemData" : { "DOI" : "10.1287/orsc.1090.0519", "ISSN" : "1047-7039", "author" : [ { "dropping-particle" : "", "family" : "Sosa", "given" : "Manuel E.", "non-dropping-particle" : "", "parse-names" : false, "suffix" : "" } ], "container-title" : "Organization Science", "id" : "ITEM-3", "issue" : "1", "issued" : { "date-parts" : [ [ "2011", "2" ] ] }, "page" : "1-21", "title" : "Where Do Creative Interactions Come From? The Role of Tie Content and Social Networks", "type" : "article-journal", "volume" : "22" }, "uris" : [ "http://www.mendeley.com/documents/?uuid=ddfe665d-ffa5-4f01-b2c2-3be4b2860fa6" ] } ], "mendeley" : { "previouslyFormattedCitation" : "&lt;i&gt;(17, 19, 20)&lt;/i&gt;" }, "properties" : { "noteIndex" : 0 }, "schema" : "https://github.com/citation-style-language/schema/raw/master/csl-citation.json" }</w:instrText>
        </w:r>
        <w:r w:rsidR="008451BA" w:rsidDel="001D7C49">
          <w:fldChar w:fldCharType="separate"/>
        </w:r>
        <w:r w:rsidR="00B72911" w:rsidRPr="00B72911" w:rsidDel="001D7C49">
          <w:rPr>
            <w:i/>
            <w:noProof/>
          </w:rPr>
          <w:t>(17, 19, 20)</w:t>
        </w:r>
        <w:r w:rsidR="008451BA" w:rsidDel="001D7C49">
          <w:fldChar w:fldCharType="end"/>
        </w:r>
        <w:r w:rsidR="008451BA" w:rsidDel="001D7C49">
          <w:t>.</w:t>
        </w:r>
      </w:moveFrom>
      <w:moveFromRangeEnd w:id="181"/>
    </w:p>
    <w:p w14:paraId="34C893DE" w14:textId="36624D9A" w:rsidR="00503EBB" w:rsidRDefault="00E36FBA" w:rsidP="00DD4304">
      <w:pPr>
        <w:tabs>
          <w:tab w:val="left" w:pos="0"/>
        </w:tabs>
      </w:pPr>
      <w:r>
        <w:tab/>
      </w:r>
      <w:commentRangeStart w:id="183"/>
      <w:r>
        <w:t xml:space="preserve">Tie-strength research encompasses strong ties, intermediate ties, and weak ties, each of which has unique qualities </w:t>
      </w:r>
      <w:r>
        <w:fldChar w:fldCharType="begin" w:fldLock="1"/>
      </w:r>
      <w:r w:rsidR="00B72911">
        <w:instrText>ADDIN CSL_CITATION { "citationItems" : [ { "id" : "ITEM-1", "itemData" : { "DOI" : "10.1016/j.physa.2006.11.072", "ISSN" : "03784371", "author" : [ { "dropping-particle" : "", "family" : "Shi", "given" : "Xiaolin", "non-dropping-particle" : "", "parse-names" : false, "suffix" : "" }, { "dropping-particle" : "", "family" : "Adamic", "given" : "Lada A.", "non-dropping-particle" : "", "parse-names" : false, "suffix" : "" }, { "dropping-particle" : "", "family" : "Strauss", "given" : "Martin J.", "non-dropping-particle" : "", "parse-names" : false, "suffix" : "" } ], "container-title" : "Physica A: Statistical Mechanics and its Applications", "id" : "ITEM-1", "issue" : "1", "issued" : { "date-parts" : [ [ "2007", "5" ] ] }, "page" : "33-47", "title" : "Networks of strong ties", "type" : "article-journal", "volume" : "378" }, "uris" : [ "http://www.mendeley.com/documents/?uuid=d82fcb34-ddcd-4a73-acab-a57f6ee7084b" ] }, { "id" : "ITEM-2", "itemData" : { "DOI" : "10.1007/s10796-010-9250-4", "ISSN" : "1387-3326", "author" : [ { "dropping-particle" : "", "family" : "Retzer", "given" : "Silke", "non-dropping-particle" : "", "parse-names" : false, "suffix" : "" }, { "dropping-particle" : "", "family" : "Yoong", "given" : "Pak", "non-dropping-particle" : "", "parse-names" : false, "suffix" : "" }, { "dropping-particle" : "", "family" : "Hooper", "given" : "Val", "non-dropping-particle" : "", "parse-names" : false, "suffix" : "" } ], "container-title" : "Information Systems Frontiers", "id" : "ITEM-2", "issue" : "2", "issued" : { "date-parts" : [ [ "2010", "7", "7" ] ] }, "page" : "343-361", "title" : "Inter-organisational knowledge transfer in social networks: A definition of intermediate ties", "type" : "article-journal", "volume" : "14" }, "uris" : [ "http://www.mendeley.com/documents/?uuid=5e323905-cfed-44c3-9c1e-dc19715af033" ] }, { "id" : "ITEM-3", "itemData" : { "author" : [ { "dropping-particle" : "", "family" : "Granovetter", "given" : "Mark S", "non-dropping-particle" : "", "parse-names" : false, "suffix" : "" } ], "container-title" : "American Journal of Sociology", "id" : "ITEM-3", "issue" : "6", "issued" : { "date-parts" : [ [ "1973" ] ] }, "page" : "1360-1380", "title" : "The Strength of Weak Ties", "type" : "article-journal", "volume" : "78" }, "uris" : [ "http://www.mendeley.com/documents/?uuid=426ef49b-8c0e-48a8-a6f5-e67c9b2bb80b" ] } ], "mendeley" : { "previouslyFormattedCitation" : "&lt;i&gt;(18, 21, 22)&lt;/i&gt;" }, "properties" : { "noteIndex" : 0 }, "schema" : "https://github.com/citation-style-language/schema/raw/master/csl-citation.json" }</w:instrText>
      </w:r>
      <w:r>
        <w:fldChar w:fldCharType="separate"/>
      </w:r>
      <w:r w:rsidR="00B72911" w:rsidRPr="00B72911">
        <w:rPr>
          <w:i/>
          <w:noProof/>
        </w:rPr>
        <w:t>(18, 21, 22)</w:t>
      </w:r>
      <w:r>
        <w:fldChar w:fldCharType="end"/>
      </w:r>
      <w:r>
        <w:t>.</w:t>
      </w:r>
      <w:r w:rsidR="00022672">
        <w:t xml:space="preserve">  Strong ties </w:t>
      </w:r>
      <w:r w:rsidR="00665CCC">
        <w:t xml:space="preserve">are associated with information propagation; however, a network with only strong ties may lead to fragmentation </w:t>
      </w:r>
      <w:r w:rsidR="00665CCC">
        <w:fldChar w:fldCharType="begin" w:fldLock="1"/>
      </w:r>
      <w:r w:rsidR="00B72911">
        <w:instrText>ADDIN CSL_CITATION { "citationItems" : [ { "id" : "ITEM-1", "itemData" : { "DOI" : "10.1016/j.physa.2006.11.072", "ISSN" : "03784371", "author" : [ { "dropping-particle" : "", "family" : "Shi", "given" : "Xiaolin", "non-dropping-particle" : "", "parse-names" : false, "suffix" : "" }, { "dropping-particle" : "", "family" : "Adamic", "given" : "Lada A.", "non-dropping-particle" : "", "parse-names" : false, "suffix" : "" }, { "dropping-particle" : "", "family" : "Strauss", "given" : "Martin J.", "non-dropping-particle" : "", "parse-names" : false, "suffix" : "" } ], "container-title" : "Physica A: Statistical Mechanics and its Applications", "id" : "ITEM-1", "issue" : "1", "issued" : { "date-parts" : [ [ "2007", "5" ] ] }, "page" : "33-47", "title" : "Networks of strong ties", "type" : "article-journal", "volume" : "378" }, "uris" : [ "http://www.mendeley.com/documents/?uuid=d82fcb34-ddcd-4a73-acab-a57f6ee7084b" ] }, { "id" : "ITEM-2", "itemData" : { "author" : [ { "dropping-particle" : "", "family" : "Granovetter", "given" : "Mark S", "non-dropping-particle" : "", "parse-names" : false, "suffix" : "" } ], "container-title" : "American Journal of Sociology", "id" : "ITEM-2", "issue" : "6", "issued" : { "date-parts" : [ [ "1973" ] ] }, "page" : "1360-1380", "title" : "The Strength of Weak Ties", "type" : "article-journal", "volume" : "78" }, "uris" : [ "http://www.mendeley.com/documents/?uuid=426ef49b-8c0e-48a8-a6f5-e67c9b2bb80b" ] } ], "mendeley" : { "previouslyFormattedCitation" : "&lt;i&gt;(18, 21)&lt;/i&gt;" }, "properties" : { "noteIndex" : 0 }, "schema" : "https://github.com/citation-style-language/schema/raw/master/csl-citation.json" }</w:instrText>
      </w:r>
      <w:r w:rsidR="00665CCC">
        <w:fldChar w:fldCharType="separate"/>
      </w:r>
      <w:r w:rsidR="00B72911" w:rsidRPr="00B72911">
        <w:rPr>
          <w:i/>
          <w:noProof/>
        </w:rPr>
        <w:t>(18, 21)</w:t>
      </w:r>
      <w:r w:rsidR="00665CCC">
        <w:fldChar w:fldCharType="end"/>
      </w:r>
      <w:r w:rsidR="00665CCC">
        <w:t xml:space="preserve">.  Weak ties are more likely to link members of different social groups while strong ties are more likely to link people within social groups </w:t>
      </w:r>
      <w:r w:rsidR="00665CCC">
        <w:fldChar w:fldCharType="begin" w:fldLock="1"/>
      </w:r>
      <w:r w:rsidR="00B72911">
        <w:instrText>ADDIN CSL_CITATION { "citationItems" : [ { "id" : "ITEM-1", "itemData" : { "author" : [ { "dropping-particle" : "", "family" : "Granovetter", "given" : "Mark S", "non-dropping-particle" : "", "parse-names" : false, "suffix" : "" } ], "container-title" : "American Journal of Sociology", "id" : "ITEM-1", "issue" : "6", "issued" : { "date-parts" : [ [ "1973" ] ] }, "page" : "1360-1380", "title" : "The Strength of Weak Ties", "type" : "article-journal", "volume" : "78" }, "uris" : [ "http://www.mendeley.com/documents/?uuid=426ef49b-8c0e-48a8-a6f5-e67c9b2bb80b" ] } ], "mendeley" : { "previouslyFormattedCitation" : "&lt;i&gt;(21)&lt;/i&gt;" }, "properties" : { "noteIndex" : 0 }, "schema" : "https://github.com/citation-style-language/schema/raw/master/csl-citation.json" }</w:instrText>
      </w:r>
      <w:r w:rsidR="00665CCC">
        <w:fldChar w:fldCharType="separate"/>
      </w:r>
      <w:r w:rsidR="00B72911" w:rsidRPr="00B72911">
        <w:rPr>
          <w:i/>
          <w:noProof/>
        </w:rPr>
        <w:t>(21)</w:t>
      </w:r>
      <w:r w:rsidR="00665CCC">
        <w:fldChar w:fldCharType="end"/>
      </w:r>
      <w:r w:rsidR="00665CCC">
        <w:t xml:space="preserve">.  Research on intermediate ties is limited, but suggests that intermediate ties are important in inter-organizational knowledge transfer because they link key groups of organizations which are well connected with other organizations </w:t>
      </w:r>
      <w:r w:rsidR="00665CCC">
        <w:fldChar w:fldCharType="begin" w:fldLock="1"/>
      </w:r>
      <w:r w:rsidR="00B72911">
        <w:instrText>ADDIN CSL_CITATION { "citationItems" : [ { "id" : "ITEM-1", "itemData" : { "DOI" : "10.1007/s10796-010-9250-4", "ISSN" : "1387-3326", "author" : [ { "dropping-particle" : "", "family" : "Retzer", "given" : "Silke", "non-dropping-particle" : "", "parse-names" : false, "suffix" : "" }, { "dropping-particle" : "", "family" : "Yoong", "given" : "Pak", "non-dropping-particle" : "", "parse-names" : false, "suffix" : "" }, { "dropping-particle" : "", "family" : "Hooper", "given" : "Val", "non-dropping-particle" : "", "parse-names" : false, "suffix" : "" } ], "container-title" : "Information Systems Frontiers", "id" : "ITEM-1", "issue" : "2", "issued" : { "date-parts" : [ [ "2010", "7", "7" ] ] }, "page" : "343-361", "title" : "Inter-organisational knowledge transfer in social networks: A definition of intermediate ties", "type" : "article-journal", "volume" : "14" }, "uris" : [ "http://www.mendeley.com/documents/?uuid=5e323905-cfed-44c3-9c1e-dc19715af033" ] } ], "mendeley" : { "previouslyFormattedCitation" : "&lt;i&gt;(22)&lt;/i&gt;" }, "properties" : { "noteIndex" : 0 }, "schema" : "https://github.com/citation-style-language/schema/raw/master/csl-citation.json" }</w:instrText>
      </w:r>
      <w:r w:rsidR="00665CCC">
        <w:fldChar w:fldCharType="separate"/>
      </w:r>
      <w:r w:rsidR="00B72911" w:rsidRPr="00B72911">
        <w:rPr>
          <w:i/>
          <w:noProof/>
        </w:rPr>
        <w:t>(22)</w:t>
      </w:r>
      <w:r w:rsidR="00665CCC">
        <w:fldChar w:fldCharType="end"/>
      </w:r>
      <w:r w:rsidR="00665CCC">
        <w:t>.</w:t>
      </w:r>
      <w:commentRangeEnd w:id="183"/>
      <w:r w:rsidR="00744695">
        <w:rPr>
          <w:rStyle w:val="CommentReference"/>
        </w:rPr>
        <w:commentReference w:id="183"/>
      </w:r>
    </w:p>
    <w:p w14:paraId="0DDD8D35" w14:textId="3CB33ACE" w:rsidR="00E61475" w:rsidRDefault="00DD4304" w:rsidP="00DD4304">
      <w:pPr>
        <w:tabs>
          <w:tab w:val="left" w:pos="0"/>
        </w:tabs>
      </w:pPr>
      <w:r>
        <w:tab/>
      </w:r>
      <w:r w:rsidR="000731CD">
        <w:t xml:space="preserve">Studies show that that the number of </w:t>
      </w:r>
      <w:ins w:id="184" w:author="Wall, Thomas Aubrey" w:date="2014-07-28T15:54:00Z">
        <w:r w:rsidR="003D11E7">
          <w:t xml:space="preserve">online social network </w:t>
        </w:r>
      </w:ins>
      <w:r w:rsidR="000731CD">
        <w:t xml:space="preserve">relationships an individual can maintain </w:t>
      </w:r>
      <w:del w:id="185" w:author="Wall, Thomas Aubrey" w:date="2014-07-28T15:54:00Z">
        <w:r w:rsidR="000731CD" w:rsidDel="003D11E7">
          <w:delText xml:space="preserve">using online social networks </w:delText>
        </w:r>
      </w:del>
      <w:r w:rsidR="000731CD">
        <w:t xml:space="preserve">is similar to the number of offline relationships maintained </w:t>
      </w:r>
      <w:r w:rsidR="000731CD">
        <w:fldChar w:fldCharType="begin" w:fldLock="1"/>
      </w:r>
      <w:r w:rsidR="00B72911">
        <w:instrText>ADDIN CSL_CITATION { "citationItems" : [ { "id" : "ITEM-1", "itemData" : { "DOI" : "10.1016/j.comcom.2013.03.003", "ISSN" : "01403664", "author" : [ { "dropping-particle" : "", "family" : "Arnaboldi", "given" : "Valerio", "non-dropping-particle" : "", "parse-names" : false, "suffix" : "" }, { "dropping-particle" : "", "family" : "Guazzini", "given" : "Andrea", "non-dropping-particle" : "", "parse-names" : false, "suffix" : "" }, { "dropping-particle" : "", "family" : "Passarella", "given" : "Andrea", "non-dropping-particle" : "", "parse-names" : false, "suffix" : "" } ], "container-title" : "Computer Communications", "id" : "ITEM-1", "issue" : "10-11", "issued" : { "date-parts" : [ [ "2013", "6" ] ] }, "page" : "1130-1144", "publisher" : "Elsevier B.V.", "title" : "Egocentric online social networks: Analysis of key features and prediction of tie strength in Facebook", "type" : "article-journal", "volume" : "36" }, "uris" : [ "http://www.mendeley.com/documents/?uuid=24b58030-43eb-4219-93dc-3833c342835c" ] } ], "mendeley" : { "previouslyFormattedCitation" : "&lt;i&gt;(23)&lt;/i&gt;" }, "properties" : { "noteIndex" : 0 }, "schema" : "https://github.com/citation-style-language/schema/raw/master/csl-citation.json" }</w:instrText>
      </w:r>
      <w:r w:rsidR="000731CD">
        <w:fldChar w:fldCharType="separate"/>
      </w:r>
      <w:r w:rsidR="00B72911" w:rsidRPr="00B72911">
        <w:rPr>
          <w:i/>
          <w:noProof/>
        </w:rPr>
        <w:t>(23)</w:t>
      </w:r>
      <w:r w:rsidR="000731CD">
        <w:fldChar w:fldCharType="end"/>
      </w:r>
      <w:r w:rsidR="000731CD">
        <w:t>.</w:t>
      </w:r>
      <w:r w:rsidR="00470D17">
        <w:t xml:space="preserve">  Additionally, </w:t>
      </w:r>
      <w:del w:id="186" w:author="Wall, Thomas Aubrey" w:date="2014-07-28T15:54:00Z">
        <w:r w:rsidR="00470D17" w:rsidDel="003D11E7">
          <w:delText xml:space="preserve">a study done by </w:delText>
        </w:r>
      </w:del>
      <w:r w:rsidR="00470D17">
        <w:t xml:space="preserve">Gilbert et al. (2009) </w:t>
      </w:r>
      <w:del w:id="187" w:author="Wall, Thomas Aubrey" w:date="2014-07-28T15:54:00Z">
        <w:r w:rsidR="00470D17" w:rsidDel="003D11E7">
          <w:delText xml:space="preserve">determined </w:delText>
        </w:r>
      </w:del>
      <w:ins w:id="188" w:author="Wall, Thomas Aubrey" w:date="2014-07-28T15:54:00Z">
        <w:r w:rsidR="003D11E7">
          <w:t xml:space="preserve">compared </w:t>
        </w:r>
      </w:ins>
      <w:r w:rsidR="00470D17">
        <w:t xml:space="preserve">tie-strength for individuals using offline and online methods and suggests that online social networks can be used to predict tie-strength </w:t>
      </w:r>
      <w:r w:rsidR="00470D17">
        <w:fldChar w:fldCharType="begin" w:fldLock="1"/>
      </w:r>
      <w:r w:rsidR="00B72911">
        <w:instrText>ADDIN CSL_CITATION { "citationItems" : [ { "id" : "ITEM-1", "itemData" : { "DOI" : "10.1145/1518701.1518736", "ISBN" : "9781605582467", "author" : [ { "dropping-particle" : "", "family" : "Gilbert", "given" : "Eric", "non-dropping-particle" : "", "parse-names" : false, "suffix" : "" }, { "dropping-particle" : "", "family" : "Karahalios", "given" : "Karrie", "non-dropping-particle" : "", "parse-names" : false, "suffix" : "" } ], "container-title" : "Proceedings of the 27th international conference on Human factors in computing systems - CHI 09", "id" : "ITEM-1", "issued" : { "date-parts" : [ [ "2009" ] ] }, "page" : "211", "publisher" : "ACM Press", "publisher-place" : "New York, New York, USA", "title" : "Predicting tie strength with social media", "type" : "article-journal" }, "uris" : [ "http://www.mendeley.com/documents/?uuid=6f982a90-7189-4140-970d-e46019066e28" ] } ], "mendeley" : { "previouslyFormattedCitation" : "&lt;i&gt;(24)&lt;/i&gt;" }, "properties" : { "noteIndex" : 0 }, "schema" : "https://github.com/citation-style-language/schema/raw/master/csl-citation.json" }</w:instrText>
      </w:r>
      <w:r w:rsidR="00470D17">
        <w:fldChar w:fldCharType="separate"/>
      </w:r>
      <w:r w:rsidR="00B72911" w:rsidRPr="00B72911">
        <w:rPr>
          <w:i/>
          <w:noProof/>
        </w:rPr>
        <w:t>(24)</w:t>
      </w:r>
      <w:r w:rsidR="00470D17">
        <w:fldChar w:fldCharType="end"/>
      </w:r>
      <w:r w:rsidR="00470D17">
        <w:t xml:space="preserve">. </w:t>
      </w:r>
      <w:r w:rsidR="000731CD">
        <w:t xml:space="preserve">  </w:t>
      </w:r>
      <w:moveToRangeStart w:id="189" w:author="Wall, Thomas Aubrey" w:date="2014-07-28T15:55:00Z" w:name="move394326279"/>
      <w:moveTo w:id="190" w:author="Wall, Thomas Aubrey" w:date="2014-07-28T15:55:00Z">
        <w:r w:rsidR="003D11E7">
          <w:t xml:space="preserve">Research indicates that tie-strength is directly related to the number of online interactions between individuals and the number of different contexts used </w:t>
        </w:r>
        <w:r w:rsidR="003D11E7">
          <w:fldChar w:fldCharType="begin" w:fldLock="1"/>
        </w:r>
        <w:r w:rsidR="003D11E7">
          <w:instrText>ADDIN CSL_CITATION { "citationItems" : [ { "id" : "ITEM-1", "itemData" : { "DOI" : "10.1109/ASONAM.2012.180", "ISBN" : "978-1-4673-2497-7", "author" : [ { "dropping-particle" : "", "family" : "Pappalardo", "given" : "L.", "non-dropping-particle" : "", "parse-names" : false, "suffix" : "" }, { "dropping-particle" : "", "family" : "Rossetti", "given" : "G.", "non-dropping-particle" : "", "parse-names" : false, "suffix" : "" }, { "dropping-particle" : "", "family" : "Pedreschi", "given" : "D.", "non-dropping-particle" : "", "parse-names" : false, "suffix" : "" } ], "container-title" : "2012 IEEE/ACM International Conference on Advances in Social Networks Analysis and Mining", "id" : "ITEM-1", "issued" : { "date-parts" : [ [ "2012", "8" ] ] }, "page" : "1040-1045", "publisher" : "Ieee", "title" : "\"How Well Do We Know Each Other?\" Detecting Tie Strength in Multidimensional Social Networks", "type" : "article-journal" }, "uris" : [ "http://www.mendeley.com/documents/?uuid=38921f2f-8e0f-451c-a7e3-bd46578ad65a" ] } ], "mendeley" : { "previouslyFormattedCitation" : "&lt;i&gt;(25)&lt;/i&gt;" }, "properties" : { "noteIndex" : 0 }, "schema" : "https://github.com/citation-style-language/schema/raw/master/csl-citation.json" }</w:instrText>
        </w:r>
        <w:r w:rsidR="003D11E7">
          <w:fldChar w:fldCharType="separate"/>
        </w:r>
        <w:r w:rsidR="003D11E7" w:rsidRPr="00B72911">
          <w:rPr>
            <w:i/>
            <w:noProof/>
          </w:rPr>
          <w:t>(25)</w:t>
        </w:r>
        <w:r w:rsidR="003D11E7">
          <w:fldChar w:fldCharType="end"/>
        </w:r>
      </w:moveTo>
      <w:ins w:id="191" w:author="Wall, Thomas Aubrey" w:date="2014-07-28T15:56:00Z">
        <w:r w:rsidR="003D11E7">
          <w:t xml:space="preserve">.  Thus, </w:t>
        </w:r>
      </w:ins>
      <w:ins w:id="192" w:author="Wall, Thomas Aubrey" w:date="2014-07-28T15:58:00Z">
        <w:r w:rsidR="003D11E7">
          <w:t>analyzing</w:t>
        </w:r>
      </w:ins>
      <w:ins w:id="193" w:author="Wall, Thomas Aubrey" w:date="2014-07-28T15:56:00Z">
        <w:r w:rsidR="003D11E7">
          <w:t xml:space="preserve"> communication</w:t>
        </w:r>
      </w:ins>
      <w:ins w:id="194" w:author="Wall, Thomas Aubrey" w:date="2014-07-28T15:57:00Z">
        <w:r w:rsidR="003D11E7">
          <w:t xml:space="preserve"> and interaction</w:t>
        </w:r>
      </w:ins>
      <w:ins w:id="195" w:author="Wall, Thomas Aubrey" w:date="2014-07-28T15:56:00Z">
        <w:r w:rsidR="003D11E7">
          <w:t xml:space="preserve"> frequency in </w:t>
        </w:r>
      </w:ins>
      <w:ins w:id="196" w:author="Wall, Thomas Aubrey" w:date="2014-07-28T15:57:00Z">
        <w:r w:rsidR="003D11E7">
          <w:t>online social networks (e.g.</w:t>
        </w:r>
        <w:proofErr w:type="gramStart"/>
        <w:r w:rsidR="003D11E7">
          <w:t xml:space="preserve">, </w:t>
        </w:r>
      </w:ins>
      <w:ins w:id="197" w:author="Wall, Thomas Aubrey" w:date="2014-07-28T15:56:00Z">
        <w:r w:rsidR="003D11E7">
          <w:t xml:space="preserve"> mutual</w:t>
        </w:r>
        <w:proofErr w:type="gramEnd"/>
        <w:r w:rsidR="003D11E7">
          <w:t xml:space="preserve"> photos, wall posts, messages</w:t>
        </w:r>
      </w:ins>
      <w:ins w:id="198" w:author="Wall, Thomas Aubrey" w:date="2014-07-28T15:57:00Z">
        <w:r w:rsidR="003D11E7">
          <w:t xml:space="preserve">) </w:t>
        </w:r>
      </w:ins>
      <w:moveTo w:id="199" w:author="Wall, Thomas Aubrey" w:date="2014-07-28T15:55:00Z">
        <w:del w:id="200" w:author="Wall, Thomas Aubrey" w:date="2014-07-28T15:56:00Z">
          <w:r w:rsidR="003D11E7" w:rsidDel="003D11E7">
            <w:delText>.</w:delText>
          </w:r>
        </w:del>
      </w:moveTo>
      <w:moveToRangeEnd w:id="189"/>
      <w:del w:id="201" w:author="Wall, Thomas Aubrey" w:date="2014-07-28T15:56:00Z">
        <w:r w:rsidR="00E61475" w:rsidDel="003D11E7">
          <w:delText>I</w:delText>
        </w:r>
      </w:del>
      <w:del w:id="202" w:author="Wall, Thomas Aubrey" w:date="2014-07-28T15:57:00Z">
        <w:r w:rsidR="00E61475" w:rsidDel="003D11E7">
          <w:delText xml:space="preserve">n online social network </w:delText>
        </w:r>
      </w:del>
      <w:del w:id="203" w:author="Wall, Thomas Aubrey" w:date="2014-07-28T15:58:00Z">
        <w:r w:rsidR="00E61475" w:rsidDel="003D11E7">
          <w:delText>analysis</w:delText>
        </w:r>
      </w:del>
      <w:ins w:id="204" w:author="Wall, Thomas Aubrey" w:date="2014-07-28T15:58:00Z">
        <w:r w:rsidR="003D11E7">
          <w:t xml:space="preserve"> may provide a reasonable assessment of</w:t>
        </w:r>
      </w:ins>
      <w:del w:id="205" w:author="Wall, Thomas Aubrey" w:date="2014-07-28T15:58:00Z">
        <w:r w:rsidR="00E61475" w:rsidDel="003D11E7">
          <w:delText>,</w:delText>
        </w:r>
      </w:del>
      <w:r w:rsidR="00E61475">
        <w:t xml:space="preserve"> tie-strength</w:t>
      </w:r>
      <w:ins w:id="206" w:author="Wall, Thomas Aubrey" w:date="2014-07-28T15:58:00Z">
        <w:r w:rsidR="003D11E7">
          <w:t xml:space="preserve">. </w:t>
        </w:r>
      </w:ins>
      <w:del w:id="207" w:author="Wall, Thomas Aubrey" w:date="2014-07-28T15:58:00Z">
        <w:r w:rsidR="00E61475" w:rsidDel="003D11E7">
          <w:delText xml:space="preserve"> can be assessed</w:delText>
        </w:r>
      </w:del>
      <w:del w:id="208" w:author="Wall, Thomas Aubrey" w:date="2014-07-28T15:56:00Z">
        <w:r w:rsidR="00E61475" w:rsidDel="003D11E7">
          <w:delText xml:space="preserve"> quantitatively by determining communication frequency in various modes, such as mutual photos, wall posts, messages, etc</w:delText>
        </w:r>
      </w:del>
      <w:r w:rsidR="00E61475">
        <w:t xml:space="preserve">.  </w:t>
      </w:r>
      <w:moveFromRangeStart w:id="209" w:author="Wall, Thomas Aubrey" w:date="2014-07-28T15:55:00Z" w:name="move394326279"/>
      <w:moveFrom w:id="210" w:author="Wall, Thomas Aubrey" w:date="2014-07-28T15:55:00Z">
        <w:r w:rsidDel="003D11E7">
          <w:t xml:space="preserve">Research indicates that tie-strength is directly related to the number of online interactions between individuals and the number of different contexts used </w:t>
        </w:r>
        <w:r w:rsidDel="003D11E7">
          <w:fldChar w:fldCharType="begin" w:fldLock="1"/>
        </w:r>
        <w:r w:rsidR="00B72911" w:rsidDel="003D11E7">
          <w:instrText>ADDIN CSL_CITATION { "citationItems" : [ { "id" : "ITEM-1", "itemData" : { "DOI" : "10.1109/ASONAM.2012.180", "ISBN" : "978-1-4673-2497-7", "author" : [ { "dropping-particle" : "", "family" : "Pappalardo", "given" : "L.", "non-dropping-particle" : "", "parse-names" : false, "suffix" : "" }, { "dropping-particle" : "", "family" : "Rossetti", "given" : "G.", "non-dropping-particle" : "", "parse-names" : false, "suffix" : "" }, { "dropping-particle" : "", "family" : "Pedreschi", "given" : "D.", "non-dropping-particle" : "", "parse-names" : false, "suffix" : "" } ], "container-title" : "2012 IEEE/ACM International Conference on Advances in Social Networks Analysis and Mining", "id" : "ITEM-1", "issued" : { "date-parts" : [ [ "2012", "8" ] ] }, "page" : "1040-1045", "publisher" : "Ieee", "title" : "\"How Well Do We Know Each Other?\" Detecting Tie Strength in Multidimensional Social Networks", "type" : "article-journal" }, "uris" : [ "http://www.mendeley.com/documents/?uuid=38921f2f-8e0f-451c-a7e3-bd46578ad65a" ] } ], "mendeley" : { "previouslyFormattedCitation" : "&lt;i&gt;(25)&lt;/i&gt;" }, "properties" : { "noteIndex" : 0 }, "schema" : "https://github.com/citation-style-language/schema/raw/master/csl-citation.json" }</w:instrText>
        </w:r>
        <w:r w:rsidDel="003D11E7">
          <w:fldChar w:fldCharType="separate"/>
        </w:r>
        <w:r w:rsidR="00B72911" w:rsidRPr="00B72911" w:rsidDel="003D11E7">
          <w:rPr>
            <w:i/>
            <w:noProof/>
          </w:rPr>
          <w:t>(25)</w:t>
        </w:r>
        <w:r w:rsidDel="003D11E7">
          <w:fldChar w:fldCharType="end"/>
        </w:r>
        <w:r w:rsidDel="003D11E7">
          <w:t>.</w:t>
        </w:r>
      </w:moveFrom>
      <w:moveFromRangeEnd w:id="209"/>
      <w:r>
        <w:t xml:space="preserve">  </w:t>
      </w:r>
      <w:r w:rsidR="000731CD">
        <w:t xml:space="preserve">However, </w:t>
      </w:r>
      <w:ins w:id="211" w:author="Wall, Thomas Aubrey" w:date="2014-07-28T15:58:00Z">
        <w:r w:rsidR="003D11E7">
          <w:t xml:space="preserve">it </w:t>
        </w:r>
      </w:ins>
      <w:ins w:id="212" w:author="Wall, Thomas Aubrey" w:date="2014-07-28T15:59:00Z">
        <w:r w:rsidR="003D11E7">
          <w:t>should</w:t>
        </w:r>
      </w:ins>
      <w:ins w:id="213" w:author="Wall, Thomas Aubrey" w:date="2014-07-28T15:58:00Z">
        <w:r w:rsidR="003D11E7">
          <w:t xml:space="preserve"> </w:t>
        </w:r>
      </w:ins>
      <w:ins w:id="214" w:author="Wall, Thomas Aubrey" w:date="2014-07-28T15:59:00Z">
        <w:r w:rsidR="003D11E7">
          <w:t xml:space="preserve">be noted that </w:t>
        </w:r>
      </w:ins>
      <w:r w:rsidR="000731CD">
        <w:t xml:space="preserve">not all of this data is publically available from Facebook.  </w:t>
      </w:r>
    </w:p>
    <w:p w14:paraId="05AB240B" w14:textId="77777777" w:rsidR="00C864EA" w:rsidRDefault="00C864EA" w:rsidP="00DC3C5A">
      <w:pPr>
        <w:ind w:firstLine="720"/>
      </w:pPr>
    </w:p>
    <w:p w14:paraId="561E0E55" w14:textId="166485BC" w:rsidR="00216A4F" w:rsidRDefault="00C864EA" w:rsidP="00C864EA">
      <w:pPr>
        <w:rPr>
          <w:b/>
        </w:rPr>
      </w:pPr>
      <w:r>
        <w:rPr>
          <w:b/>
        </w:rPr>
        <w:t>METHODOLOGY</w:t>
      </w:r>
    </w:p>
    <w:p w14:paraId="25F28AC6" w14:textId="5ACAA6D0" w:rsidR="00216A4F" w:rsidRPr="00C864EA" w:rsidRDefault="00216A4F" w:rsidP="00C864EA">
      <w:pPr>
        <w:rPr>
          <w:b/>
        </w:rPr>
      </w:pPr>
      <w:r>
        <w:rPr>
          <w:b/>
        </w:rPr>
        <w:t>Econometric Methodology</w:t>
      </w:r>
    </w:p>
    <w:p w14:paraId="538D716D" w14:textId="0BA77334" w:rsidR="00AF4A10" w:rsidRDefault="00AF4A10" w:rsidP="00AF4A10">
      <w:r>
        <w:lastRenderedPageBreak/>
        <w:t xml:space="preserve">Econometric models have been used to show behavior similarity.  </w:t>
      </w:r>
      <w:del w:id="215" w:author="Wall, Thomas Aubrey" w:date="2014-07-28T16:00:00Z">
        <w:r w:rsidDel="006A70EE">
          <w:delText>Previous studies include</w:delText>
        </w:r>
      </w:del>
      <w:ins w:id="216" w:author="Wall, Thomas Aubrey" w:date="2014-07-28T16:00:00Z">
        <w:r w:rsidR="006A70EE">
          <w:t>For example,</w:t>
        </w:r>
      </w:ins>
      <w:r>
        <w:t xml:space="preserve"> </w:t>
      </w:r>
      <w:proofErr w:type="spellStart"/>
      <w:r>
        <w:t>Bramoull</w:t>
      </w:r>
      <w:r>
        <w:rPr>
          <w:rFonts w:cs="Times New Roman"/>
        </w:rPr>
        <w:t>é</w:t>
      </w:r>
      <w:proofErr w:type="spellEnd"/>
      <w:r>
        <w:rPr>
          <w:rFonts w:cs="Times New Roman"/>
        </w:rPr>
        <w:t xml:space="preserve"> (2009) and </w:t>
      </w:r>
      <w:proofErr w:type="spellStart"/>
      <w:r>
        <w:rPr>
          <w:rFonts w:cs="Times New Roman"/>
        </w:rPr>
        <w:t>Calvό-Armengol</w:t>
      </w:r>
      <w:proofErr w:type="spellEnd"/>
      <w:r>
        <w:rPr>
          <w:rFonts w:cs="Times New Roman"/>
        </w:rPr>
        <w:t xml:space="preserve"> (2009)</w:t>
      </w:r>
      <w:ins w:id="217" w:author="Wall, Thomas Aubrey" w:date="2014-07-28T16:00:00Z">
        <w:r w:rsidR="006A70EE">
          <w:rPr>
            <w:rFonts w:cs="Times New Roman"/>
          </w:rPr>
          <w:t xml:space="preserve"> </w:t>
        </w:r>
      </w:ins>
      <w:del w:id="218" w:author="Wall, Thomas Aubrey" w:date="2014-07-28T16:00:00Z">
        <w:r w:rsidDel="006A70EE">
          <w:rPr>
            <w:rFonts w:cs="Times New Roman"/>
          </w:rPr>
          <w:delText xml:space="preserve">, which </w:delText>
        </w:r>
      </w:del>
      <w:r>
        <w:rPr>
          <w:rFonts w:cs="Times New Roman"/>
        </w:rPr>
        <w:t xml:space="preserve">suggested that a student’s school performance and activity level is related to that of his friends </w:t>
      </w:r>
      <w:r>
        <w:rPr>
          <w:rFonts w:cs="Times New Roman"/>
        </w:rPr>
        <w:fldChar w:fldCharType="begin" w:fldLock="1"/>
      </w:r>
      <w:r w:rsidR="00B72911">
        <w:rPr>
          <w:rFonts w:cs="Times New Roman"/>
        </w:rPr>
        <w:instrText>ADDIN CSL_CITATION { "citationItems" : [ { "id" : "ITEM-1", "itemData" : { "DOI" : "10.1016/j.jeconom.2008.12.021", "ISSN" : "03044076", "abstract" : "We provide new results regarding the identification of peer effects. We consider an extended version of the linear-in-means model where interactions are structured through a social network. We assume that correlated unobservables are either absent, or treated as network fixed effects. We provide easy-to-check necessary and sufficient conditions for identification. We show that endogenous and exogenous effects are generally identified under network interaction, although identification may fail for some particular structures. We use data from the Add Health survey to provide an empirical application of our results on the consumption of recreational services (e.g., participation in artistic, sports and social activities) by secondary school students. Monte Carlo simulations calibrated on this application provide an analysis of the effects of some crucial characteristics of a network (i.e.,\u00a0density, intransitivity) on the estimates of peer effects. Our approach generalizes a number of previous results due to Manski [Manski, C., 1993. Identification of endogenous social effects: The reflection problem. Review of Economic Studies 60 (3), 531\u2013542], Moffitt [Moffitt, R., 2001. Policy interventions low-level equilibria, and social interactions. In: Durlauf, Steven, Young, Peyton (Eds.), Social Dynamics. MIT Press] and Lee [Lee, L.F., 2007. Identification and estimation of econometric models with group interactions, contextual factors and fixed effects. Journal of Econometrics 140 (2), 333\u2013374].", "author" : [ { "dropping-particle" : "", "family" : "Bramoull\u00e9", "given" : "Yann", "non-dropping-particle" : "", "parse-names" : false, "suffix" : "" }, { "dropping-particle" : "", "family" : "Djebbari", "given" : "Habiba", "non-dropping-particle" : "", "parse-names" : false, "suffix" : "" }, { "dropping-particle" : "", "family" : "Fortin", "given" : "Bernard", "non-dropping-particle" : "", "parse-names" : false, "suffix" : "" } ], "container-title" : "Journal of Econometrics", "id" : "ITEM-1", "issue" : "1", "issued" : { "date-parts" : [ [ "2009", "5" ] ] }, "page" : "41-55", "title" : "Identification of peer effects through social networks", "type" : "article-journal", "volume" : "150" }, "uris" : [ "http://www.mendeley.com/documents/?uuid=9d1895bc-552f-4ab5-933a-ad51970a7d66" ] }, { "id" : "ITEM-2", "itemData" : { "DOI" : "10.1111/j.1467-937X.2009.00550.x", "ISSN" : "00346527", "abstract" : "We develop a model that shows that, at the Nash equilibrium, the outcome of each individual embedded in a network is proportional to his/her Katz-Bonacich centrality measure. This measure takes into account both direct and indirect friends of each individual, but puts less weight to his/her distant friends. We then bring the model to the data using a very detailed dataset of adolescent friendship networks. We show that, after controlling for observable individual characteristics and unobservable network specific factors, a standard deviation increase in the Katz-Bonacich centrality increases the pupil school performance by more than 7% of one standard deviation.", "author" : [ { "dropping-particle" : "", "family" : "Calv\u00f3-Armengol", "given" : "Antoni", "non-dropping-particle" : "", "parse-names" : false, "suffix" : "" }, { "dropping-particle" : "", "family" : "Patacchini", "given" : "Eleonora", "non-dropping-particle" : "", "parse-names" : false, "suffix" : "" }, { "dropping-particle" : "", "family" : "Zenou", "given" : "Yves", "non-dropping-particle" : "", "parse-names" : false, "suffix" : "" } ], "container-title" : "Review of Economic Studies", "id" : "ITEM-2", "issue" : "4", "issued" : { "date-parts" : [ [ "2009", "10", "1" ] ] }, "note" : "Here's a good example of a spatial-autoregressive type application to a social network.", "page" : "1239-1267", "title" : "Peer effects and social networks in education", "type" : "article-journal", "volume" : "76" }, "uris" : [ "http://www.mendeley.com/documents/?uuid=1fc6252c-5c08-426b-9bfe-0828e9ee93e5" ] } ], "mendeley" : { "previouslyFormattedCitation" : "&lt;i&gt;(32, 33)&lt;/i&gt;" }, "properties" : { "noteIndex" : 0 }, "schema" : "https://github.com/citation-style-language/schema/raw/master/csl-citation.json" }</w:instrText>
      </w:r>
      <w:r>
        <w:rPr>
          <w:rFonts w:cs="Times New Roman"/>
        </w:rPr>
        <w:fldChar w:fldCharType="separate"/>
      </w:r>
      <w:r w:rsidR="00B72911" w:rsidRPr="00B72911">
        <w:rPr>
          <w:rFonts w:cs="Times New Roman"/>
          <w:i/>
          <w:noProof/>
        </w:rPr>
        <w:t>(32, 33)</w:t>
      </w:r>
      <w:r>
        <w:rPr>
          <w:rFonts w:cs="Times New Roman"/>
        </w:rPr>
        <w:fldChar w:fldCharType="end"/>
      </w:r>
      <w:r>
        <w:rPr>
          <w:rFonts w:cs="Times New Roman"/>
        </w:rPr>
        <w:t>.</w:t>
      </w:r>
      <w:r>
        <w:t xml:space="preserve">  Spatial econometric models are traditionally used to show the spatial interdependence between variables.  In </w:t>
      </w:r>
      <w:del w:id="219" w:author="Wall, Thomas Aubrey" w:date="2014-07-28T16:00:00Z">
        <w:r w:rsidDel="00151E02">
          <w:delText xml:space="preserve">the </w:delText>
        </w:r>
      </w:del>
      <w:r>
        <w:t>transportation</w:t>
      </w:r>
      <w:del w:id="220" w:author="Wall, Thomas Aubrey" w:date="2014-07-28T16:00:00Z">
        <w:r w:rsidDel="00151E02">
          <w:delText xml:space="preserve"> context</w:delText>
        </w:r>
      </w:del>
      <w:r>
        <w:t>,</w:t>
      </w:r>
      <w:ins w:id="221" w:author="Wall, Thomas Aubrey" w:date="2014-07-28T16:00:00Z">
        <w:r w:rsidR="00151E02">
          <w:t xml:space="preserve"> for example,</w:t>
        </w:r>
      </w:ins>
      <w:r>
        <w:t xml:space="preserve"> these models have been used to show the spatial effects of vehicle ownership </w:t>
      </w:r>
      <w:r>
        <w:fldChar w:fldCharType="begin" w:fldLock="1"/>
      </w:r>
      <w:r w:rsidR="00B72911">
        <w:instrText>ADDIN CSL_CITATION { "citationItems" : [ { "id" : "ITEM-1", "itemData" : { "DOI" : "10.1016/j.tra.2010.06.001", "ISSN" : "09658564", "abstract" : "n this article, we show that vehicle type ownership is spatially dependent at both the regional and household-level even after controlling for income and population density. We discuss reasons for the existence of spatial effects in vehicle ownership, and note potential implications for policymakers. Our results point to the importance of spatial relationships in transportation research and highlight the hazards of ignoring their role in affecting transportation outcomes. For example, if vehicle type choice is affected by neighborhood spillovers, agencies that regulate traffic flow and road safety could tailor their choice projections and policy tools to account for such interdependence.", "author" : [ { "dropping-particle" : "", "family" : "Adjemian", "given" : "Michael K.", "non-dropping-particle" : "", "parse-names" : false, "suffix" : "" }, { "dropping-particle" : "", "family" : "Lin", "given" : "C.-Y. Cynthia", "non-dropping-particle" : "", "parse-names" : false, "suffix" : "" }, { "dropping-particle" : "", "family" : "Williams", "given" : "Jeffrey", "non-dropping-particle" : "", "parse-names" : false, "suffix" : "" } ], "container-title" : "Transportation Research Part A: Policy and Practice", "id" : "ITEM-1", "issue" : "9", "issued" : { "date-parts" : [ [ "2010", "11" ] ] }, "page" : "661-675", "publisher" : "Elsevier Ltd", "title" : "Estimating spatial interdependence in automobile type choice with survey data", "type" : "article-journal", "volume" : "44" }, "uris" : [ "http://www.mendeley.com/documents/?uuid=ba0f46a6-583c-4825-a134-b2959f78b6e6" ] } ], "mendeley" : { "previouslyFormattedCitation" : "&lt;i&gt;(34)&lt;/i&gt;" }, "properties" : { "noteIndex" : 0 }, "schema" : "https://github.com/citation-style-language/schema/raw/master/csl-citation.json" }</w:instrText>
      </w:r>
      <w:r>
        <w:fldChar w:fldCharType="separate"/>
      </w:r>
      <w:r w:rsidR="00B72911" w:rsidRPr="00B72911">
        <w:rPr>
          <w:i/>
          <w:noProof/>
        </w:rPr>
        <w:t>(34)</w:t>
      </w:r>
      <w:r>
        <w:fldChar w:fldCharType="end"/>
      </w:r>
      <w:r>
        <w:t>.</w:t>
      </w:r>
    </w:p>
    <w:p w14:paraId="67D2A549" w14:textId="5B51E15E" w:rsidR="007524DE" w:rsidRDefault="007524DE" w:rsidP="00DD6E3E">
      <w:pPr>
        <w:ind w:firstLine="720"/>
      </w:pPr>
      <w:r>
        <w:t xml:space="preserve">This study </w:t>
      </w:r>
      <w:del w:id="222" w:author="Wall, Thomas Aubrey" w:date="2014-07-28T16:24:00Z">
        <w:r w:rsidR="00A80FAE" w:rsidDel="00854514">
          <w:delText xml:space="preserve">will use </w:delText>
        </w:r>
      </w:del>
      <w:ins w:id="223" w:author="Wall, Thomas Aubrey" w:date="2014-07-28T16:24:00Z">
        <w:r w:rsidR="00854514">
          <w:t xml:space="preserve">uses </w:t>
        </w:r>
      </w:ins>
      <w:r w:rsidR="00AF4A10">
        <w:t xml:space="preserve">spatial econometrics, specifically </w:t>
      </w:r>
      <w:r w:rsidR="00A80FAE">
        <w:t>the spatial Durbin model</w:t>
      </w:r>
      <w:r w:rsidR="00AF4A10">
        <w:t>,</w:t>
      </w:r>
      <w:r w:rsidR="00A80FAE">
        <w:t xml:space="preserve"> to </w:t>
      </w:r>
      <w:del w:id="224" w:author="Wall, Thomas Aubrey" w:date="2014-07-28T16:24:00Z">
        <w:r w:rsidR="00A80FAE" w:rsidDel="00854514">
          <w:delText xml:space="preserve">represent </w:delText>
        </w:r>
      </w:del>
      <w:ins w:id="225" w:author="Wall, Thomas Aubrey" w:date="2014-07-28T16:24:00Z">
        <w:r w:rsidR="00854514">
          <w:t xml:space="preserve">examine </w:t>
        </w:r>
      </w:ins>
      <w:r w:rsidR="00A80FAE">
        <w:t xml:space="preserve">the social interdependence of air travel behavior.  Spatial models are appropriate </w:t>
      </w:r>
      <w:del w:id="226" w:author="Wall, Thomas Aubrey" w:date="2014-07-28T16:24:00Z">
        <w:r w:rsidR="00A80FAE" w:rsidDel="00854514">
          <w:delText>for this study’s type of analysis</w:delText>
        </w:r>
      </w:del>
      <w:ins w:id="227" w:author="Wall, Thomas Aubrey" w:date="2014-07-28T16:24:00Z">
        <w:r w:rsidR="00854514">
          <w:t>in this context</w:t>
        </w:r>
      </w:ins>
      <w:r w:rsidR="00A80FAE">
        <w:t xml:space="preserve"> as their weights matrices indicate the strength of the spatially related variables; in this study, the weights matrix </w:t>
      </w:r>
      <w:del w:id="228" w:author="Wall, Thomas Aubrey" w:date="2014-07-28T16:25:00Z">
        <w:r w:rsidR="00A80FAE" w:rsidDel="00854514">
          <w:delText xml:space="preserve">is used to </w:delText>
        </w:r>
      </w:del>
      <w:r w:rsidR="00A80FAE">
        <w:t>represent</w:t>
      </w:r>
      <w:ins w:id="229" w:author="Wall, Thomas Aubrey" w:date="2014-07-28T16:25:00Z">
        <w:r w:rsidR="00854514">
          <w:t>s individual social network</w:t>
        </w:r>
      </w:ins>
      <w:r w:rsidR="00A80FAE">
        <w:t xml:space="preserve"> </w:t>
      </w:r>
      <w:del w:id="230" w:author="Wall, Thomas Aubrey" w:date="2014-07-28T16:25:00Z">
        <w:r w:rsidR="00A80FAE" w:rsidDel="00854514">
          <w:delText xml:space="preserve">the </w:delText>
        </w:r>
      </w:del>
      <w:r w:rsidR="00A80FAE">
        <w:t>tie-strength</w:t>
      </w:r>
      <w:del w:id="231" w:author="Wall, Thomas Aubrey" w:date="2014-07-28T16:25:00Z">
        <w:r w:rsidR="00A80FAE" w:rsidDel="00854514">
          <w:delText xml:space="preserve"> of individuals’</w:delText>
        </w:r>
        <w:r w:rsidR="00DC3C5A" w:rsidDel="00854514">
          <w:delText xml:space="preserve"> social netwo</w:delText>
        </w:r>
        <w:r w:rsidR="00A80FAE" w:rsidDel="00854514">
          <w:delText>rks</w:delText>
        </w:r>
      </w:del>
      <w:r w:rsidR="00A80FAE">
        <w:t>.</w:t>
      </w:r>
      <w:r w:rsidR="00DC3C5A">
        <w:t xml:space="preserve">  </w:t>
      </w:r>
      <w:r w:rsidR="00B66A80">
        <w:t xml:space="preserve">The tie-strength </w:t>
      </w:r>
      <w:del w:id="232" w:author="Wall, Thomas Aubrey" w:date="2014-07-28T16:26:00Z">
        <w:r w:rsidR="00B66A80" w:rsidDel="00854514">
          <w:delText xml:space="preserve">between individuals is represented in </w:delText>
        </w:r>
      </w:del>
      <w:r w:rsidR="00B66A80">
        <w:t xml:space="preserve">weights matrices </w:t>
      </w:r>
      <w:del w:id="233" w:author="Wall, Thomas Aubrey" w:date="2014-07-28T16:26:00Z">
        <w:r w:rsidR="00B66A80" w:rsidDel="00854514">
          <w:delText xml:space="preserve">which </w:delText>
        </w:r>
      </w:del>
      <w:r w:rsidR="00B66A80">
        <w:t xml:space="preserve">are row-standardized </w:t>
      </w:r>
      <w:del w:id="234" w:author="Wall, Thomas Aubrey" w:date="2014-07-28T16:26:00Z">
        <w:r w:rsidR="00B66A80" w:rsidDel="00854514">
          <w:delText xml:space="preserve">in order </w:delText>
        </w:r>
      </w:del>
      <w:r w:rsidR="00B66A80">
        <w:t>to create proportional relationships for each element</w:t>
      </w:r>
      <w:ins w:id="235" w:author="Wall, Thomas Aubrey" w:date="2014-07-28T16:26:00Z">
        <w:r w:rsidR="00854514">
          <w:t xml:space="preserve">, and </w:t>
        </w:r>
      </w:ins>
      <w:del w:id="236" w:author="Wall, Thomas Aubrey" w:date="2014-07-28T16:27:00Z">
        <w:r w:rsidR="00B66A80" w:rsidDel="00854514">
          <w:delText xml:space="preserve">.  The weights matrices </w:delText>
        </w:r>
      </w:del>
      <w:r w:rsidR="00B66A80">
        <w:t xml:space="preserve">are then tested in a spatial Durbin count model (social model) to determine the optimal weights matrix using </w:t>
      </w:r>
      <w:del w:id="237" w:author="Wall, Thomas Aubrey" w:date="2014-07-28T16:27:00Z">
        <w:r w:rsidR="00B66A80" w:rsidDel="00854514">
          <w:delText xml:space="preserve">the </w:delText>
        </w:r>
      </w:del>
      <w:r w:rsidR="00B66A80">
        <w:t>maximum likelihood estimation</w:t>
      </w:r>
      <w:del w:id="238" w:author="Wall, Thomas Aubrey" w:date="2014-07-28T16:27:00Z">
        <w:r w:rsidR="00B66A80" w:rsidDel="00854514">
          <w:delText xml:space="preserve"> method</w:delText>
        </w:r>
      </w:del>
      <w:r w:rsidR="00B66A80">
        <w:t xml:space="preserve">.   </w:t>
      </w:r>
      <w:r w:rsidR="00493F55">
        <w:t xml:space="preserve">As a count model predicts the conditional mean </w:t>
      </w:r>
      <w:r w:rsidR="00493F55">
        <w:rPr>
          <w:rFonts w:eastAsiaTheme="minor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up>
        </m:sSup>
      </m:oMath>
      <w:r w:rsidR="00493F55">
        <w:rPr>
          <w:rFonts w:eastAsiaTheme="minorEastAsia"/>
        </w:rPr>
        <w:t xml:space="preserve">  based on a Poisson-distributed process, the social lag variables are considered by suggesting </w:t>
      </w:r>
      <w:proofErr w:type="gramStart"/>
      <w:r w:rsidR="00493F55">
        <w:rPr>
          <w:rFonts w:eastAsiaTheme="minorEastAsia"/>
        </w:rPr>
        <w:t xml:space="preserve">that </w:t>
      </w:r>
      <w:proofErr w:type="gramEnd"/>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sup>
        </m:sSup>
      </m:oMath>
      <w:r w:rsidR="00493F55">
        <w:rPr>
          <w:rFonts w:eastAsiaTheme="minorEastAsia"/>
        </w:rPr>
        <w:t xml:space="preserve">.  Previous literature on spatial count models include Bhat et al. (2013), which used a spatial Durbin count model to consider the relationship of several variables on the number of new business on a county level in Texas </w:t>
      </w:r>
      <w:r w:rsidR="00493F55">
        <w:rPr>
          <w:rFonts w:eastAsiaTheme="minorEastAsia"/>
        </w:rPr>
        <w:fldChar w:fldCharType="begin" w:fldLock="1"/>
      </w:r>
      <w:r w:rsidR="00B72911">
        <w:rPr>
          <w:rFonts w:eastAsiaTheme="minorEastAsia"/>
        </w:rPr>
        <w:instrText>ADDIN CSL_CITATION { "citationItems" : [ { "id" : "ITEM-1", "itemData" : { "author" : [ { "dropping-particle" : "", "family" : "Bhat", "given" : "Chandra R.", "non-dropping-particle" : "", "parse-names" : false, "suffix" : "" }, { "dropping-particle" : "", "family" : "Paleti", "given" : "Rajesh", "non-dropping-particle" : "", "parse-names" : false, "suffix" : "" }, { "dropping-particle" : "", "family" : "Singh", "given" : "Palvinder", "non-dropping-particle" : "", "parse-names" : false, "suffix" : "" } ], "container-title" : "Journal of Regional Science", "id" : "ITEM-1", "issued" : { "date-parts" : [ [ "2013" ] ] }, "title" : "A Spatial Multivariate Count Model for Firm Location Decisions", "type" : "article-journal", "volume" : "In press" }, "uris" : [ "http://www.mendeley.com/documents/?uuid=f1fc16f9-7334-48fa-b5ce-e02399ce2096" ] } ], "mendeley" : { "previouslyFormattedCitation" : "&lt;i&gt;(35)&lt;/i&gt;" }, "properties" : { "noteIndex" : 0 }, "schema" : "https://github.com/citation-style-language/schema/raw/master/csl-citation.json" }</w:instrText>
      </w:r>
      <w:r w:rsidR="00493F55">
        <w:rPr>
          <w:rFonts w:eastAsiaTheme="minorEastAsia"/>
        </w:rPr>
        <w:fldChar w:fldCharType="separate"/>
      </w:r>
      <w:r w:rsidR="00B72911" w:rsidRPr="00B72911">
        <w:rPr>
          <w:rFonts w:eastAsiaTheme="minorEastAsia"/>
          <w:i/>
          <w:noProof/>
        </w:rPr>
        <w:t>(35)</w:t>
      </w:r>
      <w:r w:rsidR="00493F55">
        <w:rPr>
          <w:rFonts w:eastAsiaTheme="minorEastAsia"/>
        </w:rPr>
        <w:fldChar w:fldCharType="end"/>
      </w:r>
      <w:r w:rsidR="00493F55">
        <w:rPr>
          <w:rFonts w:eastAsiaTheme="minorEastAsia"/>
        </w:rPr>
        <w:t xml:space="preserve">.  </w:t>
      </w:r>
      <w:r w:rsidR="00B66A80">
        <w:t xml:space="preserve">The social model is then </w:t>
      </w:r>
      <w:r w:rsidR="000056B4">
        <w:t xml:space="preserve">compared to a </w:t>
      </w:r>
      <w:r w:rsidR="00B66A80">
        <w:t xml:space="preserve">non-social model to </w:t>
      </w:r>
      <w:del w:id="239" w:author="Wall, Thomas Aubrey" w:date="2014-07-28T16:30:00Z">
        <w:r w:rsidR="00B66A80" w:rsidDel="00854514">
          <w:delText>discuss the</w:delText>
        </w:r>
      </w:del>
      <w:ins w:id="240" w:author="Wall, Thomas Aubrey" w:date="2014-07-28T16:30:00Z">
        <w:r w:rsidR="00854514">
          <w:t xml:space="preserve">examine issues </w:t>
        </w:r>
      </w:ins>
      <w:del w:id="241" w:author="Wall, Thomas Aubrey" w:date="2014-07-28T16:30:00Z">
        <w:r w:rsidR="00B66A80" w:rsidDel="00854514">
          <w:delText xml:space="preserve"> </w:delText>
        </w:r>
      </w:del>
      <w:ins w:id="242" w:author="Wall, Thomas Aubrey" w:date="2014-07-28T16:31:00Z">
        <w:r w:rsidR="00467F40">
          <w:t>with socially</w:t>
        </w:r>
      </w:ins>
      <w:ins w:id="243" w:author="Wall, Thomas Aubrey" w:date="2014-07-28T16:30:00Z">
        <w:r w:rsidR="00854514">
          <w:t xml:space="preserve"> dependent or correlated variable </w:t>
        </w:r>
      </w:ins>
      <w:del w:id="244" w:author="Wall, Thomas Aubrey" w:date="2014-07-28T16:30:00Z">
        <w:r w:rsidR="00B66A80" w:rsidDel="00854514">
          <w:delText>issues associated with</w:delText>
        </w:r>
      </w:del>
      <w:ins w:id="245" w:author="Wall, Thomas Aubrey" w:date="2014-07-28T16:30:00Z">
        <w:r w:rsidR="00854514">
          <w:t>when</w:t>
        </w:r>
      </w:ins>
      <w:r w:rsidR="00B66A80">
        <w:t xml:space="preserve"> using a non-social model </w:t>
      </w:r>
      <w:del w:id="246" w:author="Wall, Thomas Aubrey" w:date="2014-07-28T16:30:00Z">
        <w:r w:rsidR="00B66A80" w:rsidDel="00854514">
          <w:delText xml:space="preserve">when the variables may </w:delText>
        </w:r>
      </w:del>
      <w:proofErr w:type="gramStart"/>
      <w:r w:rsidR="00B66A80">
        <w:t>be</w:t>
      </w:r>
      <w:proofErr w:type="gramEnd"/>
      <w:del w:id="247" w:author="Wall, Thomas Aubrey" w:date="2014-07-28T16:30:00Z">
        <w:r w:rsidR="00B66A80" w:rsidDel="00854514">
          <w:delText xml:space="preserve"> socially dependent or correlated</w:delText>
        </w:r>
      </w:del>
      <w:r w:rsidR="00B66A80">
        <w:t>.</w:t>
      </w:r>
      <w:r w:rsidR="001F4F3C">
        <w:t xml:space="preserve">  A full treatment of spatial econometrics models is given by </w:t>
      </w:r>
      <w:proofErr w:type="spellStart"/>
      <w:r w:rsidR="001F4F3C">
        <w:t>LeSage</w:t>
      </w:r>
      <w:proofErr w:type="spellEnd"/>
      <w:r w:rsidR="001F4F3C">
        <w:t xml:space="preserve"> and Pace (2009).</w:t>
      </w:r>
    </w:p>
    <w:p w14:paraId="171BDF8D" w14:textId="77777777" w:rsidR="002011A7" w:rsidRDefault="002011A7" w:rsidP="00252616">
      <w:pPr>
        <w:rPr>
          <w:b/>
        </w:rPr>
      </w:pPr>
    </w:p>
    <w:p w14:paraId="1309F9D0" w14:textId="37C112A2" w:rsidR="00C864EA" w:rsidRDefault="00C864EA" w:rsidP="00252616">
      <w:pPr>
        <w:rPr>
          <w:b/>
        </w:rPr>
      </w:pPr>
      <w:r>
        <w:rPr>
          <w:b/>
        </w:rPr>
        <w:t>Data Collection</w:t>
      </w:r>
    </w:p>
    <w:p w14:paraId="186B5D4D" w14:textId="1D69B6EC" w:rsidR="000574EC" w:rsidRDefault="000574EC" w:rsidP="005431F7">
      <w:del w:id="248" w:author="Wall, Thomas Aubrey" w:date="2014-07-28T16:32:00Z">
        <w:r w:rsidDel="007A330C">
          <w:delText>This study focuses on the relationship between an individual’s social network and his air travel</w:delText>
        </w:r>
      </w:del>
      <w:r>
        <w:t xml:space="preserve">.  To examine </w:t>
      </w:r>
      <w:del w:id="249" w:author="Wall, Thomas Aubrey" w:date="2014-07-28T16:32:00Z">
        <w:r w:rsidDel="007A330C">
          <w:delText xml:space="preserve">this </w:delText>
        </w:r>
      </w:del>
      <w:ins w:id="250" w:author="Wall, Thomas Aubrey" w:date="2014-07-28T16:32:00Z">
        <w:r w:rsidR="007A330C">
          <w:t xml:space="preserve">the </w:t>
        </w:r>
      </w:ins>
      <w:r>
        <w:t>relationship</w:t>
      </w:r>
      <w:ins w:id="251" w:author="Wall, Thomas Aubrey" w:date="2014-07-28T16:32:00Z">
        <w:r w:rsidR="007A330C" w:rsidRPr="007A330C">
          <w:t xml:space="preserve"> </w:t>
        </w:r>
        <w:r w:rsidR="007A330C">
          <w:t>between individuals</w:t>
        </w:r>
      </w:ins>
      <w:ins w:id="252" w:author="Wall, Thomas Aubrey" w:date="2014-07-28T16:33:00Z">
        <w:r w:rsidR="007A330C">
          <w:t>’</w:t>
        </w:r>
      </w:ins>
      <w:ins w:id="253" w:author="Wall, Thomas Aubrey" w:date="2014-07-28T16:32:00Z">
        <w:r w:rsidR="007A330C">
          <w:t xml:space="preserve"> social network and </w:t>
        </w:r>
      </w:ins>
      <w:ins w:id="254" w:author="Wall, Thomas Aubrey" w:date="2014-07-28T16:33:00Z">
        <w:r w:rsidR="007A330C">
          <w:t>their</w:t>
        </w:r>
      </w:ins>
      <w:ins w:id="255" w:author="Wall, Thomas Aubrey" w:date="2014-07-28T16:32:00Z">
        <w:r w:rsidR="007A330C">
          <w:t xml:space="preserve"> air travel</w:t>
        </w:r>
      </w:ins>
      <w:del w:id="256" w:author="Wall, Thomas Aubrey" w:date="2014-07-28T16:34:00Z">
        <w:r w:rsidDel="007A330C">
          <w:delText>,</w:delText>
        </w:r>
      </w:del>
      <w:r>
        <w:t xml:space="preserve"> </w:t>
      </w:r>
      <w:del w:id="257" w:author="Wall, Thomas Aubrey" w:date="2014-07-28T16:32:00Z">
        <w:r w:rsidDel="007A330C">
          <w:delText xml:space="preserve">air travel </w:delText>
        </w:r>
      </w:del>
      <w:del w:id="258" w:author="Wall, Thomas Aubrey" w:date="2014-07-28T16:33:00Z">
        <w:r w:rsidDel="007A330C">
          <w:delText>data from</w:delText>
        </w:r>
      </w:del>
      <w:ins w:id="259" w:author="Wall, Thomas Aubrey" w:date="2014-07-28T16:33:00Z">
        <w:r w:rsidR="007A330C">
          <w:t>in</w:t>
        </w:r>
      </w:ins>
      <w:r>
        <w:t xml:space="preserve"> interconnected social networks</w:t>
      </w:r>
      <w:ins w:id="260" w:author="Wall, Thomas Aubrey" w:date="2014-07-28T16:34:00Z">
        <w:r w:rsidR="007A330C">
          <w:t>,</w:t>
        </w:r>
      </w:ins>
      <w:del w:id="261" w:author="Wall, Thomas Aubrey" w:date="2014-07-28T16:34:00Z">
        <w:r w:rsidDel="007A330C">
          <w:delText xml:space="preserve"> is necessary. </w:delText>
        </w:r>
      </w:del>
      <w:r>
        <w:t xml:space="preserve"> </w:t>
      </w:r>
      <w:del w:id="262" w:author="Wall, Thomas Aubrey" w:date="2014-07-28T16:34:00Z">
        <w:r w:rsidDel="007A330C">
          <w:delText xml:space="preserve">Researchers </w:delText>
        </w:r>
      </w:del>
      <w:ins w:id="263" w:author="Wall, Thomas Aubrey" w:date="2014-07-28T16:34:00Z">
        <w:r w:rsidR="007A330C">
          <w:t xml:space="preserve">researchers </w:t>
        </w:r>
      </w:ins>
      <w:r>
        <w:t>recruited participants from the Georgia Tech fraternity and sorority system</w:t>
      </w:r>
      <w:del w:id="264" w:author="Wall, Thomas Aubrey" w:date="2014-07-28T16:34:00Z">
        <w:r w:rsidDel="007A330C">
          <w:delText>,</w:delText>
        </w:r>
      </w:del>
      <w:r>
        <w:t xml:space="preserve"> in partnership with the Georgia Tech Dean of Students, Office of Greek Affairs.   A web-based survey instrument hosted by the Georgia Institute of Technology’s School of Civil &amp; Environmental Engineering was distributed </w:t>
      </w:r>
      <w:ins w:id="265" w:author="Wall, Thomas Aubrey" w:date="2014-07-28T16:35:00Z">
        <w:r w:rsidR="007A330C">
          <w:t xml:space="preserve">via email to the primary points of contact for each fraternity and sorority on file at the Office of Greek Affairs.  </w:t>
        </w:r>
      </w:ins>
      <w:ins w:id="266" w:author="Wall, Thomas Aubrey" w:date="2014-07-28T16:36:00Z">
        <w:r w:rsidR="007A330C">
          <w:t xml:space="preserve">This primary </w:t>
        </w:r>
      </w:ins>
      <w:del w:id="267" w:author="Wall, Thomas Aubrey" w:date="2014-07-28T16:36:00Z">
        <w:r w:rsidDel="007A330C">
          <w:delText>to a</w:delText>
        </w:r>
      </w:del>
      <w:r>
        <w:t xml:space="preserve"> sample population </w:t>
      </w:r>
      <w:del w:id="268" w:author="Wall, Thomas Aubrey" w:date="2014-07-28T16:36:00Z">
        <w:r w:rsidDel="007A330C">
          <w:delText xml:space="preserve">of </w:delText>
        </w:r>
      </w:del>
      <w:ins w:id="269" w:author="Wall, Thomas Aubrey" w:date="2014-07-28T16:36:00Z">
        <w:r w:rsidR="007A330C">
          <w:t xml:space="preserve">is </w:t>
        </w:r>
      </w:ins>
      <w:r>
        <w:t>approximately 3300 Georgia Tech undergraduate students</w:t>
      </w:r>
      <w:ins w:id="270" w:author="Wall, Thomas Aubrey" w:date="2014-07-28T16:36:00Z">
        <w:r w:rsidR="007A330C">
          <w:t>, however</w:t>
        </w:r>
      </w:ins>
      <w:del w:id="271" w:author="Wall, Thomas Aubrey" w:date="2014-07-28T16:36:00Z">
        <w:r w:rsidDel="007A330C">
          <w:delText xml:space="preserve"> </w:delText>
        </w:r>
      </w:del>
      <w:ins w:id="272" w:author="Wall, Thomas Aubrey" w:date="2014-07-28T16:36:00Z">
        <w:r w:rsidR="007A330C">
          <w:t xml:space="preserve"> fraternities and sororities were asked to also solicit responses from their alumni.</w:t>
        </w:r>
      </w:ins>
      <w:del w:id="273" w:author="Wall, Thomas Aubrey" w:date="2014-07-28T16:36:00Z">
        <w:r w:rsidDel="007A330C">
          <w:delText>and alumni</w:delText>
        </w:r>
      </w:del>
      <w:r>
        <w:t xml:space="preserve">.  </w:t>
      </w:r>
      <w:del w:id="274" w:author="Wall, Thomas Aubrey" w:date="2014-07-28T16:37:00Z">
        <w:r w:rsidDel="007A330C">
          <w:delText>The survey was distributed</w:delText>
        </w:r>
      </w:del>
      <w:del w:id="275" w:author="Wall, Thomas Aubrey" w:date="2014-07-28T16:35:00Z">
        <w:r w:rsidDel="007A330C">
          <w:delText xml:space="preserve"> via email to the primary points of contact for each fraternity and sorority on file at the Office of Greek Affairs; fraternities and sororities were asked to also solicit responses from their alumni</w:delText>
        </w:r>
      </w:del>
      <w:del w:id="276" w:author="Wall, Thomas Aubrey" w:date="2014-07-28T16:37:00Z">
        <w:r w:rsidDel="007A330C">
          <w:delText>.  The f</w:delText>
        </w:r>
      </w:del>
      <w:ins w:id="277" w:author="Wall, Thomas Aubrey" w:date="2014-07-28T16:37:00Z">
        <w:r w:rsidR="007A330C">
          <w:t>F</w:t>
        </w:r>
      </w:ins>
      <w:r>
        <w:t xml:space="preserve">raternities and sororities were incentivized with a </w:t>
      </w:r>
      <w:del w:id="278" w:author="Wall, Thomas Aubrey" w:date="2014-07-28T16:37:00Z">
        <w:r w:rsidDel="007A330C">
          <w:delText xml:space="preserve">monetary </w:delText>
        </w:r>
      </w:del>
      <w:ins w:id="279" w:author="Wall, Thomas Aubrey" w:date="2014-07-28T16:37:00Z">
        <w:r w:rsidR="007A330C">
          <w:t xml:space="preserve">$500 </w:t>
        </w:r>
      </w:ins>
      <w:r>
        <w:t>contribution to a charity of their choice, made in their name</w:t>
      </w:r>
      <w:ins w:id="280" w:author="Wall, Thomas Aubrey" w:date="2014-07-28T16:37:00Z">
        <w:r w:rsidR="007A330C">
          <w:t>, which was</w:t>
        </w:r>
      </w:ins>
      <w:del w:id="281" w:author="Wall, Thomas Aubrey" w:date="2014-07-28T16:37:00Z">
        <w:r w:rsidDel="007A330C">
          <w:delText>.  A $500 contribution was</w:delText>
        </w:r>
      </w:del>
      <w:r>
        <w:t xml:space="preserve"> awarded to both the fraternity and the sorority with the highest number of survey respondents.</w:t>
      </w:r>
    </w:p>
    <w:p w14:paraId="69E71655" w14:textId="4148FF82" w:rsidR="000574EC" w:rsidRDefault="000574EC" w:rsidP="000574EC">
      <w:pPr>
        <w:ind w:firstLine="720"/>
      </w:pPr>
      <w:r>
        <w:t xml:space="preserve">The online survey instrument was adapted from one developed for a previous survey </w:t>
      </w:r>
      <w:r>
        <w:fldChar w:fldCharType="begin" w:fldLock="1"/>
      </w:r>
      <w:r w:rsidR="00B72911">
        <w:instrText>ADDIN CSL_CITATION { "citationItems" : [ { "id" : "ITEM-1", "itemData" : { "author" : [ { "dropping-particle" : "", "family" : "Wall", "given" : "Thomas A.", "non-dropping-particle" : "", "parse-names" : false, "suffix" : "" }, { "dropping-particle" : "", "family" : "Macfarlane", "given" : "Gregory S.", "non-dropping-particle" : "", "parse-names" : false, "suffix" : "" }, { "dropping-particle" : "", "family" : "Watkins", "given" : "Kari Edison", "non-dropping-particle" : "", "parse-names" : false, "suffix" : "" } ], "container-title" : "Transportation Research Record", "id" : "ITEM-1", "issued" : { "date-parts" : [ [ "2014" ] ] }, "page" : "78-86", "title" : "Exploring the Use of Egocentric Online Social Network Data to Characterize Individual Air Travel Behavior", "type" : "article-journal", "volume" : "2400" }, "uris" : [ "http://www.mendeley.com/documents/?uuid=48216fc0-f123-45e2-8f4b-f81e7e14d392" ] } ], "mendeley" : { "previouslyFormattedCitation" : "&lt;i&gt;(13)&lt;/i&gt;" }, "properties" : { "noteIndex" : 0 }, "schema" : "https://github.com/citation-style-language/schema/raw/master/csl-citation.json" }</w:instrText>
      </w:r>
      <w:r>
        <w:fldChar w:fldCharType="separate"/>
      </w:r>
      <w:r w:rsidR="00B72911" w:rsidRPr="00B72911">
        <w:rPr>
          <w:i/>
          <w:noProof/>
        </w:rPr>
        <w:t>(13)</w:t>
      </w:r>
      <w:r>
        <w:fldChar w:fldCharType="end"/>
      </w:r>
      <w:r>
        <w:t xml:space="preserve">, and contains three components.  </w:t>
      </w:r>
      <w:r w:rsidR="00021A9F">
        <w:t xml:space="preserve">For a detailed description of the variables collected, refer to Wall et al. (2014).  </w:t>
      </w:r>
      <w:r>
        <w:t>The first component collected respondents’ air travel informa</w:t>
      </w:r>
      <w:r w:rsidR="008E6322">
        <w:t>tion from the past year</w:t>
      </w:r>
      <w:r w:rsidR="00367ACD">
        <w:t xml:space="preserve"> – this includes a list of trips taken with origin-destination airports for round-trip, multi-destination, and one-way travel</w:t>
      </w:r>
      <w:r>
        <w:t>.  The second component collected socio-demographic informa</w:t>
      </w:r>
      <w:r w:rsidR="008E6322">
        <w:t>tion</w:t>
      </w:r>
      <w:r w:rsidR="00112BBA">
        <w:t>, including</w:t>
      </w:r>
      <w:r w:rsidR="00DD6E3E">
        <w:t xml:space="preserve"> age, gender,</w:t>
      </w:r>
      <w:r w:rsidR="00112BBA">
        <w:t xml:space="preserve"> </w:t>
      </w:r>
      <w:r w:rsidR="00DD6E3E">
        <w:t>income, education</w:t>
      </w:r>
      <w:ins w:id="282" w:author="Wall, Thomas Aubrey" w:date="2014-07-28T16:39:00Z">
        <w:r w:rsidR="001536AD">
          <w:t xml:space="preserve"> level</w:t>
        </w:r>
      </w:ins>
      <w:r w:rsidR="00DD6E3E">
        <w:t>,</w:t>
      </w:r>
      <w:ins w:id="283" w:author="Wall, Thomas Aubrey" w:date="2014-07-28T16:39:00Z">
        <w:r w:rsidR="001536AD">
          <w:t xml:space="preserve"> citizenship, occupation,</w:t>
        </w:r>
      </w:ins>
      <w:r w:rsidR="00DD6E3E">
        <w:t xml:space="preserve"> and race</w:t>
      </w:r>
      <w:r>
        <w:t xml:space="preserve">.  </w:t>
      </w:r>
      <w:r>
        <w:lastRenderedPageBreak/>
        <w:t xml:space="preserve">The third component asked respondents to log in to their Facebook accounts, and the survey program automatically collected the hometown city and current city </w:t>
      </w:r>
      <w:r w:rsidR="00112BBA">
        <w:t xml:space="preserve">locations </w:t>
      </w:r>
      <w:r>
        <w:t>of the respondent</w:t>
      </w:r>
      <w:r w:rsidR="00112BBA">
        <w:t>s,</w:t>
      </w:r>
      <w:r>
        <w:t xml:space="preserve"> and </w:t>
      </w:r>
      <w:r w:rsidR="00112BBA">
        <w:t xml:space="preserve">also that of </w:t>
      </w:r>
      <w:r>
        <w:t>the respondent’s friends</w:t>
      </w:r>
      <w:del w:id="284" w:author="Wall, Thomas Aubrey" w:date="2014-07-28T16:41:00Z">
        <w:r w:rsidDel="001536AD">
          <w:delText>.  This information was collected using a program that interacts with Facebook through</w:delText>
        </w:r>
      </w:del>
      <w:ins w:id="285" w:author="Wall, Thomas Aubrey" w:date="2014-07-28T16:41:00Z">
        <w:r w:rsidR="001536AD">
          <w:t xml:space="preserve">, </w:t>
        </w:r>
      </w:ins>
      <w:ins w:id="286" w:author="Wall, Thomas Aubrey" w:date="2014-07-28T16:42:00Z">
        <w:r w:rsidR="001536AD">
          <w:t>via</w:t>
        </w:r>
      </w:ins>
      <w:r>
        <w:t xml:space="preserve"> the Facebook application programming interface (API).  </w:t>
      </w:r>
      <w:del w:id="287" w:author="Wall, Thomas Aubrey" w:date="2014-07-28T16:42:00Z">
        <w:r w:rsidDel="001536AD">
          <w:delText>When respondent and friend data were collected from the Facebook API, each person</w:delText>
        </w:r>
      </w:del>
      <w:ins w:id="288" w:author="Wall, Thomas Aubrey" w:date="2014-07-28T16:42:00Z">
        <w:r w:rsidR="001536AD">
          <w:t>Respondents were</w:t>
        </w:r>
      </w:ins>
      <w:del w:id="289" w:author="Wall, Thomas Aubrey" w:date="2014-07-28T16:42:00Z">
        <w:r w:rsidDel="001536AD">
          <w:delText xml:space="preserve"> was</w:delText>
        </w:r>
      </w:del>
      <w:r>
        <w:t xml:space="preserve"> assigned a unique string identifier associated with their unique Facebook </w:t>
      </w:r>
      <w:del w:id="290" w:author="Wall, Thomas Aubrey" w:date="2014-07-28T16:42:00Z">
        <w:r w:rsidDel="001536AD">
          <w:delText xml:space="preserve">page </w:delText>
        </w:r>
      </w:del>
      <w:r>
        <w:t>ID</w:t>
      </w:r>
      <w:ins w:id="291" w:author="Wall, Thomas Aubrey" w:date="2014-07-28T16:42:00Z">
        <w:r w:rsidR="001536AD">
          <w:t>s</w:t>
        </w:r>
      </w:ins>
      <w:r>
        <w:t xml:space="preserve"> using a one-way hash function (a </w:t>
      </w:r>
      <w:ins w:id="292" w:author="Wall, Thomas Aubrey" w:date="2014-07-28T16:42:00Z">
        <w:r w:rsidR="001536AD">
          <w:t xml:space="preserve">common </w:t>
        </w:r>
      </w:ins>
      <w:r>
        <w:t xml:space="preserve">one-way </w:t>
      </w:r>
      <w:ins w:id="293" w:author="Wall, Thomas Aubrey" w:date="2014-07-28T16:43:00Z">
        <w:r w:rsidR="001536AD">
          <w:t>encryption technique</w:t>
        </w:r>
      </w:ins>
      <w:del w:id="294" w:author="Wall, Thomas Aubrey" w:date="2014-07-28T16:42:00Z">
        <w:r w:rsidDel="001536AD">
          <w:delText>of the individual’s unique ID assigned by Facebook</w:delText>
        </w:r>
      </w:del>
      <w:r>
        <w:t xml:space="preserve">) to secure anonymity.  This allowed researchers to </w:t>
      </w:r>
      <w:del w:id="295" w:author="Wall, Thomas Aubrey" w:date="2014-07-28T16:44:00Z">
        <w:r w:rsidDel="001536AD">
          <w:delText>determine if a unique friend ID is associated with one or more respondents</w:delText>
        </w:r>
      </w:del>
      <w:ins w:id="296" w:author="Wall, Thomas Aubrey" w:date="2014-07-28T16:44:00Z">
        <w:r w:rsidR="001536AD">
          <w:t>identify any duplicate responses</w:t>
        </w:r>
      </w:ins>
      <w:del w:id="297" w:author="Wall, Thomas Aubrey" w:date="2014-07-28T16:44:00Z">
        <w:r w:rsidDel="001536AD">
          <w:delText>,</w:delText>
        </w:r>
      </w:del>
      <w:r>
        <w:t xml:space="preserve"> while maintaining </w:t>
      </w:r>
      <w:del w:id="298" w:author="Wall, Thomas Aubrey" w:date="2014-07-28T16:44:00Z">
        <w:r w:rsidDel="001536AD">
          <w:delText xml:space="preserve">that </w:delText>
        </w:r>
      </w:del>
      <w:r>
        <w:t>individual</w:t>
      </w:r>
      <w:del w:id="299" w:author="Wall, Thomas Aubrey" w:date="2014-07-28T16:44:00Z">
        <w:r w:rsidDel="001536AD">
          <w:delText>’</w:delText>
        </w:r>
      </w:del>
      <w:r>
        <w:t>s</w:t>
      </w:r>
      <w:ins w:id="300" w:author="Wall, Thomas Aubrey" w:date="2014-07-28T16:44:00Z">
        <w:r w:rsidR="001536AD">
          <w:t>’</w:t>
        </w:r>
      </w:ins>
      <w:r>
        <w:t xml:space="preserve"> anonymity.</w:t>
      </w:r>
    </w:p>
    <w:p w14:paraId="79F7179D" w14:textId="614ADD9A" w:rsidR="000574EC" w:rsidRDefault="000574EC" w:rsidP="00F14E81">
      <w:pPr>
        <w:ind w:firstLine="720"/>
      </w:pPr>
      <w:del w:id="301" w:author="Wall, Thomas Aubrey" w:date="2014-07-28T16:45:00Z">
        <w:r w:rsidDel="008D29D9">
          <w:delText>The d</w:delText>
        </w:r>
      </w:del>
      <w:ins w:id="302" w:author="Wall, Thomas Aubrey" w:date="2014-07-28T16:45:00Z">
        <w:r w:rsidR="008D29D9">
          <w:t>D</w:t>
        </w:r>
      </w:ins>
      <w:r>
        <w:t xml:space="preserve">ata </w:t>
      </w:r>
      <w:del w:id="303" w:author="Wall, Thomas Aubrey" w:date="2014-07-28T16:45:00Z">
        <w:r w:rsidDel="008D29D9">
          <w:delText xml:space="preserve">collected </w:delText>
        </w:r>
      </w:del>
      <w:ins w:id="304" w:author="Wall, Thomas Aubrey" w:date="2014-07-28T16:45:00Z">
        <w:r w:rsidR="008D29D9">
          <w:t>collection was</w:t>
        </w:r>
      </w:ins>
      <w:del w:id="305" w:author="Wall, Thomas Aubrey" w:date="2014-07-28T16:45:00Z">
        <w:r w:rsidDel="008D29D9">
          <w:delText>from the respondent’s Facebook profile were</w:delText>
        </w:r>
      </w:del>
      <w:r>
        <w:t xml:space="preserve"> limited by the</w:t>
      </w:r>
      <w:ins w:id="306" w:author="Wall, Thomas Aubrey" w:date="2014-07-28T16:45:00Z">
        <w:r w:rsidR="008D29D9">
          <w:t xml:space="preserve"> </w:t>
        </w:r>
      </w:ins>
      <w:ins w:id="307" w:author="Wall, Thomas Aubrey" w:date="2014-07-28T16:46:00Z">
        <w:r w:rsidR="008D29D9">
          <w:t>individual</w:t>
        </w:r>
      </w:ins>
      <w:ins w:id="308" w:author="Wall, Thomas Aubrey" w:date="2014-07-28T16:45:00Z">
        <w:r w:rsidR="008D29D9">
          <w:t xml:space="preserve"> account privacy settings of the</w:t>
        </w:r>
      </w:ins>
      <w:r>
        <w:t xml:space="preserve"> respondent’s and respondent’s friends</w:t>
      </w:r>
      <w:del w:id="309" w:author="Wall, Thomas Aubrey" w:date="2014-07-28T16:46:00Z">
        <w:r w:rsidDel="008D29D9">
          <w:delText>’ privacy settings</w:delText>
        </w:r>
      </w:del>
      <w:r>
        <w:t xml:space="preserve">.  </w:t>
      </w:r>
      <w:ins w:id="310" w:author="Wall, Thomas Aubrey" w:date="2014-07-28T16:46:00Z">
        <w:r w:rsidR="008D29D9">
          <w:t xml:space="preserve">For example, </w:t>
        </w:r>
      </w:ins>
      <w:del w:id="311" w:author="Wall, Thomas Aubrey" w:date="2014-07-28T16:46:00Z">
        <w:r w:rsidDel="008D29D9">
          <w:delText>P</w:delText>
        </w:r>
      </w:del>
      <w:ins w:id="312" w:author="Wall, Thomas Aubrey" w:date="2014-07-28T16:46:00Z">
        <w:r w:rsidR="008D29D9">
          <w:t>p</w:t>
        </w:r>
      </w:ins>
      <w:r>
        <w:t xml:space="preserve">rivacy settings prevented </w:t>
      </w:r>
      <w:ins w:id="313" w:author="Wall, Thomas Aubrey" w:date="2014-07-28T16:47:00Z">
        <w:r w:rsidR="008D29D9">
          <w:t xml:space="preserve">the collection of </w:t>
        </w:r>
      </w:ins>
      <w:del w:id="314" w:author="Wall, Thomas Aubrey" w:date="2014-07-28T16:47:00Z">
        <w:r w:rsidDel="008D29D9">
          <w:delText xml:space="preserve">the survey instrument from collecting data indicating </w:delText>
        </w:r>
      </w:del>
      <w:r>
        <w:t xml:space="preserve">friendship, hometown location, and current city location </w:t>
      </w:r>
      <w:ins w:id="315" w:author="Wall, Thomas Aubrey" w:date="2014-07-28T16:47:00Z">
        <w:r w:rsidR="008D29D9">
          <w:t xml:space="preserve">data </w:t>
        </w:r>
      </w:ins>
      <w:r>
        <w:t xml:space="preserve">from certain individuals with more restrictive settings.  Additionally, </w:t>
      </w:r>
      <w:del w:id="316" w:author="Wall, Thomas Aubrey" w:date="2014-07-28T16:48:00Z">
        <w:r w:rsidDel="008D29D9">
          <w:delText xml:space="preserve">as </w:delText>
        </w:r>
      </w:del>
      <w:ins w:id="317" w:author="Wall, Thomas Aubrey" w:date="2014-07-28T16:48:00Z">
        <w:r w:rsidR="008D29D9">
          <w:t xml:space="preserve">differing </w:t>
        </w:r>
      </w:ins>
      <w:r>
        <w:t xml:space="preserve">privacy settings </w:t>
      </w:r>
      <w:del w:id="318" w:author="Wall, Thomas Aubrey" w:date="2014-07-28T16:48:00Z">
        <w:r w:rsidDel="008D29D9">
          <w:delText>are a personal setting,</w:delText>
        </w:r>
      </w:del>
      <w:ins w:id="319" w:author="Wall, Thomas Aubrey" w:date="2014-07-28T16:48:00Z">
        <w:r w:rsidR="008D29D9">
          <w:t>between two</w:t>
        </w:r>
      </w:ins>
      <w:r>
        <w:t xml:space="preserve"> friend connections may be </w:t>
      </w:r>
      <w:del w:id="320" w:author="Wall, Thomas Aubrey" w:date="2014-07-28T16:48:00Z">
        <w:r w:rsidDel="008D29D9">
          <w:delText>indicated</w:delText>
        </w:r>
      </w:del>
      <w:ins w:id="321" w:author="Wall, Thomas Aubrey" w:date="2014-07-28T16:48:00Z">
        <w:r w:rsidR="008D29D9">
          <w:t xml:space="preserve"> reflected</w:t>
        </w:r>
      </w:ins>
      <w:del w:id="322" w:author="Wall, Thomas Aubrey" w:date="2014-07-28T16:48:00Z">
        <w:r w:rsidDel="008D29D9">
          <w:delText xml:space="preserve"> </w:delText>
        </w:r>
      </w:del>
      <w:ins w:id="323" w:author="Wall, Thomas Aubrey" w:date="2014-07-28T16:48:00Z">
        <w:r w:rsidR="008D29D9">
          <w:t xml:space="preserve"> </w:t>
        </w:r>
      </w:ins>
      <w:r>
        <w:t>as one-way in the data even though one-way friend connections are not possible on Facebook.</w:t>
      </w:r>
    </w:p>
    <w:p w14:paraId="20E34767" w14:textId="77777777" w:rsidR="00F65154" w:rsidRDefault="00F65154" w:rsidP="00F65154">
      <w:pPr>
        <w:rPr>
          <w:b/>
        </w:rPr>
      </w:pPr>
    </w:p>
    <w:p w14:paraId="744E9395" w14:textId="4457212E" w:rsidR="00F65154" w:rsidRPr="009B0105" w:rsidRDefault="00F65154" w:rsidP="00F65154">
      <w:pPr>
        <w:rPr>
          <w:b/>
        </w:rPr>
      </w:pPr>
      <w:r w:rsidRPr="009B0105">
        <w:rPr>
          <w:b/>
        </w:rPr>
        <w:t xml:space="preserve">Data </w:t>
      </w:r>
      <w:r>
        <w:rPr>
          <w:b/>
        </w:rPr>
        <w:t>Preparation – Geospatial Processing</w:t>
      </w:r>
    </w:p>
    <w:p w14:paraId="0580B0FF" w14:textId="0D1AB6C2" w:rsidR="00F65154" w:rsidRDefault="00AB113C" w:rsidP="00F65154">
      <w:r>
        <w:t xml:space="preserve">Facebook hometown and current city </w:t>
      </w:r>
      <w:ins w:id="324" w:author="Wall, Thomas Aubrey" w:date="2014-07-28T16:49:00Z">
        <w:r w:rsidR="00C02579">
          <w:t xml:space="preserve">locational </w:t>
        </w:r>
      </w:ins>
      <w:r>
        <w:t xml:space="preserve">data is not geocoded, and therefore requires some post-processing </w:t>
      </w:r>
      <w:del w:id="325" w:author="Wall, Thomas Aubrey" w:date="2014-07-28T16:49:00Z">
        <w:r w:rsidDel="00C02579">
          <w:delText xml:space="preserve">before </w:delText>
        </w:r>
      </w:del>
      <w:ins w:id="326" w:author="Wall, Thomas Aubrey" w:date="2014-07-28T16:49:00Z">
        <w:r w:rsidR="00C02579">
          <w:t xml:space="preserve">prior to </w:t>
        </w:r>
      </w:ins>
      <w:r>
        <w:t>any analyses</w:t>
      </w:r>
      <w:del w:id="327" w:author="Wall, Thomas Aubrey" w:date="2014-07-28T16:49:00Z">
        <w:r w:rsidDel="00C02579">
          <w:delText xml:space="preserve"> can be conducted</w:delText>
        </w:r>
      </w:del>
      <w:r>
        <w:t xml:space="preserve">.  </w:t>
      </w:r>
      <w:del w:id="328" w:author="Wall, Thomas Aubrey" w:date="2014-07-28T16:49:00Z">
        <w:r w:rsidR="00F65154" w:rsidDel="00C02579">
          <w:delText>The</w:delText>
        </w:r>
        <w:r w:rsidDel="00C02579">
          <w:delText xml:space="preserve"> </w:delText>
        </w:r>
      </w:del>
      <w:r>
        <w:t>Facebook location</w:t>
      </w:r>
      <w:r w:rsidR="00F65154">
        <w:t xml:space="preserve"> data were post-processed using R statistical programming language </w:t>
      </w:r>
      <w:r w:rsidR="00F65154">
        <w:fldChar w:fldCharType="begin" w:fldLock="1"/>
      </w:r>
      <w:r w:rsidR="00B72911">
        <w:instrText>ADDIN CSL_CITATION { "citationItems" : [ { "id" : "ITEM-1", "itemData" : { "author" : [ { "dropping-particle" : "", "family" : "R Core Team", "given" : "", "non-dropping-particle" : "", "parse-names" : false, "suffix" : "" } ], "id" : "ITEM-1", "issued" : { "date-parts" : [ [ "2014" ] ] }, "title" : "R Project", "type" : "webpage" }, "uris" : [ "http://www.mendeley.com/documents/?uuid=2270c3df-e24a-4e7e-b41f-0d8004146afc", "http://www.mendeley.com/documents/?uuid=00963df4-27a7-4c59-85c3-2bc3c3cc431a" ] } ], "mendeley" : { "previouslyFormattedCitation" : "&lt;i&gt;(36)&lt;/i&gt;" }, "properties" : { "noteIndex" : 0 }, "schema" : "https://github.com/citation-style-language/schema/raw/master/csl-citation.json" }</w:instrText>
      </w:r>
      <w:r w:rsidR="00F65154">
        <w:fldChar w:fldCharType="separate"/>
      </w:r>
      <w:r w:rsidR="00B72911" w:rsidRPr="00B72911">
        <w:rPr>
          <w:i/>
          <w:noProof/>
        </w:rPr>
        <w:t>(36)</w:t>
      </w:r>
      <w:r w:rsidR="00F65154">
        <w:fldChar w:fldCharType="end"/>
      </w:r>
      <w:r w:rsidR="00210A24">
        <w:t xml:space="preserve"> </w:t>
      </w:r>
      <w:r w:rsidR="00DD6E3E">
        <w:t xml:space="preserve">and ArcGIS 10 </w:t>
      </w:r>
      <w:r w:rsidR="00DD6E3E">
        <w:fldChar w:fldCharType="begin" w:fldLock="1"/>
      </w:r>
      <w:r w:rsidR="00B72911">
        <w:instrText>ADDIN CSL_CITATION { "citationItems" : [ { "id" : "ITEM-1", "itemData" : { "URL" : "www.esri.com", "author" : [ { "dropping-particle" : "", "family" : "ESRI", "given" : "", "non-dropping-particle" : "", "parse-names" : false, "suffix" : "" } ], "id" : "ITEM-1", "issued" : { "date-parts" : [ [ "2014" ] ] }, "title" : "ESRI", "type" : "webpage" }, "uris" : [ "http://www.mendeley.com/documents/?uuid=6a162eb8-246c-4730-b057-270ac4656622" ] } ], "mendeley" : { "previouslyFormattedCitation" : "&lt;i&gt;(37)&lt;/i&gt;" }, "properties" : { "noteIndex" : 0 }, "schema" : "https://github.com/citation-style-language/schema/raw/master/csl-citation.json" }</w:instrText>
      </w:r>
      <w:r w:rsidR="00DD6E3E">
        <w:fldChar w:fldCharType="separate"/>
      </w:r>
      <w:r w:rsidR="00B72911" w:rsidRPr="00B72911">
        <w:rPr>
          <w:i/>
          <w:noProof/>
        </w:rPr>
        <w:t>(37)</w:t>
      </w:r>
      <w:r w:rsidR="00DD6E3E">
        <w:fldChar w:fldCharType="end"/>
      </w:r>
      <w:r w:rsidR="00DD6E3E">
        <w:t>.</w:t>
      </w:r>
    </w:p>
    <w:p w14:paraId="3512CF79" w14:textId="67020403" w:rsidR="00F65154" w:rsidRDefault="00F65154" w:rsidP="00F65154">
      <w:pPr>
        <w:ind w:firstLine="720"/>
      </w:pPr>
      <w:commentRangeStart w:id="329"/>
      <w:r>
        <w:t>The study analyze</w:t>
      </w:r>
      <w:ins w:id="330" w:author="Wall, Thomas Aubrey" w:date="2014-07-28T16:51:00Z">
        <w:r w:rsidR="000B7D41">
          <w:t>d</w:t>
        </w:r>
      </w:ins>
      <w:del w:id="331" w:author="Wall, Thomas Aubrey" w:date="2014-07-28T16:51:00Z">
        <w:r w:rsidDel="000B7D41">
          <w:delText>s</w:delText>
        </w:r>
      </w:del>
      <w:r>
        <w:t xml:space="preserve"> </w:t>
      </w:r>
      <w:commentRangeEnd w:id="329"/>
      <w:r w:rsidR="00C02579">
        <w:rPr>
          <w:rStyle w:val="CommentReference"/>
        </w:rPr>
        <w:commentReference w:id="329"/>
      </w:r>
      <w:r>
        <w:t>respondents’ friends who do not consider Atlanta, Georgia as their hometown.  Friends’ hometown cities were geocoded as point locations using ArcGIS 10</w:t>
      </w:r>
      <w:r>
        <w:rPr>
          <w:rFonts w:cs="Times New Roman"/>
        </w:rPr>
        <w:t xml:space="preserve"> </w:t>
      </w:r>
      <w:r>
        <w:rPr>
          <w:rFonts w:cs="Times New Roman"/>
        </w:rPr>
        <w:fldChar w:fldCharType="begin" w:fldLock="1"/>
      </w:r>
      <w:r w:rsidR="00B72911">
        <w:rPr>
          <w:rFonts w:cs="Times New Roman"/>
        </w:rPr>
        <w:instrText>ADDIN CSL_CITATION { "citationItems" : [ { "id" : "ITEM-1", "itemData" : { "URL" : "www.esri.com", "author" : [ { "dropping-particle" : "", "family" : "ESRI", "given" : "", "non-dropping-particle" : "", "parse-names" : false, "suffix" : "" } ], "id" : "ITEM-1", "issued" : { "date-parts" : [ [ "2014" ] ] }, "title" : "ESRI", "type" : "webpage" }, "uris" : [ "http://www.mendeley.com/documents/?uuid=6a162eb8-246c-4730-b057-270ac4656622", "http://www.mendeley.com/documents/?uuid=59f76abc-4381-4f40-84e4-77f3d1897144" ] } ], "mendeley" : { "previouslyFormattedCitation" : "&lt;i&gt;(37)&lt;/i&gt;" }, "properties" : { "noteIndex" : 0 }, "schema" : "https://github.com/citation-style-language/schema/raw/master/csl-citation.json" }</w:instrText>
      </w:r>
      <w:r>
        <w:rPr>
          <w:rFonts w:cs="Times New Roman"/>
        </w:rPr>
        <w:fldChar w:fldCharType="separate"/>
      </w:r>
      <w:r w:rsidR="00B72911" w:rsidRPr="00B72911">
        <w:rPr>
          <w:rFonts w:cs="Times New Roman"/>
          <w:i/>
          <w:noProof/>
        </w:rPr>
        <w:t>(37)</w:t>
      </w:r>
      <w:r>
        <w:rPr>
          <w:rFonts w:cs="Times New Roman"/>
        </w:rPr>
        <w:fldChar w:fldCharType="end"/>
      </w:r>
      <w:r>
        <w:t xml:space="preserve">.    </w:t>
      </w:r>
      <w:commentRangeStart w:id="332"/>
      <w:r>
        <w:t xml:space="preserve">While most hometown cities were geocoded by matching the location names with a list of locations retrieved from a previous study </w:t>
      </w:r>
      <w:r>
        <w:fldChar w:fldCharType="begin" w:fldLock="1"/>
      </w:r>
      <w:r w:rsidR="00B72911">
        <w:instrText>ADDIN CSL_CITATION { "citationItems" : [ { "id" : "ITEM-1", "itemData" : { "author" : [ { "dropping-particle" : "", "family" : "Wall", "given" : "Thomas A.", "non-dropping-particle" : "", "parse-names" : false, "suffix" : "" }, { "dropping-particle" : "", "family" : "Macfarlane", "given" : "Gregory S.", "non-dropping-particle" : "", "parse-names" : false, "suffix" : "" }, { "dropping-particle" : "", "family" : "Watkins", "given" : "Kari Edison", "non-dropping-particle" : "", "parse-names" : false, "suffix" : "" } ], "container-title" : "Transportation Research Record", "id" : "ITEM-1", "issued" : { "date-parts" : [ [ "2014" ] ] }, "page" : "78-86", "title" : "Exploring the Use of Egocentric Online Social Network Data to Characterize Individual Air Travel Behavior", "type" : "article-journal", "volume" : "2400" }, "uris" : [ "http://www.mendeley.com/documents/?uuid=48216fc0-f123-45e2-8f4b-f81e7e14d392" ] } ], "mendeley" : { "previouslyFormattedCitation" : "&lt;i&gt;(13)&lt;/i&gt;" }, "properties" : { "noteIndex" : 0 }, "schema" : "https://github.com/citation-style-language/schema/raw/master/csl-citation.json" }</w:instrText>
      </w:r>
      <w:r>
        <w:fldChar w:fldCharType="separate"/>
      </w:r>
      <w:r w:rsidR="00B72911" w:rsidRPr="00B72911">
        <w:rPr>
          <w:i/>
          <w:noProof/>
        </w:rPr>
        <w:t>(13)</w:t>
      </w:r>
      <w:r>
        <w:fldChar w:fldCharType="end"/>
      </w:r>
      <w:r>
        <w:t xml:space="preserve">, researchers manually geocoded approximately 2% of cities that were not recorded previously. </w:t>
      </w:r>
      <w:commentRangeEnd w:id="332"/>
      <w:r w:rsidR="000B7D41">
        <w:rPr>
          <w:rStyle w:val="CommentReference"/>
        </w:rPr>
        <w:commentReference w:id="332"/>
      </w:r>
      <w:r>
        <w:t xml:space="preserve"> To associate cities </w:t>
      </w:r>
      <w:del w:id="333" w:author="Wall, Thomas Aubrey" w:date="2014-07-28T17:12:00Z">
        <w:r w:rsidDel="00E3112C">
          <w:delText>with the</w:delText>
        </w:r>
      </w:del>
      <w:ins w:id="334" w:author="Wall, Thomas Aubrey" w:date="2014-07-28T17:12:00Z">
        <w:r w:rsidR="00E3112C">
          <w:t>as within (or outside of) the</w:t>
        </w:r>
      </w:ins>
      <w:r>
        <w:t xml:space="preserve"> Atlanta metropolitan region, </w:t>
      </w:r>
      <w:del w:id="335" w:author="Wall, Thomas Aubrey" w:date="2014-07-28T17:13:00Z">
        <w:r w:rsidDel="00E3112C">
          <w:delText xml:space="preserve">Hartsfield-Jackson Atlanta International airport was considered a centroid and </w:delText>
        </w:r>
      </w:del>
      <w:r>
        <w:t xml:space="preserve">circular buffers were created </w:t>
      </w:r>
      <w:ins w:id="336" w:author="Wall, Thomas Aubrey" w:date="2014-07-28T17:13:00Z">
        <w:r w:rsidR="00E3112C">
          <w:t xml:space="preserve">(using Hartsfield-Jackson Atlanta International airport as the centroid) </w:t>
        </w:r>
      </w:ins>
      <w:r>
        <w:t>at 25 mile radius increments from 25 miles to 150 miles</w:t>
      </w:r>
      <w:ins w:id="337" w:author="Wall, Thomas Aubrey" w:date="2014-07-28T17:17:00Z">
        <w:r w:rsidR="00E3112C">
          <w:t xml:space="preserve">. </w:t>
        </w:r>
      </w:ins>
      <w:del w:id="338" w:author="Wall, Thomas Aubrey" w:date="2014-07-28T17:14:00Z">
        <w:r w:rsidDel="00E3112C">
          <w:delText>.  R</w:delText>
        </w:r>
      </w:del>
      <w:del w:id="339" w:author="Wall, Thomas Aubrey" w:date="2014-07-28T17:17:00Z">
        <w:r w:rsidDel="00E3112C">
          <w:delText>esult</w:delText>
        </w:r>
      </w:del>
      <w:del w:id="340" w:author="Wall, Thomas Aubrey" w:date="2014-07-28T17:14:00Z">
        <w:r w:rsidDel="00E3112C">
          <w:delText>s of the buffer analysis include a list of city locations that are considered for each of the</w:delText>
        </w:r>
      </w:del>
      <w:del w:id="341" w:author="Wall, Thomas Aubrey" w:date="2014-07-28T17:17:00Z">
        <w:r w:rsidDel="00E3112C">
          <w:delText xml:space="preserve"> 6 buffer radii.  </w:delText>
        </w:r>
      </w:del>
      <w:del w:id="342" w:author="Wall, Thomas Aubrey" w:date="2014-07-28T17:15:00Z">
        <w:r w:rsidDel="00E3112C">
          <w:delText xml:space="preserve">Using </w:delText>
        </w:r>
      </w:del>
      <w:r>
        <w:t>R statistical programming language</w:t>
      </w:r>
      <w:ins w:id="343" w:author="Wall, Thomas Aubrey" w:date="2014-07-28T17:15:00Z">
        <w:r w:rsidR="00E3112C">
          <w:t xml:space="preserve"> was</w:t>
        </w:r>
      </w:ins>
      <w:ins w:id="344" w:author="Wall, Thomas Aubrey" w:date="2014-07-28T17:16:00Z">
        <w:r w:rsidR="00E3112C">
          <w:t xml:space="preserve"> then</w:t>
        </w:r>
      </w:ins>
      <w:ins w:id="345" w:author="Wall, Thomas Aubrey" w:date="2014-07-28T17:15:00Z">
        <w:r w:rsidR="00E3112C">
          <w:t xml:space="preserve"> used to </w:t>
        </w:r>
      </w:ins>
      <w:ins w:id="346" w:author="Wall, Thomas Aubrey" w:date="2014-07-28T17:17:00Z">
        <w:r w:rsidR="00E3112C">
          <w:t xml:space="preserve">associate each of the 6 resulting hometown buffer regions with city locations, and thus </w:t>
        </w:r>
      </w:ins>
      <w:ins w:id="347" w:author="Wall, Thomas Aubrey" w:date="2014-07-28T17:18:00Z">
        <w:r w:rsidR="00E3112C">
          <w:t>determine</w:t>
        </w:r>
      </w:ins>
      <w:ins w:id="348" w:author="Wall, Thomas Aubrey" w:date="2014-07-28T17:17:00Z">
        <w:r w:rsidR="00E3112C">
          <w:t xml:space="preserve"> </w:t>
        </w:r>
      </w:ins>
      <w:del w:id="349" w:author="Wall, Thomas Aubrey" w:date="2014-07-28T17:15:00Z">
        <w:r w:rsidDel="00E3112C">
          <w:delText>,</w:delText>
        </w:r>
      </w:del>
      <w:del w:id="350" w:author="Wall, Thomas Aubrey" w:date="2014-07-28T17:18:00Z">
        <w:r w:rsidDel="00E3112C">
          <w:delText xml:space="preserve"> </w:delText>
        </w:r>
      </w:del>
      <w:r>
        <w:t xml:space="preserve">the number of friends </w:t>
      </w:r>
      <w:del w:id="351" w:author="Wall, Thomas Aubrey" w:date="2014-07-28T17:16:00Z">
        <w:r w:rsidDel="00E3112C">
          <w:delText>who indicated their</w:delText>
        </w:r>
      </w:del>
      <w:ins w:id="352" w:author="Wall, Thomas Aubrey" w:date="2014-07-28T17:16:00Z">
        <w:r w:rsidR="00E3112C">
          <w:t>with</w:t>
        </w:r>
      </w:ins>
      <w:r>
        <w:t xml:space="preserve"> hometown city location</w:t>
      </w:r>
      <w:ins w:id="353" w:author="Wall, Thomas Aubrey" w:date="2014-07-28T17:19:00Z">
        <w:r w:rsidR="00E3112C">
          <w:t xml:space="preserve">s </w:t>
        </w:r>
      </w:ins>
      <w:del w:id="354" w:author="Wall, Thomas Aubrey" w:date="2014-07-28T17:19:00Z">
        <w:r w:rsidDel="00E3112C">
          <w:delText xml:space="preserve"> as being </w:delText>
        </w:r>
      </w:del>
      <w:r>
        <w:t>within each buffer region</w:t>
      </w:r>
      <w:del w:id="355" w:author="Wall, Thomas Aubrey" w:date="2014-07-28T17:19:00Z">
        <w:r w:rsidDel="00E3112C">
          <w:delText xml:space="preserve"> was determined</w:delText>
        </w:r>
      </w:del>
      <w:r>
        <w:t>.</w:t>
      </w:r>
      <w:r w:rsidRPr="00F65154">
        <w:t xml:space="preserve"> </w:t>
      </w:r>
      <w:r>
        <w:t>Only data from respondents that completed the entire survey (i.e. the air travel diary, socio-demographic section, and the Facebook data collection) were considered for the analysis.</w:t>
      </w:r>
    </w:p>
    <w:p w14:paraId="1751CE4F" w14:textId="77777777" w:rsidR="000574EC" w:rsidRDefault="000574EC" w:rsidP="00252616">
      <w:pPr>
        <w:rPr>
          <w:b/>
        </w:rPr>
      </w:pPr>
    </w:p>
    <w:p w14:paraId="3A82EF58" w14:textId="77777777" w:rsidR="000E3DB1" w:rsidRPr="009B0105" w:rsidRDefault="000E3DB1" w:rsidP="000E3DB1">
      <w:pPr>
        <w:rPr>
          <w:b/>
        </w:rPr>
      </w:pPr>
      <w:r w:rsidRPr="009B0105">
        <w:rPr>
          <w:b/>
        </w:rPr>
        <w:t>Candidate Weighting Schemes</w:t>
      </w:r>
    </w:p>
    <w:p w14:paraId="3618CDFE" w14:textId="4AE6CE51" w:rsidR="000E3DB1" w:rsidRDefault="000E3DB1" w:rsidP="000E3DB1">
      <w:r>
        <w:t xml:space="preserve">Four types of friend connections </w:t>
      </w:r>
      <w:del w:id="356" w:author="Wall, Thomas Aubrey" w:date="2014-07-28T17:19:00Z">
        <w:r w:rsidDel="00E24FC6">
          <w:delText>that could</w:delText>
        </w:r>
      </w:del>
      <w:ins w:id="357" w:author="Wall, Thomas Aubrey" w:date="2014-07-28T17:19:00Z">
        <w:r w:rsidR="00E24FC6">
          <w:t>can</w:t>
        </w:r>
      </w:ins>
      <w:r>
        <w:t xml:space="preserve"> be determined from the Facebook data collected in this survey</w:t>
      </w:r>
      <w:del w:id="358" w:author="Wall, Thomas Aubrey" w:date="2014-07-28T17:20:00Z">
        <w:r w:rsidDel="00E24FC6">
          <w:delText>.  These are</w:delText>
        </w:r>
      </w:del>
      <w:r>
        <w:t xml:space="preserve">: (1) direct friends only, (2) mutual friends only, (3) direct friends with mutual friends, and (4) no relationship.  Direct friends only is defined as the two individuals being friends, as indicated by existing on each other’s friends list on Facebook, and having no other friends in common.  For the purpose of this research, only survey respondents who are friends with other respondents and have no mutual friends in common are considered “direct friends only”.  “Mutual friends only” is defined as two individuals </w:t>
      </w:r>
      <w:del w:id="359" w:author="Wall, Thomas Aubrey" w:date="2014-07-28T17:20:00Z">
        <w:r w:rsidDel="00E24FC6">
          <w:delText>not being</w:delText>
        </w:r>
      </w:del>
      <w:ins w:id="360" w:author="Wall, Thomas Aubrey" w:date="2014-07-28T17:20:00Z">
        <w:r w:rsidR="00E24FC6">
          <w:t>that are not</w:t>
        </w:r>
      </w:ins>
      <w:r>
        <w:t xml:space="preserve"> direct friends, but hav</w:t>
      </w:r>
      <w:ins w:id="361" w:author="Wall, Thomas Aubrey" w:date="2014-07-28T17:20:00Z">
        <w:r w:rsidR="00E24FC6">
          <w:t>e</w:t>
        </w:r>
      </w:ins>
      <w:del w:id="362" w:author="Wall, Thomas Aubrey" w:date="2014-07-28T17:20:00Z">
        <w:r w:rsidDel="00E24FC6">
          <w:delText>ing</w:delText>
        </w:r>
      </w:del>
      <w:r>
        <w:t xml:space="preserve"> friends in common.  From the survey data, mutual friends are determined by </w:t>
      </w:r>
      <w:r>
        <w:lastRenderedPageBreak/>
        <w:t xml:space="preserve">a friend existing on the friends list for both survey respondents.  For the purpose of this research, only first order mutual friends are considered.  “Direct friends with mutual friends” is defined as two individuals who are direct friends and also have </w:t>
      </w:r>
      <w:del w:id="363" w:author="Wall, Thomas Aubrey" w:date="2014-07-28T17:21:00Z">
        <w:r w:rsidDel="00E24FC6">
          <w:delText xml:space="preserve">other </w:delText>
        </w:r>
      </w:del>
      <w:r>
        <w:t xml:space="preserve">friends in common.  “No relationship” is defined as two individuals that are </w:t>
      </w:r>
      <w:del w:id="364" w:author="Wall, Thomas Aubrey" w:date="2014-07-28T17:21:00Z">
        <w:r w:rsidDel="00E24FC6">
          <w:delText>not</w:delText>
        </w:r>
      </w:del>
      <w:ins w:id="365" w:author="Wall, Thomas Aubrey" w:date="2014-07-28T17:21:00Z">
        <w:r w:rsidR="00E24FC6">
          <w:t>neither</w:t>
        </w:r>
      </w:ins>
      <w:r>
        <w:t xml:space="preserve"> direct </w:t>
      </w:r>
      <w:proofErr w:type="gramStart"/>
      <w:r>
        <w:t>friends</w:t>
      </w:r>
      <w:proofErr w:type="gramEnd"/>
      <w:r>
        <w:t xml:space="preserve"> nor have mutual friends.</w:t>
      </w:r>
    </w:p>
    <w:p w14:paraId="4C24CFFF" w14:textId="408653BE" w:rsidR="000E3DB1" w:rsidRDefault="00E24FC6" w:rsidP="00121E7B">
      <w:pPr>
        <w:ind w:firstLine="720"/>
      </w:pPr>
      <w:ins w:id="366" w:author="Wall, Thomas Aubrey" w:date="2014-07-28T17:21:00Z">
        <w:r>
          <w:t xml:space="preserve">Based upon </w:t>
        </w:r>
      </w:ins>
      <w:ins w:id="367" w:author="Wall, Thomas Aubrey" w:date="2014-07-28T17:22:00Z">
        <w:r>
          <w:t xml:space="preserve">these friendship characterizations, </w:t>
        </w:r>
      </w:ins>
      <w:del w:id="368" w:author="Wall, Thomas Aubrey" w:date="2014-07-28T17:22:00Z">
        <w:r w:rsidR="000E3DB1" w:rsidDel="00E24FC6">
          <w:delText>Several</w:delText>
        </w:r>
      </w:del>
      <w:ins w:id="369" w:author="Wall, Thomas Aubrey" w:date="2014-07-28T17:22:00Z">
        <w:r>
          <w:t>candidate</w:t>
        </w:r>
      </w:ins>
      <w:r w:rsidR="000E3DB1">
        <w:t xml:space="preserve"> weight matrices were developed and </w:t>
      </w:r>
      <w:del w:id="370" w:author="Wall, Thomas Aubrey" w:date="2014-07-28T17:22:00Z">
        <w:r w:rsidR="000E3DB1" w:rsidDel="00E24FC6">
          <w:delText>then</w:delText>
        </w:r>
        <w:commentRangeStart w:id="371"/>
        <w:r w:rsidR="000E3DB1" w:rsidDel="00E24FC6">
          <w:delText xml:space="preserve"> </w:delText>
        </w:r>
      </w:del>
      <w:r w:rsidR="000E3DB1">
        <w:t xml:space="preserve">implemented </w:t>
      </w:r>
      <w:commentRangeEnd w:id="371"/>
      <w:r>
        <w:rPr>
          <w:rStyle w:val="CommentReference"/>
        </w:rPr>
        <w:commentReference w:id="371"/>
      </w:r>
      <w:r w:rsidR="000E3DB1">
        <w:t xml:space="preserve">in R statistical programming language to </w:t>
      </w:r>
      <w:del w:id="372" w:author="Wall, Thomas Aubrey" w:date="2014-07-28T17:23:00Z">
        <w:r w:rsidR="000E3DB1" w:rsidDel="00E24FC6">
          <w:delText xml:space="preserve">show </w:delText>
        </w:r>
      </w:del>
      <w:ins w:id="373" w:author="Wall, Thomas Aubrey" w:date="2014-07-28T17:23:00Z">
        <w:r>
          <w:t xml:space="preserve">examine </w:t>
        </w:r>
      </w:ins>
      <w:r w:rsidR="000E3DB1">
        <w:t xml:space="preserve">the tie-strength relationship between survey respondents.  </w:t>
      </w:r>
      <w:commentRangeStart w:id="374"/>
      <w:del w:id="375" w:author="Wall, Thomas Aubrey" w:date="2014-07-28T17:24:00Z">
        <w:r w:rsidR="000E3DB1" w:rsidDel="00E24FC6">
          <w:delText xml:space="preserve">Matrix dimensions are 56 by 56 to show a tie-strength for each pair of respondents. </w:delText>
        </w:r>
      </w:del>
      <w:commentRangeEnd w:id="374"/>
      <w:r>
        <w:rPr>
          <w:rStyle w:val="CommentReference"/>
        </w:rPr>
        <w:commentReference w:id="374"/>
      </w:r>
      <w:del w:id="376" w:author="Wall, Thomas Aubrey" w:date="2014-07-28T17:24:00Z">
        <w:r w:rsidR="000E3DB1" w:rsidDel="00E24FC6">
          <w:delText xml:space="preserve"> </w:delText>
        </w:r>
      </w:del>
      <w:r w:rsidR="000E3DB1">
        <w:t>Based on the data collected and previous literature, four weighting schemes were considered: binary, number of mutual friends, percentage of mutual friends, and direct mutual relationships.</w:t>
      </w:r>
    </w:p>
    <w:p w14:paraId="3B4C38FD" w14:textId="77777777" w:rsidR="000E3DB1" w:rsidRDefault="000E3DB1" w:rsidP="000E3DB1"/>
    <w:p w14:paraId="76330318" w14:textId="77777777" w:rsidR="000E3DB1" w:rsidRDefault="000E3DB1" w:rsidP="000E3DB1">
      <w:r w:rsidRPr="009B0105">
        <w:rPr>
          <w:i/>
        </w:rPr>
        <w:t xml:space="preserve">Binary  </w:t>
      </w:r>
    </w:p>
    <w:p w14:paraId="1E0AB0F9" w14:textId="3BF12EB9" w:rsidR="000E3DB1" w:rsidRDefault="000E3DB1" w:rsidP="000E3DB1">
      <w:r>
        <w:t xml:space="preserve">The binary weights matrix is adapted from basic spatial econometric weighting schemes </w:t>
      </w:r>
      <w:r>
        <w:fldChar w:fldCharType="begin" w:fldLock="1"/>
      </w:r>
      <w:r w:rsidR="00B72911">
        <w:instrText>ADDIN CSL_CITATION { "citationItems" : [ { "id" : "ITEM-1", "itemData" : { "author" : [ { "dropping-particle" : "", "family" : "LeSage", "given" : "James P.", "non-dropping-particle" : "", "parse-names" : false, "suffix" : "" }, { "dropping-particle" : "", "family" : "Pace", "given" : "Robert Kelley", "non-dropping-particle" : "", "parse-names" : false, "suffix" : "" } ], "id" : "ITEM-1", "issued" : { "date-parts" : [ [ "2009" ] ] }, "publisher" : "Chapman and Hall/CRC", "title" : "Introduction to Spatial Econometrics", "type" : "book" }, "uris" : [ "http://www.mendeley.com/documents/?uuid=00dac413-9d9e-4adc-a901-c5c984502b0a" ] } ], "mendeley" : { "previouslyFormattedCitation" : "&lt;i&gt;(38)&lt;/i&gt;" }, "properties" : { "noteIndex" : 0 }, "schema" : "https://github.com/citation-style-language/schema/raw/master/csl-citation.json" }</w:instrText>
      </w:r>
      <w:r>
        <w:fldChar w:fldCharType="separate"/>
      </w:r>
      <w:r w:rsidR="00B72911" w:rsidRPr="00B72911">
        <w:rPr>
          <w:i/>
          <w:noProof/>
        </w:rPr>
        <w:t>(38)</w:t>
      </w:r>
      <w:r>
        <w:fldChar w:fldCharType="end"/>
      </w:r>
      <w:r>
        <w:t>.  The binary weights matrix only considers whether an individual is direct friends with another individual, and only considers the relationships between survey respondents.  If two respondents are direct friends, their relationship is indicated by a value of one in the matrix; if the two respondents are not direct friends, their relationship is indicated by a value of zero in the matrix:</w:t>
      </w:r>
    </w:p>
    <w:p w14:paraId="1B3400AC" w14:textId="77777777" w:rsidR="000E3DB1" w:rsidRDefault="000E3DB1" w:rsidP="000E3DB1">
      <w:pPr>
        <w:ind w:firstLine="720"/>
      </w:pPr>
    </w:p>
    <w:p w14:paraId="350A9383" w14:textId="77777777" w:rsidR="000E3DB1" w:rsidRDefault="000E3DB1" w:rsidP="000E3DB1">
      <w:pPr>
        <w:ind w:firstLine="720"/>
      </w:pPr>
      <m:oMathPara>
        <m:oMath>
          <m:r>
            <w:rPr>
              <w:rFonts w:ascii="Cambria Math" w:hAnsi="Cambria Math"/>
            </w:rPr>
            <m:t xml:space="preserve">Binary Matrix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Respondents A and B are not friends</m:t>
                  </m:r>
                </m:e>
                <m:e>
                  <m:r>
                    <w:rPr>
                      <w:rFonts w:ascii="Cambria Math" w:hAnsi="Cambria Math"/>
                    </w:rPr>
                    <m:t>1,                 Respondents A and B are friends</m:t>
                  </m:r>
                </m:e>
              </m:eqArr>
            </m:e>
          </m:d>
        </m:oMath>
      </m:oMathPara>
    </w:p>
    <w:p w14:paraId="71C9D7F0" w14:textId="77777777" w:rsidR="000E3DB1" w:rsidRDefault="000E3DB1" w:rsidP="000E3DB1">
      <w:pPr>
        <w:ind w:firstLine="720"/>
      </w:pPr>
    </w:p>
    <w:p w14:paraId="676DF9BC" w14:textId="160E50FC" w:rsidR="000E3DB1" w:rsidRDefault="000E3DB1" w:rsidP="000E3DB1">
      <w:pPr>
        <w:ind w:firstLine="720"/>
      </w:pPr>
      <w:r>
        <w:t xml:space="preserve">Ideally, the matrix should be symmetric prior to row standardization (i.e. if respondent A is friends with respondent B, then respondent B is also friends with respondent A).  However, due to the possibility of asymmetric privacy settings on Facebook, the matrix was not symmetric.  For example, if respondent A has more restrictive privacy settings than respondent B, then the survey instrument would be able to access data in respondent A’s Facebook account that indicates respondent A and respondent B being friends; conversely, when respondent B completes the survey, the survey instrument may not be able to access similar data indicating their friendship due to stricter privacy settings of respondent A.  This privacy restriction affected approximately 10% of the relationships in the sample.  However, symmetry was assumed for this matrix as Facebook does not distinguish relationship directionality; the binary matrix was manipulated to be symmetric.  </w:t>
      </w:r>
      <w:ins w:id="377" w:author="Wall, Thomas Aubrey" w:date="2014-07-28T17:26:00Z">
        <w:r w:rsidR="001600BA">
          <w:t xml:space="preserve">It is </w:t>
        </w:r>
      </w:ins>
      <w:ins w:id="378" w:author="Wall, Thomas Aubrey" w:date="2014-07-28T17:27:00Z">
        <w:r w:rsidR="00A12395">
          <w:t xml:space="preserve">also </w:t>
        </w:r>
      </w:ins>
      <w:ins w:id="379" w:author="Wall, Thomas Aubrey" w:date="2014-07-28T17:26:00Z">
        <w:r w:rsidR="001600BA">
          <w:t xml:space="preserve">notable that </w:t>
        </w:r>
      </w:ins>
      <w:del w:id="380" w:author="Wall, Thomas Aubrey" w:date="2014-07-28T17:26:00Z">
        <w:r w:rsidDel="001600BA">
          <w:delText>A</w:delText>
        </w:r>
      </w:del>
      <w:ins w:id="381" w:author="Wall, Thomas Aubrey" w:date="2014-07-28T17:26:00Z">
        <w:r w:rsidR="001600BA">
          <w:t>a</w:t>
        </w:r>
      </w:ins>
      <w:r>
        <w:t>ll survey respondents were friends with at least one other survey respondent.</w:t>
      </w:r>
    </w:p>
    <w:p w14:paraId="0112A28D" w14:textId="77777777" w:rsidR="000E3DB1" w:rsidRDefault="000E3DB1" w:rsidP="000E3DB1"/>
    <w:p w14:paraId="42F2BB5D" w14:textId="77777777" w:rsidR="000E3DB1" w:rsidRDefault="000E3DB1" w:rsidP="000E3DB1">
      <w:r w:rsidRPr="009B0105">
        <w:rPr>
          <w:i/>
        </w:rPr>
        <w:t>Number of Mutual Friends</w:t>
      </w:r>
      <w:r w:rsidRPr="00F66956">
        <w:rPr>
          <w:b/>
        </w:rPr>
        <w:t xml:space="preserve">  </w:t>
      </w:r>
    </w:p>
    <w:p w14:paraId="750AA4D7" w14:textId="70766598" w:rsidR="000E3DB1" w:rsidRDefault="000E3DB1" w:rsidP="000E3DB1">
      <w:r>
        <w:t xml:space="preserve">Existing literature discusses tie-strength as a function of mutual friendship </w:t>
      </w:r>
      <w:r>
        <w:fldChar w:fldCharType="begin" w:fldLock="1"/>
      </w:r>
      <w:r w:rsidR="00B72911">
        <w:instrText>ADDIN CSL_CITATION { "citationItems" : [ { "id" : "ITEM-1", "itemData" : { "DOI" : "10.1145/1518701.1518736", "ISBN" : "9781605582467", "author" : [ { "dropping-particle" : "", "family" : "Gilbert", "given" : "Eric", "non-dropping-particle" : "", "parse-names" : false, "suffix" : "" }, { "dropping-particle" : "", "family" : "Karahalios", "given" : "Karrie", "non-dropping-particle" : "", "parse-names" : false, "suffix" : "" } ], "container-title" : "Proceedings of the 27th international conference on Human factors in computing systems - CHI 09", "id" : "ITEM-1", "issued" : { "date-parts" : [ [ "2009" ] ] }, "page" : "211", "publisher" : "ACM Press", "publisher-place" : "New York, New York, USA", "title" : "Predicting tie strength with social media", "type" : "article-journal" }, "uris" : [ "http://www.mendeley.com/documents/?uuid=6f982a90-7189-4140-970d-e46019066e28" ] }, { "id" : "ITEM-2", "itemData" : { "DOI" : "10.1109/CIT.2012.93", "ISBN" : "978-1-4673-4873-7", "author" : [ { "dropping-particle" : "", "family" : "He", "given" : "Yaxi", "non-dropping-particle" : "", "parse-names" : false, "suffix" : "" }, { "dropping-particle" : "", "family" : "Zhang", "given" : "Chunhong", "non-dropping-particle" : "", "parse-names" : false, "suffix" : "" }, { "dropping-particle" : "", "family" : "Ji", "given" : "Yang", "non-dropping-particle" : "", "parse-names" : false, "suffix" : "" } ], "container-title" : "2012 IEEE 12th International Conference on Computer and Information Technology", "id" : "ITEM-2", "issued" : { "date-parts" : [ [ "2012", "10" ] ] }, "page" : "359-367", "publisher" : "Ieee", "title" : "Principle Features for Tie Strength Estimation in Micro-blog Social Network", "type" : "article-journal" }, "uris" : [ "http://www.mendeley.com/documents/?uuid=b2ab7089-e423-4a64-8ac4-35504443e779" ] } ], "mendeley" : { "previouslyFormattedCitation" : "&lt;i&gt;(24, 26)&lt;/i&gt;" }, "properties" : { "noteIndex" : 0 }, "schema" : "https://github.com/citation-style-language/schema/raw/master/csl-citation.json" }</w:instrText>
      </w:r>
      <w:r>
        <w:fldChar w:fldCharType="separate"/>
      </w:r>
      <w:r w:rsidR="00B72911" w:rsidRPr="00B72911">
        <w:rPr>
          <w:i/>
          <w:noProof/>
        </w:rPr>
        <w:t>(24, 26)</w:t>
      </w:r>
      <w:r>
        <w:fldChar w:fldCharType="end"/>
      </w:r>
      <w:r>
        <w:t xml:space="preserve">.  The number of mutual </w:t>
      </w:r>
      <w:proofErr w:type="gramStart"/>
      <w:r>
        <w:t>friends</w:t>
      </w:r>
      <w:proofErr w:type="gramEnd"/>
      <w:r>
        <w:t xml:space="preserve"> matrix considers the number of friends </w:t>
      </w:r>
      <w:ins w:id="382" w:author="Wall, Thomas Aubrey" w:date="2014-07-28T17:27:00Z">
        <w:r w:rsidR="008C15E4">
          <w:t xml:space="preserve">common </w:t>
        </w:r>
      </w:ins>
      <w:del w:id="383" w:author="Wall, Thomas Aubrey" w:date="2014-07-28T17:27:00Z">
        <w:r w:rsidDel="008C15E4">
          <w:delText xml:space="preserve">that </w:delText>
        </w:r>
      </w:del>
      <w:ins w:id="384" w:author="Wall, Thomas Aubrey" w:date="2014-07-28T17:27:00Z">
        <w:r w:rsidR="008C15E4">
          <w:t xml:space="preserve">to </w:t>
        </w:r>
      </w:ins>
      <w:r>
        <w:t>two respondents</w:t>
      </w:r>
      <w:del w:id="385" w:author="Wall, Thomas Aubrey" w:date="2014-07-28T17:27:00Z">
        <w:r w:rsidDel="008C15E4">
          <w:delText xml:space="preserve"> have in common</w:delText>
        </w:r>
      </w:del>
      <w:r>
        <w:t xml:space="preserve">, regardless of whether or not the two respondents are direct friends.  The number of mutual friends was determined by counting the number of unique friend Facebook IDs </w:t>
      </w:r>
      <w:del w:id="386" w:author="Wall, Thomas Aubrey" w:date="2014-07-28T17:28:00Z">
        <w:r w:rsidDel="008C15E4">
          <w:delText xml:space="preserve">that are </w:delText>
        </w:r>
      </w:del>
      <w:r>
        <w:t xml:space="preserve">in common between two respondents’ </w:t>
      </w:r>
      <w:proofErr w:type="gramStart"/>
      <w:r>
        <w:t>friends</w:t>
      </w:r>
      <w:proofErr w:type="gramEnd"/>
      <w:r>
        <w:t xml:space="preserve"> lists.</w:t>
      </w:r>
    </w:p>
    <w:p w14:paraId="3462D167" w14:textId="284C7364" w:rsidR="000E3DB1" w:rsidRDefault="000E3DB1" w:rsidP="000E3DB1">
      <w:pPr>
        <w:ind w:firstLine="720"/>
      </w:pPr>
      <w:r>
        <w:t xml:space="preserve">Based on the dataset, this matrix was symmetric prior to row-standardization (i.e. respondent A’s mutual friends with respondent B are the same as respondent B’s mutual friends with respondent A).  This supports that privacy settings may </w:t>
      </w:r>
      <w:del w:id="387" w:author="Wall, Thomas Aubrey" w:date="2014-07-28T17:29:00Z">
        <w:r w:rsidDel="008C15E4">
          <w:delText xml:space="preserve">be the </w:delText>
        </w:r>
      </w:del>
      <w:r>
        <w:t xml:space="preserve">cause </w:t>
      </w:r>
      <w:del w:id="388" w:author="Wall, Thomas Aubrey" w:date="2014-07-28T17:29:00Z">
        <w:r w:rsidDel="008C15E4">
          <w:delText xml:space="preserve">of </w:delText>
        </w:r>
      </w:del>
      <w:r>
        <w:t>the asymmetry</w:t>
      </w:r>
      <w:del w:id="389" w:author="Wall, Thomas Aubrey" w:date="2014-07-28T17:29:00Z">
        <w:r w:rsidDel="008C15E4">
          <w:delText xml:space="preserve"> as</w:delText>
        </w:r>
      </w:del>
      <w:r>
        <w:t xml:space="preserve"> seen in the binary matrix</w:t>
      </w:r>
      <w:ins w:id="390" w:author="Wall, Thomas Aubrey" w:date="2014-07-28T17:30:00Z">
        <w:r w:rsidR="008C15E4">
          <w:t>, as symmetry in this matrix may be due to</w:t>
        </w:r>
      </w:ins>
      <w:del w:id="391" w:author="Wall, Thomas Aubrey" w:date="2014-07-28T17:30:00Z">
        <w:r w:rsidDel="008C15E4">
          <w:delText>.  In this dataset,</w:delText>
        </w:r>
      </w:del>
      <w:r>
        <w:t xml:space="preserve"> mutual friends’ privacy settings likely affect both respondents in the same manner</w:t>
      </w:r>
      <w:del w:id="392" w:author="Wall, Thomas Aubrey" w:date="2014-07-28T17:31:00Z">
        <w:r w:rsidDel="008C15E4">
          <w:delText>,</w:delText>
        </w:r>
      </w:del>
      <w:del w:id="393" w:author="Wall, Thomas Aubrey" w:date="2014-07-28T17:30:00Z">
        <w:r w:rsidDel="008C15E4">
          <w:delText xml:space="preserve"> therefore causing this matrix to be symmetric</w:delText>
        </w:r>
      </w:del>
      <w:r>
        <w:t xml:space="preserve">.  However, it should be noted that this may not be true for other datasets </w:t>
      </w:r>
      <w:r>
        <w:lastRenderedPageBreak/>
        <w:t>as individuals can classify friends into different groups on Facebook and apply different privacy settings for each group.</w:t>
      </w:r>
    </w:p>
    <w:p w14:paraId="4E083BA7" w14:textId="77777777" w:rsidR="000E3DB1" w:rsidRDefault="000E3DB1" w:rsidP="000E3DB1">
      <w:pPr>
        <w:rPr>
          <w:b/>
        </w:rPr>
      </w:pPr>
    </w:p>
    <w:p w14:paraId="2CE54A57" w14:textId="77777777" w:rsidR="000E3DB1" w:rsidRDefault="000E3DB1" w:rsidP="000E3DB1">
      <w:r w:rsidRPr="009B0105">
        <w:rPr>
          <w:i/>
        </w:rPr>
        <w:t xml:space="preserve">Mutual Friend Percentage  </w:t>
      </w:r>
    </w:p>
    <w:p w14:paraId="7361A8D2" w14:textId="09232550" w:rsidR="000E3DB1" w:rsidRDefault="000E3DB1" w:rsidP="000E3DB1">
      <w:r>
        <w:t xml:space="preserve">The mutual friend percentage matrix is adapted from a cohesiveness measure used in </w:t>
      </w:r>
      <w:proofErr w:type="spellStart"/>
      <w:r>
        <w:t>Adamic</w:t>
      </w:r>
      <w:proofErr w:type="spellEnd"/>
      <w:r>
        <w:t xml:space="preserve"> (2003)</w:t>
      </w:r>
      <w:ins w:id="394" w:author="Wall, Thomas Aubrey" w:date="2014-07-28T17:32:00Z">
        <w:r w:rsidR="003A066F">
          <w:t xml:space="preserve"> that</w:t>
        </w:r>
      </w:ins>
      <w:del w:id="395" w:author="Wall, Thomas Aubrey" w:date="2014-07-28T17:32:00Z">
        <w:r w:rsidDel="003A066F">
          <w:delText xml:space="preserve">.  The cohesiveness measure used </w:delText>
        </w:r>
      </w:del>
      <w:ins w:id="396" w:author="Wall, Thomas Aubrey" w:date="2014-07-28T17:32:00Z">
        <w:r w:rsidR="003A066F">
          <w:t xml:space="preserve"> considers </w:t>
        </w:r>
      </w:ins>
      <w:r>
        <w:t xml:space="preserve">a ratio of the connecting links divided by the total number of links possible </w:t>
      </w:r>
      <w:r>
        <w:fldChar w:fldCharType="begin" w:fldLock="1"/>
      </w:r>
      <w:r w:rsidR="00B72911">
        <w:instrText>ADDIN CSL_CITATION { "citationItems" : [ { "id" : "ITEM-1", "itemData" : { "DOI" : "10.1016/S0378-8733(03)00009-1", "ISSN" : "03788733", "author" : [ { "dropping-particle" : "", "family" : "Adamic", "given" : "Lada a", "non-dropping-particle" : "", "parse-names" : false, "suffix" : "" }, { "dropping-particle" : "", "family" : "Adar", "given" : "Eytan", "non-dropping-particle" : "", "parse-names" : false, "suffix" : "" } ], "container-title" : "Social Networks", "id" : "ITEM-1", "issue" : "3", "issued" : { "date-parts" : [ [ "2003", "7" ] ] }, "page" : "211-230", "title" : "Friends and neighbors on the Web", "type" : "article-journal", "volume" : "25" }, "uris" : [ "http://www.mendeley.com/documents/?uuid=28decac4-92a2-4fec-bdf6-1f3304f93f14" ] } ], "mendeley" : { "previouslyFormattedCitation" : "&lt;i&gt;(39)&lt;/i&gt;" }, "properties" : { "noteIndex" : 0 }, "schema" : "https://github.com/citation-style-language/schema/raw/master/csl-citation.json" }</w:instrText>
      </w:r>
      <w:r>
        <w:fldChar w:fldCharType="separate"/>
      </w:r>
      <w:r w:rsidR="00B72911" w:rsidRPr="00B72911">
        <w:rPr>
          <w:i/>
          <w:noProof/>
        </w:rPr>
        <w:t>(39)</w:t>
      </w:r>
      <w:r>
        <w:fldChar w:fldCharType="end"/>
      </w:r>
      <w:r>
        <w:t xml:space="preserve">.  The mutual friend percentage weights matrix considers only the number of friends the two respondents have in common.  Mutual friend percentage is calculated </w:t>
      </w:r>
      <w:del w:id="397" w:author="Wall, Thomas Aubrey" w:date="2014-07-28T17:34:00Z">
        <w:r w:rsidDel="007C6375">
          <w:delText>by dividing</w:delText>
        </w:r>
      </w:del>
      <w:ins w:id="398" w:author="Wall, Thomas Aubrey" w:date="2014-07-28T17:34:00Z">
        <w:r w:rsidR="007C6375">
          <w:t>as</w:t>
        </w:r>
      </w:ins>
      <w:r>
        <w:t xml:space="preserve"> the total number of mutual friends</w:t>
      </w:r>
      <w:ins w:id="399" w:author="Wall, Thomas Aubrey" w:date="2014-07-28T17:34:00Z">
        <w:r w:rsidR="007C6375">
          <w:t xml:space="preserve"> divided</w:t>
        </w:r>
      </w:ins>
      <w:r>
        <w:t xml:space="preserve"> by the sum of the total number of friends of both respondents.</w:t>
      </w:r>
    </w:p>
    <w:p w14:paraId="0496697E" w14:textId="77777777" w:rsidR="000E3DB1" w:rsidRDefault="000E3DB1" w:rsidP="000E3DB1">
      <w:pPr>
        <w:ind w:firstLine="720"/>
      </w:pPr>
    </w:p>
    <w:p w14:paraId="1959BB27" w14:textId="77777777" w:rsidR="000E3DB1" w:rsidRPr="00717CA8" w:rsidRDefault="000E3DB1" w:rsidP="000E3DB1">
      <w:pPr>
        <w:ind w:firstLine="720"/>
        <w:rPr>
          <w:rFonts w:cs="Times New Roman"/>
        </w:rPr>
      </w:pPr>
      <m:oMathPara>
        <m:oMath>
          <m:r>
            <w:rPr>
              <w:rFonts w:ascii="Cambria Math" w:hAnsi="Cambria Math" w:cs="Times New Roman"/>
            </w:rPr>
            <m:t xml:space="preserve">Mutual Friend Percentage=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of Mutual Friends</m:t>
                  </m:r>
                </m:num>
                <m:den>
                  <m:nary>
                    <m:naryPr>
                      <m:chr m:val="∑"/>
                      <m:limLoc m:val="undOvr"/>
                      <m:subHide m:val="1"/>
                      <m:supHide m:val="1"/>
                      <m:ctrlPr>
                        <w:rPr>
                          <w:rFonts w:ascii="Cambria Math" w:hAnsi="Cambria Math" w:cs="Times New Roman"/>
                          <w:i/>
                        </w:rPr>
                      </m:ctrlPr>
                    </m:naryPr>
                    <m:sub/>
                    <m:sup/>
                    <m:e>
                      <m:r>
                        <w:rPr>
                          <w:rFonts w:ascii="Cambria Math" w:hAnsi="Cambria Math" w:cs="Times New Roman"/>
                        </w:rPr>
                        <m:t># of Friends</m:t>
                      </m:r>
                    </m:e>
                  </m:nary>
                </m:den>
              </m:f>
            </m:e>
          </m:d>
        </m:oMath>
      </m:oMathPara>
    </w:p>
    <w:p w14:paraId="226D795F" w14:textId="77777777" w:rsidR="000E3DB1" w:rsidRDefault="000E3DB1" w:rsidP="000E3DB1">
      <w:pPr>
        <w:ind w:firstLine="720"/>
      </w:pPr>
    </w:p>
    <w:p w14:paraId="5CD5FFCF" w14:textId="195FA109" w:rsidR="000E3DB1" w:rsidRDefault="000E3DB1" w:rsidP="000E3DB1">
      <w:pPr>
        <w:ind w:firstLine="720"/>
      </w:pPr>
      <w:del w:id="400" w:author="Wall, Thomas Aubrey" w:date="2014-07-28T17:34:00Z">
        <w:r w:rsidDel="007C6375">
          <w:delText>Based on the dataset, t</w:delText>
        </w:r>
      </w:del>
      <w:ins w:id="401" w:author="Wall, Thomas Aubrey" w:date="2014-07-28T17:34:00Z">
        <w:r w:rsidR="007C6375">
          <w:t>T</w:t>
        </w:r>
      </w:ins>
      <w:r>
        <w:t xml:space="preserve">his matrix is also symmetric prior to row-standardization for the same reasons as discussed above.  However, as before, this symmetry may not always be observed in </w:t>
      </w:r>
      <w:del w:id="402" w:author="Wall, Thomas Aubrey" w:date="2014-07-28T17:34:00Z">
        <w:r w:rsidDel="007C6375">
          <w:delText xml:space="preserve">future </w:delText>
        </w:r>
      </w:del>
      <w:ins w:id="403" w:author="Wall, Thomas Aubrey" w:date="2014-07-28T17:34:00Z">
        <w:r w:rsidR="007C6375">
          <w:t xml:space="preserve">other </w:t>
        </w:r>
      </w:ins>
      <w:r>
        <w:t>datasets.</w:t>
      </w:r>
    </w:p>
    <w:p w14:paraId="18C3A149" w14:textId="77777777" w:rsidR="000E3DB1" w:rsidRDefault="000E3DB1" w:rsidP="000E3DB1"/>
    <w:p w14:paraId="240F3561" w14:textId="77777777" w:rsidR="000E3DB1" w:rsidRDefault="000E3DB1" w:rsidP="000E3DB1">
      <w:r w:rsidRPr="009B0105">
        <w:rPr>
          <w:i/>
        </w:rPr>
        <w:t>Direct and Mutual Friend Percentage</w:t>
      </w:r>
      <w:r>
        <w:rPr>
          <w:b/>
        </w:rPr>
        <w:t xml:space="preserve">  </w:t>
      </w:r>
    </w:p>
    <w:p w14:paraId="767F8521" w14:textId="77777777" w:rsidR="000E3DB1" w:rsidRDefault="000E3DB1" w:rsidP="000E3DB1">
      <w:r>
        <w:t xml:space="preserve">The direct and mutual friend percentage weights matrix is a combination of the binary matrix and the mutual friend percentage matrix, and considers whether or not the respondents are direct friends and also whether or not the respondents have mutual friends.  This matrix </w:t>
      </w:r>
      <w:commentRangeStart w:id="404"/>
      <w:r>
        <w:t xml:space="preserve">adds a bonus </w:t>
      </w:r>
      <w:commentRangeEnd w:id="404"/>
      <w:r w:rsidR="007C6375">
        <w:rPr>
          <w:rStyle w:val="CommentReference"/>
        </w:rPr>
        <w:commentReference w:id="404"/>
      </w:r>
      <w:r>
        <w:t xml:space="preserve">to the mutual </w:t>
      </w:r>
      <w:proofErr w:type="gramStart"/>
      <w:r>
        <w:t>friends</w:t>
      </w:r>
      <w:proofErr w:type="gramEnd"/>
      <w:r>
        <w:t xml:space="preserve"> percentage matrix if the two respondents are themselves friends.</w:t>
      </w:r>
    </w:p>
    <w:p w14:paraId="15233A5A" w14:textId="77777777" w:rsidR="000E3DB1" w:rsidRDefault="000E3DB1" w:rsidP="000E3DB1">
      <w:pPr>
        <w:ind w:firstLine="720"/>
      </w:pPr>
    </w:p>
    <w:p w14:paraId="03824FD0" w14:textId="77777777" w:rsidR="000E3DB1" w:rsidRDefault="000E3DB1" w:rsidP="000E3DB1">
      <w:pPr>
        <w:ind w:firstLine="720"/>
      </w:pPr>
      <m:oMathPara>
        <m:oMath>
          <m:r>
            <w:rPr>
              <w:rFonts w:ascii="Cambria Math" w:hAnsi="Cambria Math"/>
            </w:rPr>
            <m:t xml:space="preserve">Direct Mutual Matrix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 of Mutual Friends</m:t>
                      </m:r>
                    </m:num>
                    <m:den>
                      <m:nary>
                        <m:naryPr>
                          <m:chr m:val="∑"/>
                          <m:limLoc m:val="undOvr"/>
                          <m:subHide m:val="1"/>
                          <m:supHide m:val="1"/>
                          <m:ctrlPr>
                            <w:rPr>
                              <w:rFonts w:ascii="Cambria Math" w:hAnsi="Cambria Math"/>
                              <w:i/>
                            </w:rPr>
                          </m:ctrlPr>
                        </m:naryPr>
                        <m:sub/>
                        <m:sup/>
                        <m:e>
                          <m:r>
                            <w:rPr>
                              <w:rFonts w:ascii="Cambria Math" w:hAnsi="Cambria Math"/>
                            </w:rPr>
                            <m:t># of Friends</m:t>
                          </m:r>
                        </m:e>
                      </m:nary>
                    </m:den>
                  </m:f>
                  <m:r>
                    <w:rPr>
                      <w:rFonts w:ascii="Cambria Math" w:hAnsi="Cambria Math"/>
                    </w:rPr>
                    <m:t>,  Respondents A and B a</m:t>
                  </m:r>
                  <m:r>
                    <w:rPr>
                      <w:rFonts w:ascii="Cambria Math" w:hAnsi="Cambria Math"/>
                    </w:rPr>
                    <m:t>re not friends</m:t>
                  </m:r>
                </m:e>
                <m:e>
                  <m:r>
                    <w:rPr>
                      <w:rFonts w:ascii="Cambria Math" w:hAnsi="Cambria Math"/>
                    </w:rPr>
                    <m:t>1+</m:t>
                  </m:r>
                  <m:f>
                    <m:fPr>
                      <m:ctrlPr>
                        <w:rPr>
                          <w:rFonts w:ascii="Cambria Math" w:hAnsi="Cambria Math"/>
                          <w:i/>
                        </w:rPr>
                      </m:ctrlPr>
                    </m:fPr>
                    <m:num>
                      <m:r>
                        <w:rPr>
                          <w:rFonts w:ascii="Cambria Math" w:hAnsi="Cambria Math"/>
                        </w:rPr>
                        <m:t># of Mutual Friends</m:t>
                      </m:r>
                    </m:num>
                    <m:den>
                      <m:nary>
                        <m:naryPr>
                          <m:chr m:val="∑"/>
                          <m:limLoc m:val="undOvr"/>
                          <m:subHide m:val="1"/>
                          <m:supHide m:val="1"/>
                          <m:ctrlPr>
                            <w:rPr>
                              <w:rFonts w:ascii="Cambria Math" w:hAnsi="Cambria Math"/>
                              <w:i/>
                            </w:rPr>
                          </m:ctrlPr>
                        </m:naryPr>
                        <m:sub/>
                        <m:sup/>
                        <m:e>
                          <m:r>
                            <w:rPr>
                              <w:rFonts w:ascii="Cambria Math" w:hAnsi="Cambria Math"/>
                            </w:rPr>
                            <m:t># of Friends</m:t>
                          </m:r>
                        </m:e>
                      </m:nary>
                    </m:den>
                  </m:f>
                  <m:r>
                    <w:rPr>
                      <w:rFonts w:ascii="Cambria Math" w:hAnsi="Cambria Math"/>
                    </w:rPr>
                    <m:t xml:space="preserve"> ,        Respondents A and B are friends</m:t>
                  </m:r>
                </m:e>
              </m:eqArr>
            </m:e>
          </m:d>
        </m:oMath>
      </m:oMathPara>
    </w:p>
    <w:p w14:paraId="393C8C1F" w14:textId="77777777" w:rsidR="000E3DB1" w:rsidRDefault="000E3DB1" w:rsidP="000E3DB1">
      <w:r>
        <w:tab/>
      </w:r>
    </w:p>
    <w:p w14:paraId="62D84585" w14:textId="77777777" w:rsidR="000E3DB1" w:rsidRDefault="000E3DB1" w:rsidP="000E3DB1">
      <w:pPr>
        <w:ind w:firstLine="720"/>
      </w:pPr>
      <w:r>
        <w:t>This matrix is not symmetric prior to row-standardization as the binary matrix is not symmetric (as discussed above).  Similar to the binary matrix, symmetry was assumed and the matrix was manipulated to become symmetric.</w:t>
      </w:r>
    </w:p>
    <w:p w14:paraId="35C0D425" w14:textId="77777777" w:rsidR="002236E0" w:rsidRPr="002236E0" w:rsidRDefault="002236E0" w:rsidP="00252616"/>
    <w:p w14:paraId="4F94A53A" w14:textId="1FC78879" w:rsidR="00B57365" w:rsidRDefault="00B57365" w:rsidP="00252616">
      <w:pPr>
        <w:rPr>
          <w:b/>
        </w:rPr>
      </w:pPr>
      <w:r>
        <w:rPr>
          <w:b/>
        </w:rPr>
        <w:t>RESULTS</w:t>
      </w:r>
    </w:p>
    <w:p w14:paraId="67FB36AE" w14:textId="77777777" w:rsidR="00F65154" w:rsidRPr="009B0105" w:rsidRDefault="00F65154" w:rsidP="00F65154">
      <w:pPr>
        <w:rPr>
          <w:b/>
        </w:rPr>
      </w:pPr>
      <w:r w:rsidRPr="009B0105">
        <w:rPr>
          <w:b/>
        </w:rPr>
        <w:t>Survey Response</w:t>
      </w:r>
    </w:p>
    <w:p w14:paraId="2B6D9265" w14:textId="3D6FA109" w:rsidR="00F65154" w:rsidRDefault="00F65154" w:rsidP="00F65154">
      <w:r>
        <w:t xml:space="preserve">A total of 92 individuals participated in the study; however, only 56 respondents completed </w:t>
      </w:r>
      <w:del w:id="405" w:author="Wall, Thomas Aubrey" w:date="2014-07-28T17:39:00Z">
        <w:r w:rsidDel="003A04B8">
          <w:delText>the third</w:delText>
        </w:r>
      </w:del>
      <w:ins w:id="406" w:author="Wall, Thomas Aubrey" w:date="2014-07-28T17:39:00Z">
        <w:r w:rsidR="003A04B8">
          <w:t>all</w:t>
        </w:r>
      </w:ins>
      <w:r>
        <w:t xml:space="preserve"> component</w:t>
      </w:r>
      <w:ins w:id="407" w:author="Wall, Thomas Aubrey" w:date="2014-07-28T17:39:00Z">
        <w:r w:rsidR="003A04B8">
          <w:t>s</w:t>
        </w:r>
      </w:ins>
      <w:r>
        <w:t xml:space="preserve"> of the survey</w:t>
      </w:r>
      <w:del w:id="408" w:author="Wall, Thomas Aubrey" w:date="2014-07-28T17:39:00Z">
        <w:r w:rsidDel="003A04B8">
          <w:delText xml:space="preserve"> (the Facebook data collection)</w:delText>
        </w:r>
      </w:del>
      <w:r>
        <w:t>.  Descriptive statistics of the survey respondents are shown in</w:t>
      </w:r>
      <w:r w:rsidR="00D408C1">
        <w:t xml:space="preserve"> </w:t>
      </w:r>
      <w:r w:rsidR="00D408C1">
        <w:fldChar w:fldCharType="begin"/>
      </w:r>
      <w:r w:rsidR="00D408C1">
        <w:instrText xml:space="preserve"> REF _Ref394320261 \h </w:instrText>
      </w:r>
      <w:r w:rsidR="00D408C1">
        <w:fldChar w:fldCharType="separate"/>
      </w:r>
      <w:r w:rsidR="00D408C1">
        <w:t xml:space="preserve">TABLE </w:t>
      </w:r>
      <w:r w:rsidR="00D408C1">
        <w:rPr>
          <w:noProof/>
        </w:rPr>
        <w:t>1</w:t>
      </w:r>
      <w:r w:rsidR="00D408C1">
        <w:fldChar w:fldCharType="end"/>
      </w:r>
      <w:r>
        <w:t xml:space="preserve">.  </w:t>
      </w:r>
      <w:commentRangeStart w:id="409"/>
      <w:del w:id="410" w:author="Wall, Thomas Aubrey" w:date="2014-07-28T17:40:00Z">
        <w:r w:rsidDel="003A04B8">
          <w:delText>The oldest survey respondent was 55 years old while the youngest respondent was 18 years old; the median age is 20 years old.  Four respondents indicated they were a college graduate or had a graduate or professional degree; 52 respondents are currently undergraduate students.</w:delText>
        </w:r>
      </w:del>
      <w:commentRangeEnd w:id="409"/>
      <w:r w:rsidR="003A04B8">
        <w:rPr>
          <w:rStyle w:val="CommentReference"/>
        </w:rPr>
        <w:commentReference w:id="409"/>
      </w:r>
    </w:p>
    <w:p w14:paraId="7F1A119C" w14:textId="0610AFFA" w:rsidR="00D461EA" w:rsidRDefault="00D461EA" w:rsidP="00F65154">
      <w:r>
        <w:tab/>
        <w:t xml:space="preserve">Of the 56 survey respondents, 54 of the respondents were friends with at least one other respondent.  </w:t>
      </w:r>
      <w:commentRangeStart w:id="411"/>
      <w:r>
        <w:fldChar w:fldCharType="begin"/>
      </w:r>
      <w:r>
        <w:instrText xml:space="preserve"> REF _Ref394321429 \h </w:instrText>
      </w:r>
      <w:r>
        <w:fldChar w:fldCharType="separate"/>
      </w:r>
      <w:r>
        <w:t xml:space="preserve">FIGURE </w:t>
      </w:r>
      <w:r>
        <w:rPr>
          <w:noProof/>
        </w:rPr>
        <w:t>1</w:t>
      </w:r>
      <w:r>
        <w:fldChar w:fldCharType="end"/>
      </w:r>
      <w:commentRangeEnd w:id="411"/>
      <w:r w:rsidR="00FF1AFE">
        <w:rPr>
          <w:rStyle w:val="CommentReference"/>
        </w:rPr>
        <w:commentReference w:id="411"/>
      </w:r>
    </w:p>
    <w:p w14:paraId="2595F6B9" w14:textId="77777777" w:rsidR="00F65154" w:rsidRDefault="00F65154" w:rsidP="00F65154"/>
    <w:p w14:paraId="0526DC5F" w14:textId="77777777" w:rsidR="00F65154" w:rsidRDefault="00F65154" w:rsidP="00F65154">
      <w:pPr>
        <w:pStyle w:val="Caption"/>
        <w:keepNext/>
        <w:jc w:val="center"/>
      </w:pPr>
      <w:r>
        <w:lastRenderedPageBreak/>
        <w:t xml:space="preserve">   </w:t>
      </w:r>
      <w:bookmarkStart w:id="412" w:name="_Ref394320261"/>
      <w:bookmarkStart w:id="413" w:name="_Ref394320256"/>
      <w:r>
        <w:t xml:space="preserve">TABLE </w:t>
      </w:r>
      <w:fldSimple w:instr=" SEQ Table \* ARABIC ">
        <w:r w:rsidR="00261EB9">
          <w:rPr>
            <w:noProof/>
          </w:rPr>
          <w:t>1</w:t>
        </w:r>
      </w:fldSimple>
      <w:bookmarkEnd w:id="412"/>
      <w:r w:rsidRPr="00E61481">
        <w:t xml:space="preserve"> </w:t>
      </w:r>
      <w:r>
        <w:t xml:space="preserve"> Descriptive Statistics of Survey Responses</w:t>
      </w:r>
      <w:bookmarkEnd w:id="413"/>
    </w:p>
    <w:tbl>
      <w:tblPr>
        <w:tblW w:w="5380" w:type="dxa"/>
        <w:jc w:val="center"/>
        <w:tblInd w:w="93" w:type="dxa"/>
        <w:tblLook w:val="04A0" w:firstRow="1" w:lastRow="0" w:firstColumn="1" w:lastColumn="0" w:noHBand="0" w:noVBand="1"/>
      </w:tblPr>
      <w:tblGrid>
        <w:gridCol w:w="4666"/>
        <w:gridCol w:w="821"/>
      </w:tblGrid>
      <w:tr w:rsidR="00007495" w:rsidRPr="00007495" w14:paraId="174DAC45" w14:textId="77777777" w:rsidTr="00007495">
        <w:trPr>
          <w:trHeight w:val="330"/>
          <w:jc w:val="center"/>
        </w:trPr>
        <w:tc>
          <w:tcPr>
            <w:tcW w:w="53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BEDA7DD" w14:textId="77777777" w:rsidR="00007495" w:rsidRPr="00007495" w:rsidRDefault="00007495" w:rsidP="00007495">
            <w:pPr>
              <w:jc w:val="center"/>
              <w:rPr>
                <w:rFonts w:eastAsia="Times New Roman" w:cs="Times New Roman"/>
                <w:b/>
                <w:bCs/>
                <w:color w:val="000000"/>
                <w:szCs w:val="24"/>
              </w:rPr>
            </w:pPr>
            <w:r w:rsidRPr="00007495">
              <w:rPr>
                <w:rFonts w:eastAsia="Times New Roman" w:cs="Times New Roman"/>
                <w:b/>
                <w:bCs/>
                <w:color w:val="000000"/>
                <w:szCs w:val="24"/>
              </w:rPr>
              <w:t>User Data</w:t>
            </w:r>
          </w:p>
        </w:tc>
      </w:tr>
      <w:tr w:rsidR="00007495" w:rsidRPr="00007495" w14:paraId="66270DDA" w14:textId="77777777" w:rsidTr="00007495">
        <w:trPr>
          <w:trHeight w:val="300"/>
          <w:jc w:val="center"/>
        </w:trPr>
        <w:tc>
          <w:tcPr>
            <w:tcW w:w="4666" w:type="dxa"/>
            <w:tcBorders>
              <w:top w:val="nil"/>
              <w:left w:val="single" w:sz="8" w:space="0" w:color="auto"/>
              <w:bottom w:val="dashed" w:sz="4" w:space="0" w:color="auto"/>
              <w:right w:val="single" w:sz="4" w:space="0" w:color="auto"/>
            </w:tcBorders>
            <w:shd w:val="clear" w:color="auto" w:fill="auto"/>
            <w:noWrap/>
            <w:vAlign w:val="bottom"/>
            <w:hideMark/>
          </w:tcPr>
          <w:p w14:paraId="19D68499"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Respondents (Total)</w:t>
            </w:r>
          </w:p>
        </w:tc>
        <w:tc>
          <w:tcPr>
            <w:tcW w:w="714" w:type="dxa"/>
            <w:tcBorders>
              <w:top w:val="nil"/>
              <w:left w:val="nil"/>
              <w:bottom w:val="dashed" w:sz="4" w:space="0" w:color="auto"/>
              <w:right w:val="single" w:sz="8" w:space="0" w:color="auto"/>
            </w:tcBorders>
            <w:shd w:val="clear" w:color="auto" w:fill="auto"/>
            <w:noWrap/>
            <w:vAlign w:val="bottom"/>
            <w:hideMark/>
          </w:tcPr>
          <w:p w14:paraId="55A99788" w14:textId="77777777" w:rsidR="00007495" w:rsidRPr="00007495" w:rsidRDefault="00007495" w:rsidP="00007495">
            <w:pPr>
              <w:jc w:val="right"/>
              <w:rPr>
                <w:rFonts w:eastAsia="Times New Roman" w:cs="Times New Roman"/>
                <w:b/>
                <w:bCs/>
                <w:color w:val="000000"/>
                <w:sz w:val="22"/>
              </w:rPr>
            </w:pPr>
            <w:r w:rsidRPr="00007495">
              <w:rPr>
                <w:rFonts w:eastAsia="Times New Roman" w:cs="Times New Roman"/>
                <w:b/>
                <w:bCs/>
                <w:color w:val="000000"/>
                <w:sz w:val="22"/>
              </w:rPr>
              <w:t>92</w:t>
            </w:r>
          </w:p>
        </w:tc>
      </w:tr>
      <w:tr w:rsidR="00007495" w:rsidRPr="00007495" w14:paraId="36DBCC20" w14:textId="77777777" w:rsidTr="00007495">
        <w:trPr>
          <w:trHeight w:val="300"/>
          <w:jc w:val="center"/>
        </w:trPr>
        <w:tc>
          <w:tcPr>
            <w:tcW w:w="4666" w:type="dxa"/>
            <w:tcBorders>
              <w:top w:val="nil"/>
              <w:left w:val="single" w:sz="8" w:space="0" w:color="auto"/>
              <w:bottom w:val="dashed" w:sz="4" w:space="0" w:color="auto"/>
              <w:right w:val="single" w:sz="4" w:space="0" w:color="auto"/>
            </w:tcBorders>
            <w:shd w:val="clear" w:color="auto" w:fill="auto"/>
            <w:noWrap/>
            <w:vAlign w:val="bottom"/>
            <w:hideMark/>
          </w:tcPr>
          <w:p w14:paraId="034B4F0C"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Respondents with Facebook (All)</w:t>
            </w:r>
          </w:p>
        </w:tc>
        <w:tc>
          <w:tcPr>
            <w:tcW w:w="714" w:type="dxa"/>
            <w:tcBorders>
              <w:top w:val="nil"/>
              <w:left w:val="nil"/>
              <w:bottom w:val="dashed" w:sz="4" w:space="0" w:color="auto"/>
              <w:right w:val="single" w:sz="8" w:space="0" w:color="auto"/>
            </w:tcBorders>
            <w:shd w:val="clear" w:color="auto" w:fill="auto"/>
            <w:noWrap/>
            <w:vAlign w:val="bottom"/>
            <w:hideMark/>
          </w:tcPr>
          <w:p w14:paraId="7B243395"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56</w:t>
            </w:r>
          </w:p>
        </w:tc>
      </w:tr>
      <w:tr w:rsidR="00007495" w:rsidRPr="00007495" w14:paraId="2188E5A5"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2932AEBC"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Respondents with Facebook (OK Privacy)</w:t>
            </w:r>
          </w:p>
        </w:tc>
        <w:tc>
          <w:tcPr>
            <w:tcW w:w="714" w:type="dxa"/>
            <w:tcBorders>
              <w:top w:val="nil"/>
              <w:left w:val="nil"/>
              <w:bottom w:val="single" w:sz="4" w:space="0" w:color="auto"/>
              <w:right w:val="single" w:sz="8" w:space="0" w:color="auto"/>
            </w:tcBorders>
            <w:shd w:val="clear" w:color="auto" w:fill="auto"/>
            <w:noWrap/>
            <w:vAlign w:val="bottom"/>
            <w:hideMark/>
          </w:tcPr>
          <w:p w14:paraId="1866243D"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56</w:t>
            </w:r>
          </w:p>
        </w:tc>
      </w:tr>
      <w:tr w:rsidR="00007495" w:rsidRPr="00007495" w14:paraId="49711D90"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1BDEA83C"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Oldest Respondent (years)</w:t>
            </w:r>
          </w:p>
        </w:tc>
        <w:tc>
          <w:tcPr>
            <w:tcW w:w="714" w:type="dxa"/>
            <w:tcBorders>
              <w:top w:val="nil"/>
              <w:left w:val="nil"/>
              <w:bottom w:val="single" w:sz="4" w:space="0" w:color="auto"/>
              <w:right w:val="single" w:sz="8" w:space="0" w:color="auto"/>
            </w:tcBorders>
            <w:shd w:val="clear" w:color="auto" w:fill="auto"/>
            <w:noWrap/>
            <w:vAlign w:val="bottom"/>
            <w:hideMark/>
          </w:tcPr>
          <w:p w14:paraId="47E8CF9A" w14:textId="77777777" w:rsidR="00007495" w:rsidRPr="00007495" w:rsidRDefault="00007495" w:rsidP="00007495">
            <w:pPr>
              <w:jc w:val="right"/>
              <w:rPr>
                <w:rFonts w:eastAsia="Times New Roman" w:cs="Times New Roman"/>
                <w:b/>
                <w:bCs/>
                <w:color w:val="000000"/>
                <w:sz w:val="22"/>
              </w:rPr>
            </w:pPr>
            <w:r w:rsidRPr="00007495">
              <w:rPr>
                <w:rFonts w:eastAsia="Times New Roman" w:cs="Times New Roman"/>
                <w:b/>
                <w:bCs/>
                <w:color w:val="000000"/>
                <w:sz w:val="22"/>
              </w:rPr>
              <w:t>55</w:t>
            </w:r>
          </w:p>
        </w:tc>
      </w:tr>
      <w:tr w:rsidR="00007495" w:rsidRPr="00007495" w14:paraId="0AD96ECF"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1387F641"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Youngest Respondent (years)</w:t>
            </w:r>
          </w:p>
        </w:tc>
        <w:tc>
          <w:tcPr>
            <w:tcW w:w="714" w:type="dxa"/>
            <w:tcBorders>
              <w:top w:val="nil"/>
              <w:left w:val="nil"/>
              <w:bottom w:val="single" w:sz="4" w:space="0" w:color="auto"/>
              <w:right w:val="single" w:sz="8" w:space="0" w:color="auto"/>
            </w:tcBorders>
            <w:shd w:val="clear" w:color="auto" w:fill="auto"/>
            <w:noWrap/>
            <w:vAlign w:val="bottom"/>
            <w:hideMark/>
          </w:tcPr>
          <w:p w14:paraId="61FEE664" w14:textId="77777777" w:rsidR="00007495" w:rsidRPr="00007495" w:rsidRDefault="00007495" w:rsidP="00007495">
            <w:pPr>
              <w:jc w:val="right"/>
              <w:rPr>
                <w:rFonts w:eastAsia="Times New Roman" w:cs="Times New Roman"/>
                <w:b/>
                <w:bCs/>
                <w:color w:val="000000"/>
                <w:sz w:val="22"/>
              </w:rPr>
            </w:pPr>
            <w:r w:rsidRPr="00007495">
              <w:rPr>
                <w:rFonts w:eastAsia="Times New Roman" w:cs="Times New Roman"/>
                <w:b/>
                <w:bCs/>
                <w:color w:val="000000"/>
                <w:sz w:val="22"/>
              </w:rPr>
              <w:t>18</w:t>
            </w:r>
          </w:p>
        </w:tc>
      </w:tr>
      <w:tr w:rsidR="00007495" w:rsidRPr="00007495" w14:paraId="4A73453C"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527CC4EE"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Average Age (years)</w:t>
            </w:r>
          </w:p>
        </w:tc>
        <w:tc>
          <w:tcPr>
            <w:tcW w:w="714" w:type="dxa"/>
            <w:tcBorders>
              <w:top w:val="nil"/>
              <w:left w:val="nil"/>
              <w:bottom w:val="single" w:sz="4" w:space="0" w:color="auto"/>
              <w:right w:val="single" w:sz="8" w:space="0" w:color="auto"/>
            </w:tcBorders>
            <w:shd w:val="clear" w:color="auto" w:fill="auto"/>
            <w:noWrap/>
            <w:vAlign w:val="bottom"/>
            <w:hideMark/>
          </w:tcPr>
          <w:p w14:paraId="179BAE1D" w14:textId="77777777" w:rsidR="00007495" w:rsidRPr="00007495" w:rsidRDefault="00007495" w:rsidP="00007495">
            <w:pPr>
              <w:jc w:val="right"/>
              <w:rPr>
                <w:rFonts w:eastAsia="Times New Roman" w:cs="Times New Roman"/>
                <w:b/>
                <w:bCs/>
                <w:color w:val="000000"/>
                <w:sz w:val="22"/>
              </w:rPr>
            </w:pPr>
            <w:r w:rsidRPr="00007495">
              <w:rPr>
                <w:rFonts w:eastAsia="Times New Roman" w:cs="Times New Roman"/>
                <w:b/>
                <w:bCs/>
                <w:color w:val="000000"/>
                <w:sz w:val="22"/>
              </w:rPr>
              <w:t>20.6</w:t>
            </w:r>
          </w:p>
        </w:tc>
      </w:tr>
      <w:tr w:rsidR="00007495" w:rsidRPr="00007495" w14:paraId="704A5660"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4333D933"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Median Age (years)</w:t>
            </w:r>
          </w:p>
        </w:tc>
        <w:tc>
          <w:tcPr>
            <w:tcW w:w="714" w:type="dxa"/>
            <w:tcBorders>
              <w:top w:val="nil"/>
              <w:left w:val="nil"/>
              <w:bottom w:val="single" w:sz="4" w:space="0" w:color="auto"/>
              <w:right w:val="single" w:sz="8" w:space="0" w:color="auto"/>
            </w:tcBorders>
            <w:shd w:val="clear" w:color="auto" w:fill="auto"/>
            <w:noWrap/>
            <w:vAlign w:val="bottom"/>
            <w:hideMark/>
          </w:tcPr>
          <w:p w14:paraId="37206187" w14:textId="77777777" w:rsidR="00007495" w:rsidRPr="00007495" w:rsidRDefault="00007495" w:rsidP="00007495">
            <w:pPr>
              <w:jc w:val="right"/>
              <w:rPr>
                <w:rFonts w:eastAsia="Times New Roman" w:cs="Times New Roman"/>
                <w:b/>
                <w:bCs/>
                <w:color w:val="000000"/>
                <w:sz w:val="22"/>
              </w:rPr>
            </w:pPr>
            <w:r w:rsidRPr="00007495">
              <w:rPr>
                <w:rFonts w:eastAsia="Times New Roman" w:cs="Times New Roman"/>
                <w:b/>
                <w:bCs/>
                <w:color w:val="000000"/>
                <w:sz w:val="22"/>
              </w:rPr>
              <w:t>20</w:t>
            </w:r>
          </w:p>
        </w:tc>
      </w:tr>
      <w:tr w:rsidR="00007495" w:rsidRPr="00007495" w14:paraId="72C23141" w14:textId="77777777" w:rsidTr="00007495">
        <w:trPr>
          <w:trHeight w:val="300"/>
          <w:jc w:val="center"/>
        </w:trPr>
        <w:tc>
          <w:tcPr>
            <w:tcW w:w="4666" w:type="dxa"/>
            <w:tcBorders>
              <w:top w:val="nil"/>
              <w:left w:val="single" w:sz="8" w:space="0" w:color="auto"/>
              <w:bottom w:val="nil"/>
              <w:right w:val="nil"/>
            </w:tcBorders>
            <w:shd w:val="clear" w:color="auto" w:fill="auto"/>
            <w:noWrap/>
            <w:vAlign w:val="bottom"/>
            <w:hideMark/>
          </w:tcPr>
          <w:p w14:paraId="6EE09503" w14:textId="77777777" w:rsidR="00007495" w:rsidRPr="00007495" w:rsidRDefault="00007495" w:rsidP="00007495">
            <w:pPr>
              <w:rPr>
                <w:rFonts w:eastAsia="Times New Roman" w:cs="Times New Roman"/>
                <w:color w:val="000000"/>
                <w:sz w:val="22"/>
              </w:rPr>
            </w:pPr>
            <w:r w:rsidRPr="00007495">
              <w:rPr>
                <w:rFonts w:eastAsia="Times New Roman" w:cs="Times New Roman"/>
                <w:color w:val="000000"/>
                <w:sz w:val="22"/>
              </w:rPr>
              <w:t> </w:t>
            </w:r>
          </w:p>
        </w:tc>
        <w:tc>
          <w:tcPr>
            <w:tcW w:w="714" w:type="dxa"/>
            <w:tcBorders>
              <w:top w:val="nil"/>
              <w:left w:val="nil"/>
              <w:bottom w:val="nil"/>
              <w:right w:val="single" w:sz="8" w:space="0" w:color="auto"/>
            </w:tcBorders>
            <w:shd w:val="clear" w:color="auto" w:fill="auto"/>
            <w:noWrap/>
            <w:vAlign w:val="bottom"/>
            <w:hideMark/>
          </w:tcPr>
          <w:p w14:paraId="38C182C2" w14:textId="77777777" w:rsidR="00007495" w:rsidRPr="00007495" w:rsidRDefault="00007495" w:rsidP="00007495">
            <w:pPr>
              <w:rPr>
                <w:rFonts w:eastAsia="Times New Roman" w:cs="Times New Roman"/>
                <w:color w:val="000000"/>
                <w:sz w:val="22"/>
              </w:rPr>
            </w:pPr>
            <w:r w:rsidRPr="00007495">
              <w:rPr>
                <w:rFonts w:eastAsia="Times New Roman" w:cs="Times New Roman"/>
                <w:color w:val="000000"/>
                <w:sz w:val="22"/>
              </w:rPr>
              <w:t> </w:t>
            </w:r>
          </w:p>
        </w:tc>
      </w:tr>
      <w:tr w:rsidR="00007495" w:rsidRPr="00007495" w14:paraId="5625D382" w14:textId="77777777" w:rsidTr="00007495">
        <w:trPr>
          <w:trHeight w:val="330"/>
          <w:jc w:val="center"/>
        </w:trPr>
        <w:tc>
          <w:tcPr>
            <w:tcW w:w="5380" w:type="dxa"/>
            <w:gridSpan w:val="2"/>
            <w:tcBorders>
              <w:top w:val="nil"/>
              <w:left w:val="single" w:sz="8" w:space="0" w:color="auto"/>
              <w:bottom w:val="single" w:sz="8" w:space="0" w:color="auto"/>
              <w:right w:val="single" w:sz="8" w:space="0" w:color="000000"/>
            </w:tcBorders>
            <w:shd w:val="clear" w:color="auto" w:fill="auto"/>
            <w:noWrap/>
            <w:vAlign w:val="bottom"/>
            <w:hideMark/>
          </w:tcPr>
          <w:p w14:paraId="1EE87038" w14:textId="77777777" w:rsidR="00007495" w:rsidRPr="00007495" w:rsidRDefault="00007495" w:rsidP="00007495">
            <w:pPr>
              <w:jc w:val="center"/>
              <w:rPr>
                <w:rFonts w:eastAsia="Times New Roman" w:cs="Times New Roman"/>
                <w:b/>
                <w:bCs/>
                <w:color w:val="000000"/>
                <w:szCs w:val="24"/>
              </w:rPr>
            </w:pPr>
            <w:r w:rsidRPr="00007495">
              <w:rPr>
                <w:rFonts w:eastAsia="Times New Roman" w:cs="Times New Roman"/>
                <w:b/>
                <w:bCs/>
                <w:color w:val="000000"/>
                <w:szCs w:val="24"/>
              </w:rPr>
              <w:t>Friend Data</w:t>
            </w:r>
          </w:p>
        </w:tc>
      </w:tr>
      <w:tr w:rsidR="00007495" w:rsidRPr="00007495" w14:paraId="159D1256"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043000CA"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Total Collected</w:t>
            </w:r>
          </w:p>
        </w:tc>
        <w:tc>
          <w:tcPr>
            <w:tcW w:w="714" w:type="dxa"/>
            <w:tcBorders>
              <w:top w:val="nil"/>
              <w:left w:val="nil"/>
              <w:bottom w:val="single" w:sz="4" w:space="0" w:color="auto"/>
              <w:right w:val="single" w:sz="8" w:space="0" w:color="auto"/>
            </w:tcBorders>
            <w:shd w:val="clear" w:color="auto" w:fill="auto"/>
            <w:noWrap/>
            <w:vAlign w:val="bottom"/>
            <w:hideMark/>
          </w:tcPr>
          <w:p w14:paraId="409B01B3" w14:textId="77777777" w:rsidR="00007495" w:rsidRPr="00007495" w:rsidRDefault="00007495" w:rsidP="00007495">
            <w:pPr>
              <w:jc w:val="right"/>
              <w:rPr>
                <w:rFonts w:eastAsia="Times New Roman" w:cs="Times New Roman"/>
                <w:b/>
                <w:bCs/>
                <w:color w:val="000000"/>
                <w:sz w:val="22"/>
              </w:rPr>
            </w:pPr>
            <w:r w:rsidRPr="00007495">
              <w:rPr>
                <w:rFonts w:eastAsia="Times New Roman" w:cs="Times New Roman"/>
                <w:b/>
                <w:bCs/>
                <w:color w:val="000000"/>
                <w:sz w:val="22"/>
              </w:rPr>
              <w:t>37,519</w:t>
            </w:r>
          </w:p>
        </w:tc>
      </w:tr>
      <w:tr w:rsidR="00007495" w:rsidRPr="00007495" w14:paraId="709D43D9"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45D52CB5"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Hometown Provided</w:t>
            </w:r>
          </w:p>
        </w:tc>
        <w:tc>
          <w:tcPr>
            <w:tcW w:w="714" w:type="dxa"/>
            <w:tcBorders>
              <w:top w:val="nil"/>
              <w:left w:val="nil"/>
              <w:bottom w:val="single" w:sz="4" w:space="0" w:color="auto"/>
              <w:right w:val="single" w:sz="8" w:space="0" w:color="auto"/>
            </w:tcBorders>
            <w:shd w:val="clear" w:color="auto" w:fill="auto"/>
            <w:noWrap/>
            <w:vAlign w:val="bottom"/>
            <w:hideMark/>
          </w:tcPr>
          <w:p w14:paraId="1E20EFD3"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33,082</w:t>
            </w:r>
          </w:p>
        </w:tc>
      </w:tr>
      <w:tr w:rsidR="00007495" w:rsidRPr="00007495" w14:paraId="3CAC3061"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5C40BFA3"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Current City Provided</w:t>
            </w:r>
          </w:p>
        </w:tc>
        <w:tc>
          <w:tcPr>
            <w:tcW w:w="714" w:type="dxa"/>
            <w:tcBorders>
              <w:top w:val="nil"/>
              <w:left w:val="nil"/>
              <w:bottom w:val="single" w:sz="4" w:space="0" w:color="auto"/>
              <w:right w:val="single" w:sz="8" w:space="0" w:color="auto"/>
            </w:tcBorders>
            <w:shd w:val="clear" w:color="auto" w:fill="auto"/>
            <w:noWrap/>
            <w:vAlign w:val="bottom"/>
            <w:hideMark/>
          </w:tcPr>
          <w:p w14:paraId="3B04A7F5"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35,499</w:t>
            </w:r>
          </w:p>
        </w:tc>
      </w:tr>
      <w:tr w:rsidR="00007495" w:rsidRPr="00007495" w14:paraId="0EB737CD"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34C8D2EE"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With at least One U.S. Location</w:t>
            </w:r>
          </w:p>
        </w:tc>
        <w:tc>
          <w:tcPr>
            <w:tcW w:w="714" w:type="dxa"/>
            <w:tcBorders>
              <w:top w:val="nil"/>
              <w:left w:val="nil"/>
              <w:bottom w:val="single" w:sz="4" w:space="0" w:color="auto"/>
              <w:right w:val="single" w:sz="8" w:space="0" w:color="auto"/>
            </w:tcBorders>
            <w:shd w:val="clear" w:color="auto" w:fill="auto"/>
            <w:noWrap/>
            <w:vAlign w:val="bottom"/>
            <w:hideMark/>
          </w:tcPr>
          <w:p w14:paraId="1750B833"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36,797</w:t>
            </w:r>
          </w:p>
        </w:tc>
      </w:tr>
      <w:tr w:rsidR="00007495" w:rsidRPr="00007495" w14:paraId="311588B5"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25E45A96"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Number of Unique U.S. Locations</w:t>
            </w:r>
          </w:p>
        </w:tc>
        <w:tc>
          <w:tcPr>
            <w:tcW w:w="714" w:type="dxa"/>
            <w:tcBorders>
              <w:top w:val="nil"/>
              <w:left w:val="nil"/>
              <w:bottom w:val="single" w:sz="4" w:space="0" w:color="auto"/>
              <w:right w:val="single" w:sz="8" w:space="0" w:color="auto"/>
            </w:tcBorders>
            <w:shd w:val="clear" w:color="auto" w:fill="auto"/>
            <w:noWrap/>
            <w:vAlign w:val="bottom"/>
            <w:hideMark/>
          </w:tcPr>
          <w:p w14:paraId="4473FF4A" w14:textId="77777777" w:rsidR="00007495" w:rsidRPr="00007495" w:rsidRDefault="00007495" w:rsidP="00007495">
            <w:pPr>
              <w:jc w:val="right"/>
              <w:rPr>
                <w:rFonts w:eastAsia="Times New Roman" w:cs="Times New Roman"/>
                <w:b/>
                <w:bCs/>
                <w:color w:val="000000"/>
                <w:sz w:val="22"/>
              </w:rPr>
            </w:pPr>
            <w:r w:rsidRPr="00007495">
              <w:rPr>
                <w:rFonts w:eastAsia="Times New Roman" w:cs="Times New Roman"/>
                <w:b/>
                <w:bCs/>
                <w:color w:val="000000"/>
                <w:sz w:val="22"/>
              </w:rPr>
              <w:t>3264</w:t>
            </w:r>
          </w:p>
        </w:tc>
      </w:tr>
      <w:tr w:rsidR="00007495" w:rsidRPr="00007495" w14:paraId="4F6D5033" w14:textId="77777777" w:rsidTr="00007495">
        <w:trPr>
          <w:trHeight w:val="300"/>
          <w:jc w:val="center"/>
        </w:trPr>
        <w:tc>
          <w:tcPr>
            <w:tcW w:w="5380" w:type="dxa"/>
            <w:gridSpan w:val="2"/>
            <w:vMerge w:val="restart"/>
            <w:tcBorders>
              <w:top w:val="single" w:sz="4" w:space="0" w:color="auto"/>
              <w:left w:val="single" w:sz="8" w:space="0" w:color="auto"/>
              <w:bottom w:val="single" w:sz="8" w:space="0" w:color="000000"/>
              <w:right w:val="single" w:sz="8" w:space="0" w:color="000000"/>
            </w:tcBorders>
            <w:shd w:val="clear" w:color="auto" w:fill="auto"/>
            <w:noWrap/>
            <w:vAlign w:val="bottom"/>
            <w:hideMark/>
          </w:tcPr>
          <w:p w14:paraId="222A64E4" w14:textId="77777777" w:rsidR="00007495" w:rsidRPr="00007495" w:rsidRDefault="00007495" w:rsidP="00007495">
            <w:pPr>
              <w:jc w:val="center"/>
              <w:rPr>
                <w:rFonts w:eastAsia="Times New Roman" w:cs="Times New Roman"/>
                <w:b/>
                <w:bCs/>
                <w:color w:val="000000"/>
                <w:szCs w:val="24"/>
              </w:rPr>
            </w:pPr>
            <w:r w:rsidRPr="00007495">
              <w:rPr>
                <w:rFonts w:eastAsia="Times New Roman" w:cs="Times New Roman"/>
                <w:b/>
                <w:bCs/>
                <w:color w:val="000000"/>
                <w:szCs w:val="24"/>
              </w:rPr>
              <w:t>Trip Data</w:t>
            </w:r>
          </w:p>
        </w:tc>
      </w:tr>
      <w:tr w:rsidR="00007495" w:rsidRPr="00007495" w14:paraId="3EA5AC7E" w14:textId="77777777" w:rsidTr="00007495">
        <w:trPr>
          <w:trHeight w:val="315"/>
          <w:jc w:val="center"/>
        </w:trPr>
        <w:tc>
          <w:tcPr>
            <w:tcW w:w="5380" w:type="dxa"/>
            <w:gridSpan w:val="2"/>
            <w:vMerge/>
            <w:tcBorders>
              <w:top w:val="single" w:sz="4" w:space="0" w:color="auto"/>
              <w:left w:val="single" w:sz="8" w:space="0" w:color="auto"/>
              <w:bottom w:val="single" w:sz="8" w:space="0" w:color="000000"/>
              <w:right w:val="single" w:sz="8" w:space="0" w:color="000000"/>
            </w:tcBorders>
            <w:vAlign w:val="center"/>
            <w:hideMark/>
          </w:tcPr>
          <w:p w14:paraId="2FAA9868" w14:textId="77777777" w:rsidR="00007495" w:rsidRPr="00007495" w:rsidRDefault="00007495" w:rsidP="00007495">
            <w:pPr>
              <w:rPr>
                <w:rFonts w:eastAsia="Times New Roman" w:cs="Times New Roman"/>
                <w:b/>
                <w:bCs/>
                <w:color w:val="000000"/>
                <w:szCs w:val="24"/>
              </w:rPr>
            </w:pPr>
          </w:p>
        </w:tc>
      </w:tr>
      <w:tr w:rsidR="00007495" w:rsidRPr="00007495" w14:paraId="6CCB16E2"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74D72806"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Total Trips (All Types)</w:t>
            </w:r>
          </w:p>
        </w:tc>
        <w:tc>
          <w:tcPr>
            <w:tcW w:w="714" w:type="dxa"/>
            <w:tcBorders>
              <w:top w:val="nil"/>
              <w:left w:val="nil"/>
              <w:bottom w:val="single" w:sz="4" w:space="0" w:color="auto"/>
              <w:right w:val="single" w:sz="8" w:space="0" w:color="auto"/>
            </w:tcBorders>
            <w:shd w:val="clear" w:color="auto" w:fill="auto"/>
            <w:noWrap/>
            <w:vAlign w:val="bottom"/>
            <w:hideMark/>
          </w:tcPr>
          <w:p w14:paraId="7D276E9A" w14:textId="77777777" w:rsidR="00007495" w:rsidRPr="00007495" w:rsidRDefault="00007495" w:rsidP="00007495">
            <w:pPr>
              <w:jc w:val="right"/>
              <w:rPr>
                <w:rFonts w:eastAsia="Times New Roman" w:cs="Times New Roman"/>
                <w:b/>
                <w:bCs/>
                <w:color w:val="000000"/>
                <w:sz w:val="22"/>
              </w:rPr>
            </w:pPr>
            <w:r w:rsidRPr="00007495">
              <w:rPr>
                <w:rFonts w:eastAsia="Times New Roman" w:cs="Times New Roman"/>
                <w:b/>
                <w:bCs/>
                <w:color w:val="000000"/>
                <w:sz w:val="22"/>
              </w:rPr>
              <w:t>97</w:t>
            </w:r>
          </w:p>
        </w:tc>
      </w:tr>
      <w:tr w:rsidR="00007495" w:rsidRPr="00007495" w14:paraId="5A5AAA93"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4639CF91"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Round Trips</w:t>
            </w:r>
          </w:p>
        </w:tc>
        <w:tc>
          <w:tcPr>
            <w:tcW w:w="714" w:type="dxa"/>
            <w:tcBorders>
              <w:top w:val="nil"/>
              <w:left w:val="nil"/>
              <w:bottom w:val="single" w:sz="4" w:space="0" w:color="auto"/>
              <w:right w:val="single" w:sz="8" w:space="0" w:color="auto"/>
            </w:tcBorders>
            <w:shd w:val="clear" w:color="auto" w:fill="auto"/>
            <w:noWrap/>
            <w:vAlign w:val="bottom"/>
            <w:hideMark/>
          </w:tcPr>
          <w:p w14:paraId="32DCC412"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76</w:t>
            </w:r>
          </w:p>
        </w:tc>
      </w:tr>
      <w:tr w:rsidR="00007495" w:rsidRPr="00007495" w14:paraId="5C729A7D" w14:textId="77777777" w:rsidTr="00007495">
        <w:trPr>
          <w:trHeight w:val="315"/>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634EA08B"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Multi-Destination Trips</w:t>
            </w:r>
          </w:p>
        </w:tc>
        <w:tc>
          <w:tcPr>
            <w:tcW w:w="714" w:type="dxa"/>
            <w:tcBorders>
              <w:top w:val="nil"/>
              <w:left w:val="nil"/>
              <w:bottom w:val="single" w:sz="4" w:space="0" w:color="auto"/>
              <w:right w:val="single" w:sz="8" w:space="0" w:color="auto"/>
            </w:tcBorders>
            <w:shd w:val="clear" w:color="auto" w:fill="auto"/>
            <w:noWrap/>
            <w:vAlign w:val="bottom"/>
            <w:hideMark/>
          </w:tcPr>
          <w:p w14:paraId="5A71D7DA"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1</w:t>
            </w:r>
          </w:p>
        </w:tc>
      </w:tr>
      <w:tr w:rsidR="00007495" w:rsidRPr="00007495" w14:paraId="10CD34C6" w14:textId="77777777" w:rsidTr="00007495">
        <w:trPr>
          <w:trHeight w:val="315"/>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339D9483"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One-Way Trips</w:t>
            </w:r>
          </w:p>
        </w:tc>
        <w:tc>
          <w:tcPr>
            <w:tcW w:w="714" w:type="dxa"/>
            <w:tcBorders>
              <w:top w:val="nil"/>
              <w:left w:val="nil"/>
              <w:bottom w:val="single" w:sz="4" w:space="0" w:color="auto"/>
              <w:right w:val="single" w:sz="8" w:space="0" w:color="auto"/>
            </w:tcBorders>
            <w:shd w:val="clear" w:color="auto" w:fill="auto"/>
            <w:noWrap/>
            <w:vAlign w:val="bottom"/>
            <w:hideMark/>
          </w:tcPr>
          <w:p w14:paraId="3F573D08"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20</w:t>
            </w:r>
          </w:p>
        </w:tc>
      </w:tr>
      <w:tr w:rsidR="00007495" w:rsidRPr="00007495" w14:paraId="11B96DB3" w14:textId="77777777" w:rsidTr="00007495">
        <w:trPr>
          <w:trHeight w:val="315"/>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2B6E53BE"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Average Trips per Respondent</w:t>
            </w:r>
          </w:p>
        </w:tc>
        <w:tc>
          <w:tcPr>
            <w:tcW w:w="714" w:type="dxa"/>
            <w:tcBorders>
              <w:top w:val="nil"/>
              <w:left w:val="nil"/>
              <w:bottom w:val="single" w:sz="4" w:space="0" w:color="auto"/>
              <w:right w:val="single" w:sz="8" w:space="0" w:color="auto"/>
            </w:tcBorders>
            <w:shd w:val="clear" w:color="auto" w:fill="auto"/>
            <w:noWrap/>
            <w:vAlign w:val="bottom"/>
            <w:hideMark/>
          </w:tcPr>
          <w:p w14:paraId="428F6243" w14:textId="77777777" w:rsidR="00007495" w:rsidRPr="00007495" w:rsidRDefault="00007495" w:rsidP="00007495">
            <w:pPr>
              <w:jc w:val="right"/>
              <w:rPr>
                <w:rFonts w:eastAsia="Times New Roman" w:cs="Times New Roman"/>
                <w:b/>
                <w:bCs/>
                <w:color w:val="000000"/>
                <w:sz w:val="22"/>
              </w:rPr>
            </w:pPr>
            <w:r w:rsidRPr="00007495">
              <w:rPr>
                <w:rFonts w:eastAsia="Times New Roman" w:cs="Times New Roman"/>
                <w:b/>
                <w:bCs/>
                <w:color w:val="000000"/>
                <w:sz w:val="22"/>
              </w:rPr>
              <w:t>1.73</w:t>
            </w:r>
          </w:p>
        </w:tc>
      </w:tr>
      <w:tr w:rsidR="00007495" w:rsidRPr="00007495" w14:paraId="6BB5B5E3" w14:textId="77777777" w:rsidTr="00007495">
        <w:trPr>
          <w:trHeight w:val="300"/>
          <w:jc w:val="center"/>
        </w:trPr>
        <w:tc>
          <w:tcPr>
            <w:tcW w:w="466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1B218D6"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Trip Purpose Types</w:t>
            </w:r>
          </w:p>
        </w:tc>
        <w:tc>
          <w:tcPr>
            <w:tcW w:w="714" w:type="dxa"/>
            <w:tcBorders>
              <w:top w:val="single" w:sz="8" w:space="0" w:color="auto"/>
              <w:left w:val="nil"/>
              <w:bottom w:val="single" w:sz="4" w:space="0" w:color="auto"/>
              <w:right w:val="single" w:sz="8" w:space="0" w:color="auto"/>
            </w:tcBorders>
            <w:shd w:val="clear" w:color="auto" w:fill="auto"/>
            <w:noWrap/>
            <w:vAlign w:val="bottom"/>
            <w:hideMark/>
          </w:tcPr>
          <w:p w14:paraId="786F950B"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 </w:t>
            </w:r>
          </w:p>
        </w:tc>
      </w:tr>
      <w:tr w:rsidR="00007495" w:rsidRPr="00007495" w14:paraId="0D8978A2"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350FBF13"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Business</w:t>
            </w:r>
          </w:p>
        </w:tc>
        <w:tc>
          <w:tcPr>
            <w:tcW w:w="714" w:type="dxa"/>
            <w:tcBorders>
              <w:top w:val="nil"/>
              <w:left w:val="nil"/>
              <w:bottom w:val="single" w:sz="4" w:space="0" w:color="auto"/>
              <w:right w:val="single" w:sz="8" w:space="0" w:color="auto"/>
            </w:tcBorders>
            <w:shd w:val="clear" w:color="auto" w:fill="auto"/>
            <w:noWrap/>
            <w:vAlign w:val="bottom"/>
            <w:hideMark/>
          </w:tcPr>
          <w:p w14:paraId="38220E40"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10</w:t>
            </w:r>
          </w:p>
        </w:tc>
      </w:tr>
      <w:tr w:rsidR="00007495" w:rsidRPr="00007495" w14:paraId="7AD35FEA"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6DE587FC"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Personal/Leisure</w:t>
            </w:r>
          </w:p>
        </w:tc>
        <w:tc>
          <w:tcPr>
            <w:tcW w:w="714" w:type="dxa"/>
            <w:tcBorders>
              <w:top w:val="nil"/>
              <w:left w:val="nil"/>
              <w:bottom w:val="single" w:sz="4" w:space="0" w:color="auto"/>
              <w:right w:val="single" w:sz="8" w:space="0" w:color="auto"/>
            </w:tcBorders>
            <w:shd w:val="clear" w:color="auto" w:fill="auto"/>
            <w:noWrap/>
            <w:vAlign w:val="bottom"/>
            <w:hideMark/>
          </w:tcPr>
          <w:p w14:paraId="199EC409"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76</w:t>
            </w:r>
          </w:p>
        </w:tc>
      </w:tr>
      <w:tr w:rsidR="00007495" w:rsidRPr="00007495" w14:paraId="74520BAE" w14:textId="77777777" w:rsidTr="00007495">
        <w:trPr>
          <w:trHeight w:val="315"/>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1A137B43"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Both</w:t>
            </w:r>
          </w:p>
        </w:tc>
        <w:tc>
          <w:tcPr>
            <w:tcW w:w="714" w:type="dxa"/>
            <w:tcBorders>
              <w:top w:val="nil"/>
              <w:left w:val="nil"/>
              <w:bottom w:val="single" w:sz="4" w:space="0" w:color="auto"/>
              <w:right w:val="single" w:sz="8" w:space="0" w:color="auto"/>
            </w:tcBorders>
            <w:shd w:val="clear" w:color="auto" w:fill="auto"/>
            <w:noWrap/>
            <w:vAlign w:val="bottom"/>
            <w:hideMark/>
          </w:tcPr>
          <w:p w14:paraId="786C785A"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12</w:t>
            </w:r>
          </w:p>
        </w:tc>
      </w:tr>
      <w:tr w:rsidR="00007495" w:rsidRPr="00007495" w14:paraId="2805AB06" w14:textId="77777777" w:rsidTr="00007495">
        <w:trPr>
          <w:trHeight w:val="300"/>
          <w:jc w:val="center"/>
        </w:trPr>
        <w:tc>
          <w:tcPr>
            <w:tcW w:w="466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96FD23"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Unique Airports Visited</w:t>
            </w:r>
          </w:p>
        </w:tc>
        <w:tc>
          <w:tcPr>
            <w:tcW w:w="714" w:type="dxa"/>
            <w:tcBorders>
              <w:top w:val="single" w:sz="8" w:space="0" w:color="auto"/>
              <w:left w:val="nil"/>
              <w:bottom w:val="single" w:sz="4" w:space="0" w:color="auto"/>
              <w:right w:val="single" w:sz="8" w:space="0" w:color="auto"/>
            </w:tcBorders>
            <w:shd w:val="clear" w:color="auto" w:fill="auto"/>
            <w:noWrap/>
            <w:vAlign w:val="bottom"/>
            <w:hideMark/>
          </w:tcPr>
          <w:p w14:paraId="5D79E2FB" w14:textId="77777777" w:rsidR="00007495" w:rsidRPr="00007495" w:rsidRDefault="00007495" w:rsidP="00007495">
            <w:pPr>
              <w:jc w:val="right"/>
              <w:rPr>
                <w:rFonts w:eastAsia="Times New Roman" w:cs="Times New Roman"/>
                <w:b/>
                <w:bCs/>
                <w:color w:val="000000"/>
                <w:sz w:val="22"/>
              </w:rPr>
            </w:pPr>
            <w:r w:rsidRPr="00007495">
              <w:rPr>
                <w:rFonts w:eastAsia="Times New Roman" w:cs="Times New Roman"/>
                <w:b/>
                <w:bCs/>
                <w:color w:val="000000"/>
                <w:sz w:val="22"/>
              </w:rPr>
              <w:t>48</w:t>
            </w:r>
          </w:p>
        </w:tc>
      </w:tr>
      <w:tr w:rsidR="00007495" w:rsidRPr="00007495" w14:paraId="3FF87714"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7C7ED7F9"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U.S. Airports</w:t>
            </w:r>
          </w:p>
        </w:tc>
        <w:tc>
          <w:tcPr>
            <w:tcW w:w="714" w:type="dxa"/>
            <w:tcBorders>
              <w:top w:val="nil"/>
              <w:left w:val="nil"/>
              <w:bottom w:val="single" w:sz="4" w:space="0" w:color="auto"/>
              <w:right w:val="single" w:sz="8" w:space="0" w:color="auto"/>
            </w:tcBorders>
            <w:shd w:val="clear" w:color="auto" w:fill="auto"/>
            <w:noWrap/>
            <w:vAlign w:val="bottom"/>
            <w:hideMark/>
          </w:tcPr>
          <w:p w14:paraId="293060A6"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43</w:t>
            </w:r>
          </w:p>
        </w:tc>
      </w:tr>
      <w:tr w:rsidR="00007495" w:rsidRPr="00007495" w14:paraId="0F71876E"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39FD0BA3"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Canadian Airports</w:t>
            </w:r>
          </w:p>
        </w:tc>
        <w:tc>
          <w:tcPr>
            <w:tcW w:w="714" w:type="dxa"/>
            <w:tcBorders>
              <w:top w:val="nil"/>
              <w:left w:val="nil"/>
              <w:bottom w:val="single" w:sz="4" w:space="0" w:color="auto"/>
              <w:right w:val="single" w:sz="8" w:space="0" w:color="auto"/>
            </w:tcBorders>
            <w:shd w:val="clear" w:color="auto" w:fill="auto"/>
            <w:noWrap/>
            <w:vAlign w:val="bottom"/>
            <w:hideMark/>
          </w:tcPr>
          <w:p w14:paraId="3BB45018"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1</w:t>
            </w:r>
          </w:p>
        </w:tc>
      </w:tr>
      <w:tr w:rsidR="00007495" w:rsidRPr="00007495" w14:paraId="77A1DD92" w14:textId="77777777" w:rsidTr="00007495">
        <w:trPr>
          <w:trHeight w:val="300"/>
          <w:jc w:val="center"/>
        </w:trPr>
        <w:tc>
          <w:tcPr>
            <w:tcW w:w="4666" w:type="dxa"/>
            <w:tcBorders>
              <w:top w:val="nil"/>
              <w:left w:val="single" w:sz="8" w:space="0" w:color="auto"/>
              <w:bottom w:val="single" w:sz="4" w:space="0" w:color="auto"/>
              <w:right w:val="single" w:sz="4" w:space="0" w:color="auto"/>
            </w:tcBorders>
            <w:shd w:val="clear" w:color="auto" w:fill="auto"/>
            <w:noWrap/>
            <w:vAlign w:val="bottom"/>
            <w:hideMark/>
          </w:tcPr>
          <w:p w14:paraId="11655138" w14:textId="77777777" w:rsidR="00007495" w:rsidRPr="00007495" w:rsidRDefault="00007495" w:rsidP="00007495">
            <w:pPr>
              <w:ind w:firstLineChars="300" w:firstLine="660"/>
              <w:rPr>
                <w:rFonts w:eastAsia="Times New Roman" w:cs="Times New Roman"/>
                <w:color w:val="000000"/>
                <w:sz w:val="22"/>
              </w:rPr>
            </w:pPr>
            <w:r w:rsidRPr="00007495">
              <w:rPr>
                <w:rFonts w:eastAsia="Times New Roman" w:cs="Times New Roman"/>
                <w:color w:val="000000"/>
                <w:sz w:val="22"/>
              </w:rPr>
              <w:t>International Airports</w:t>
            </w:r>
          </w:p>
        </w:tc>
        <w:tc>
          <w:tcPr>
            <w:tcW w:w="714" w:type="dxa"/>
            <w:tcBorders>
              <w:top w:val="nil"/>
              <w:left w:val="nil"/>
              <w:bottom w:val="single" w:sz="4" w:space="0" w:color="auto"/>
              <w:right w:val="single" w:sz="8" w:space="0" w:color="auto"/>
            </w:tcBorders>
            <w:shd w:val="clear" w:color="auto" w:fill="auto"/>
            <w:noWrap/>
            <w:vAlign w:val="bottom"/>
            <w:hideMark/>
          </w:tcPr>
          <w:p w14:paraId="76E9850B" w14:textId="77777777" w:rsidR="00007495" w:rsidRPr="00007495" w:rsidRDefault="00007495" w:rsidP="00007495">
            <w:pPr>
              <w:jc w:val="right"/>
              <w:rPr>
                <w:rFonts w:eastAsia="Times New Roman" w:cs="Times New Roman"/>
                <w:color w:val="000000"/>
                <w:sz w:val="22"/>
              </w:rPr>
            </w:pPr>
            <w:r w:rsidRPr="00007495">
              <w:rPr>
                <w:rFonts w:eastAsia="Times New Roman" w:cs="Times New Roman"/>
                <w:color w:val="000000"/>
                <w:sz w:val="22"/>
              </w:rPr>
              <w:t>4</w:t>
            </w:r>
          </w:p>
        </w:tc>
      </w:tr>
      <w:tr w:rsidR="00007495" w:rsidRPr="00007495" w14:paraId="5ED60C03" w14:textId="77777777" w:rsidTr="00007495">
        <w:trPr>
          <w:trHeight w:val="315"/>
          <w:jc w:val="center"/>
        </w:trPr>
        <w:tc>
          <w:tcPr>
            <w:tcW w:w="4666" w:type="dxa"/>
            <w:tcBorders>
              <w:top w:val="nil"/>
              <w:left w:val="single" w:sz="8" w:space="0" w:color="auto"/>
              <w:bottom w:val="single" w:sz="8" w:space="0" w:color="auto"/>
              <w:right w:val="nil"/>
            </w:tcBorders>
            <w:shd w:val="clear" w:color="auto" w:fill="auto"/>
            <w:noWrap/>
            <w:vAlign w:val="bottom"/>
            <w:hideMark/>
          </w:tcPr>
          <w:p w14:paraId="17BE1D82" w14:textId="77777777" w:rsidR="00007495" w:rsidRPr="00007495" w:rsidRDefault="00007495" w:rsidP="00007495">
            <w:pPr>
              <w:rPr>
                <w:rFonts w:eastAsia="Times New Roman" w:cs="Times New Roman"/>
                <w:b/>
                <w:bCs/>
                <w:color w:val="000000"/>
                <w:sz w:val="22"/>
              </w:rPr>
            </w:pPr>
            <w:r w:rsidRPr="00007495">
              <w:rPr>
                <w:rFonts w:eastAsia="Times New Roman" w:cs="Times New Roman"/>
                <w:b/>
                <w:bCs/>
                <w:color w:val="000000"/>
                <w:sz w:val="22"/>
              </w:rPr>
              <w:t>Individual U.S. and Canadian Destinations</w:t>
            </w:r>
          </w:p>
        </w:tc>
        <w:tc>
          <w:tcPr>
            <w:tcW w:w="714" w:type="dxa"/>
            <w:tcBorders>
              <w:top w:val="nil"/>
              <w:left w:val="nil"/>
              <w:bottom w:val="single" w:sz="8" w:space="0" w:color="auto"/>
              <w:right w:val="single" w:sz="8" w:space="0" w:color="auto"/>
            </w:tcBorders>
            <w:shd w:val="clear" w:color="auto" w:fill="auto"/>
            <w:noWrap/>
            <w:vAlign w:val="bottom"/>
            <w:hideMark/>
          </w:tcPr>
          <w:p w14:paraId="737EB441" w14:textId="77777777" w:rsidR="00007495" w:rsidRPr="00007495" w:rsidRDefault="00007495" w:rsidP="00007495">
            <w:pPr>
              <w:jc w:val="right"/>
              <w:rPr>
                <w:rFonts w:eastAsia="Times New Roman" w:cs="Times New Roman"/>
                <w:b/>
                <w:bCs/>
                <w:color w:val="000000"/>
                <w:sz w:val="22"/>
              </w:rPr>
            </w:pPr>
            <w:r w:rsidRPr="00007495">
              <w:rPr>
                <w:rFonts w:eastAsia="Times New Roman" w:cs="Times New Roman"/>
                <w:b/>
                <w:bCs/>
                <w:color w:val="000000"/>
                <w:sz w:val="22"/>
              </w:rPr>
              <w:t>93</w:t>
            </w:r>
          </w:p>
        </w:tc>
      </w:tr>
    </w:tbl>
    <w:p w14:paraId="3EE0CEBA" w14:textId="4C8170B9" w:rsidR="00F65154" w:rsidRDefault="00F65154" w:rsidP="00F65154">
      <w:pPr>
        <w:jc w:val="center"/>
      </w:pPr>
    </w:p>
    <w:p w14:paraId="51678179" w14:textId="77777777" w:rsidR="00F65154" w:rsidRDefault="00F65154" w:rsidP="00F65154">
      <w:pPr>
        <w:rPr>
          <w:b/>
        </w:rPr>
      </w:pPr>
    </w:p>
    <w:p w14:paraId="0ADED8E0" w14:textId="50220840" w:rsidR="00F65154" w:rsidRDefault="00F65154" w:rsidP="00F65154">
      <w:pPr>
        <w:ind w:firstLine="720"/>
      </w:pPr>
      <w:r>
        <w:t>Of the 56 respondents, 44 had made air travel trips over the past year</w:t>
      </w:r>
      <w:del w:id="414" w:author="Wall, Thomas Aubrey" w:date="2014-07-28T17:41:00Z">
        <w:r w:rsidDel="00FE7BC6">
          <w:delText>; the most trips made by a single individual is 13 trips.  The</w:delText>
        </w:r>
      </w:del>
      <w:ins w:id="415" w:author="Wall, Thomas Aubrey" w:date="2014-07-28T17:41:00Z">
        <w:r w:rsidR="00FE7BC6">
          <w:t>, with an</w:t>
        </w:r>
      </w:ins>
      <w:r>
        <w:t xml:space="preserve"> average </w:t>
      </w:r>
      <w:ins w:id="416" w:author="Wall, Thomas Aubrey" w:date="2014-07-28T17:41:00Z">
        <w:r w:rsidR="00FE7BC6">
          <w:t xml:space="preserve">of 1.73 </w:t>
        </w:r>
      </w:ins>
      <w:del w:id="417" w:author="Wall, Thomas Aubrey" w:date="2014-07-28T17:41:00Z">
        <w:r w:rsidDel="00FE7BC6">
          <w:delText>number of</w:delText>
        </w:r>
      </w:del>
      <w:r>
        <w:t xml:space="preserve"> trips per respondent</w:t>
      </w:r>
      <w:del w:id="418" w:author="Wall, Thomas Aubrey" w:date="2014-07-28T17:41:00Z">
        <w:r w:rsidDel="00FE7BC6">
          <w:delText xml:space="preserve"> is 1.73 trips</w:delText>
        </w:r>
      </w:del>
      <w:r>
        <w:t xml:space="preserve">.  </w:t>
      </w:r>
      <w:commentRangeStart w:id="419"/>
      <w:del w:id="420" w:author="Wall, Thomas Aubrey" w:date="2014-07-28T17:42:00Z">
        <w:r w:rsidDel="00FE7BC6">
          <w:delText xml:space="preserve">As this research focuses on air trip destinations to discuss the relationship between where an individual travels on </w:delText>
        </w:r>
        <w:commentRangeStart w:id="421"/>
        <w:r w:rsidDel="00FE7BC6">
          <w:delText xml:space="preserve">leisure trips </w:delText>
        </w:r>
      </w:del>
      <w:commentRangeEnd w:id="421"/>
      <w:r w:rsidR="00FE7BC6">
        <w:rPr>
          <w:rStyle w:val="CommentReference"/>
        </w:rPr>
        <w:commentReference w:id="421"/>
      </w:r>
      <w:del w:id="422" w:author="Wall, Thomas Aubrey" w:date="2014-07-28T17:42:00Z">
        <w:r w:rsidDel="00FE7BC6">
          <w:delText>and number of friends the individual has at that destination, and because</w:delText>
        </w:r>
      </w:del>
      <w:ins w:id="423" w:author="Wall, Thomas Aubrey" w:date="2014-07-28T17:42:00Z">
        <w:r w:rsidR="00FE7BC6">
          <w:t>Given</w:t>
        </w:r>
      </w:ins>
      <w:r>
        <w:t xml:space="preserve"> </w:t>
      </w:r>
      <w:commentRangeEnd w:id="419"/>
      <w:r w:rsidR="00FE7BC6">
        <w:rPr>
          <w:rStyle w:val="CommentReference"/>
        </w:rPr>
        <w:commentReference w:id="419"/>
      </w:r>
      <w:r>
        <w:t xml:space="preserve">the </w:t>
      </w:r>
      <w:del w:id="424" w:author="Wall, Thomas Aubrey" w:date="2014-07-28T17:43:00Z">
        <w:r w:rsidDel="00FE7BC6">
          <w:delText>survey population was</w:delText>
        </w:r>
      </w:del>
      <w:r>
        <w:t xml:space="preserve"> largely US-centric</w:t>
      </w:r>
      <w:ins w:id="425" w:author="Wall, Thomas Aubrey" w:date="2014-07-28T17:43:00Z">
        <w:r w:rsidR="00FE7BC6" w:rsidRPr="00FE7BC6">
          <w:t xml:space="preserve"> </w:t>
        </w:r>
        <w:r w:rsidR="00FE7BC6">
          <w:t>survey population</w:t>
        </w:r>
      </w:ins>
      <w:r>
        <w:t xml:space="preserve">, this study considers only </w:t>
      </w:r>
      <w:ins w:id="426" w:author="Wall, Thomas Aubrey" w:date="2014-07-28T17:43:00Z">
        <w:r w:rsidR="00FE7BC6">
          <w:t xml:space="preserve">travel to </w:t>
        </w:r>
      </w:ins>
      <w:r>
        <w:t>U.S. and Canadian destinations</w:t>
      </w:r>
      <w:ins w:id="427" w:author="Wall, Thomas Aubrey" w:date="2014-07-28T17:43:00Z">
        <w:r w:rsidR="00FE7BC6">
          <w:t>.</w:t>
        </w:r>
      </w:ins>
      <w:del w:id="428" w:author="Wall, Thomas Aubrey" w:date="2014-07-28T17:43:00Z">
        <w:r w:rsidDel="00FE7BC6">
          <w:delText xml:space="preserve"> (international destinations were eliminated from the analysis).</w:delText>
        </w:r>
      </w:del>
    </w:p>
    <w:p w14:paraId="2232BBA7" w14:textId="60ADAF04" w:rsidR="00F65154" w:rsidRDefault="00F65154" w:rsidP="00F65154">
      <w:pPr>
        <w:ind w:firstLine="720"/>
      </w:pPr>
      <w:r>
        <w:lastRenderedPageBreak/>
        <w:t>The</w:t>
      </w:r>
      <w:r w:rsidR="00C0131D">
        <w:t xml:space="preserve"> </w:t>
      </w:r>
      <w:r>
        <w:t>survey collected friend connection information for 37,519 friends of the 56 survey respondents.   The average number of friends per individual is 805 friends</w:t>
      </w:r>
      <w:ins w:id="429" w:author="Wall, Thomas Aubrey" w:date="2014-07-28T17:46:00Z">
        <w:r w:rsidR="00C0131D">
          <w:t xml:space="preserve">; </w:t>
        </w:r>
      </w:ins>
      <w:ins w:id="430" w:author="Wall, Thomas Aubrey" w:date="2014-07-28T17:47:00Z">
        <w:r w:rsidR="00C0131D">
          <w:t xml:space="preserve">the </w:t>
        </w:r>
      </w:ins>
      <w:ins w:id="431" w:author="Wall, Thomas Aubrey" w:date="2014-07-28T17:46:00Z">
        <w:r w:rsidR="00C0131D">
          <w:t xml:space="preserve">maximum and minimum </w:t>
        </w:r>
      </w:ins>
      <w:ins w:id="432" w:author="Wall, Thomas Aubrey" w:date="2014-07-28T17:47:00Z">
        <w:r w:rsidR="00C0131D">
          <w:t>number of friends per respondent was</w:t>
        </w:r>
      </w:ins>
      <w:ins w:id="433" w:author="Wall, Thomas Aubrey" w:date="2014-07-28T17:46:00Z">
        <w:r w:rsidR="00C0131D">
          <w:t xml:space="preserve"> </w:t>
        </w:r>
      </w:ins>
      <w:del w:id="434" w:author="Wall, Thomas Aubrey" w:date="2014-07-28T17:46:00Z">
        <w:r w:rsidDel="00C0131D">
          <w:delText>.  The respondent with most friends</w:delText>
        </w:r>
      </w:del>
      <w:del w:id="435" w:author="Wall, Thomas Aubrey" w:date="2014-07-28T17:47:00Z">
        <w:r w:rsidDel="00C0131D">
          <w:delText xml:space="preserve"> had </w:delText>
        </w:r>
      </w:del>
      <w:r>
        <w:t>1,995 friends</w:t>
      </w:r>
      <w:ins w:id="436" w:author="Wall, Thomas Aubrey" w:date="2014-07-28T17:47:00Z">
        <w:r w:rsidR="00C0131D">
          <w:t xml:space="preserve"> </w:t>
        </w:r>
      </w:ins>
      <w:del w:id="437" w:author="Wall, Thomas Aubrey" w:date="2014-07-28T17:47:00Z">
        <w:r w:rsidDel="00C0131D">
          <w:delText xml:space="preserve"> while the respondent with the fewest friends had</w:delText>
        </w:r>
      </w:del>
      <w:ins w:id="438" w:author="Wall, Thomas Aubrey" w:date="2014-07-28T17:47:00Z">
        <w:r w:rsidR="00C0131D">
          <w:t>and</w:t>
        </w:r>
      </w:ins>
      <w:r>
        <w:t xml:space="preserve"> 209 friends</w:t>
      </w:r>
      <w:ins w:id="439" w:author="Wall, Thomas Aubrey" w:date="2014-07-28T17:47:00Z">
        <w:r w:rsidR="00C0131D">
          <w:t>, respectively</w:t>
        </w:r>
      </w:ins>
      <w:r>
        <w:t xml:space="preserve">.  </w:t>
      </w:r>
      <w:del w:id="440" w:author="Wall, Thomas Aubrey" w:date="2014-07-28T17:48:00Z">
        <w:r w:rsidDel="00C0131D">
          <w:delText>Of the friendship information</w:delText>
        </w:r>
      </w:del>
      <w:ins w:id="441" w:author="Wall, Thomas Aubrey" w:date="2014-07-28T17:48:00Z">
        <w:r w:rsidR="00C0131D">
          <w:t>From the data</w:t>
        </w:r>
      </w:ins>
      <w:r>
        <w:t xml:space="preserve"> collected, 36,797 friends indicated a U.S. location as either their hometown location or their current city location; of these locations, 3,264 were unique U.S. locations.</w:t>
      </w:r>
    </w:p>
    <w:p w14:paraId="428FCF58" w14:textId="77777777" w:rsidR="00121E7B" w:rsidRDefault="00121E7B" w:rsidP="00F65154">
      <w:pPr>
        <w:ind w:firstLine="720"/>
      </w:pPr>
    </w:p>
    <w:p w14:paraId="149393D0" w14:textId="067676C6" w:rsidR="008A71EF" w:rsidRDefault="00D17CBB" w:rsidP="00252616">
      <w:pPr>
        <w:rPr>
          <w:b/>
        </w:rPr>
      </w:pPr>
      <w:r>
        <w:rPr>
          <w:b/>
        </w:rPr>
        <w:t xml:space="preserve">Optimal </w:t>
      </w:r>
      <w:r w:rsidR="00EF06C6">
        <w:rPr>
          <w:b/>
        </w:rPr>
        <w:t>Weights Matrix Selection</w:t>
      </w:r>
    </w:p>
    <w:p w14:paraId="15B375FF" w14:textId="71D6C4E0" w:rsidR="00F06791" w:rsidRPr="00307655" w:rsidRDefault="00307655" w:rsidP="00307655">
      <w:pPr>
        <w:pStyle w:val="ListParagraph"/>
        <w:spacing w:line="240" w:lineRule="auto"/>
        <w:jc w:val="left"/>
      </w:pPr>
      <w:del w:id="442" w:author="Wall, Thomas Aubrey" w:date="2014-07-28T17:50:00Z">
        <w:r w:rsidRPr="00307655" w:rsidDel="005537D6">
          <w:delText>T</w:delText>
        </w:r>
        <w:r w:rsidR="00F06791" w:rsidRPr="00307655" w:rsidDel="005537D6">
          <w:delText>he r</w:delText>
        </w:r>
      </w:del>
      <w:ins w:id="443" w:author="Wall, Thomas Aubrey" w:date="2014-07-28T17:50:00Z">
        <w:r w:rsidR="005537D6">
          <w:t>R</w:t>
        </w:r>
      </w:ins>
      <w:r w:rsidR="00F06791" w:rsidRPr="00307655">
        <w:t xml:space="preserve">elevant variables are analyzed using a spatial Durbin count model.  The dependent variable </w:t>
      </w:r>
      <w:del w:id="444" w:author="Wall, Thomas Aubrey" w:date="2014-07-28T17:50:00Z">
        <w:r w:rsidR="00F06791" w:rsidRPr="00307655" w:rsidDel="005537D6">
          <w:delText xml:space="preserve">being </w:delText>
        </w:r>
      </w:del>
      <w:r w:rsidR="00F06791" w:rsidRPr="00307655">
        <w:t xml:space="preserve">considered is the number of trips an individual takes within a one year period.  Building </w:t>
      </w:r>
      <w:del w:id="445" w:author="Wall, Thomas Aubrey" w:date="2014-07-28T17:50:00Z">
        <w:r w:rsidR="00F06791" w:rsidRPr="00307655" w:rsidDel="005537D6">
          <w:delText>off of</w:delText>
        </w:r>
      </w:del>
      <w:ins w:id="446" w:author="Wall, Thomas Aubrey" w:date="2014-07-28T17:50:00Z">
        <w:r w:rsidR="005537D6">
          <w:t>upon</w:t>
        </w:r>
      </w:ins>
      <w:r w:rsidR="00F06791" w:rsidRPr="00307655">
        <w:t xml:space="preserve"> a </w:t>
      </w:r>
      <w:del w:id="447" w:author="Wall, Thomas Aubrey" w:date="2014-07-28T17:50:00Z">
        <w:r w:rsidR="00F06791" w:rsidRPr="00307655" w:rsidDel="005537D6">
          <w:delText>previous</w:delText>
        </w:r>
      </w:del>
      <w:r w:rsidR="00F06791" w:rsidRPr="00307655">
        <w:t xml:space="preserve"> study </w:t>
      </w:r>
      <w:del w:id="448" w:author="Wall, Thomas Aubrey" w:date="2014-07-28T17:50:00Z">
        <w:r w:rsidR="00F06791" w:rsidRPr="00307655" w:rsidDel="005537D6">
          <w:delText>done</w:delText>
        </w:r>
      </w:del>
      <w:r w:rsidR="00F06791" w:rsidRPr="00307655">
        <w:t xml:space="preserve"> by Wall et al. (2014), </w:t>
      </w:r>
      <w:del w:id="449" w:author="Wall, Thomas Aubrey" w:date="2014-07-28T17:52:00Z">
        <w:r w:rsidR="00F06791" w:rsidRPr="00307655" w:rsidDel="005537D6">
          <w:delText xml:space="preserve">independent variables </w:delText>
        </w:r>
      </w:del>
      <w:del w:id="450" w:author="Wall, Thomas Aubrey" w:date="2014-07-28T17:51:00Z">
        <w:r w:rsidR="00F06791" w:rsidRPr="00307655" w:rsidDel="005537D6">
          <w:delText xml:space="preserve">being </w:delText>
        </w:r>
      </w:del>
      <w:del w:id="451" w:author="Wall, Thomas Aubrey" w:date="2014-07-28T17:52:00Z">
        <w:r w:rsidR="00F06791" w:rsidRPr="00307655" w:rsidDel="005537D6">
          <w:delText xml:space="preserve">considered include </w:delText>
        </w:r>
      </w:del>
      <w:r w:rsidR="00F06791" w:rsidRPr="00307655">
        <w:t>sev</w:t>
      </w:r>
      <w:r w:rsidRPr="00307655">
        <w:t>eral demographic variables</w:t>
      </w:r>
      <w:ins w:id="452" w:author="Wall, Thomas Aubrey" w:date="2014-07-28T17:52:00Z">
        <w:r w:rsidR="005537D6">
          <w:t>,</w:t>
        </w:r>
      </w:ins>
      <w:r w:rsidRPr="00307655">
        <w:t xml:space="preserve"> </w:t>
      </w:r>
      <w:r w:rsidR="00F06791" w:rsidRPr="00307655">
        <w:t xml:space="preserve">as well as the number of friends an individual has who do not list cities </w:t>
      </w:r>
      <w:del w:id="453" w:author="Wall, Thomas Aubrey" w:date="2014-07-28T17:51:00Z">
        <w:r w:rsidR="00F06791" w:rsidRPr="00307655" w:rsidDel="005537D6">
          <w:delText xml:space="preserve">near </w:delText>
        </w:r>
      </w:del>
      <w:ins w:id="454" w:author="Wall, Thomas Aubrey" w:date="2014-07-28T17:51:00Z">
        <w:r w:rsidR="005537D6">
          <w:t>proximate to</w:t>
        </w:r>
        <w:r w:rsidR="005537D6" w:rsidRPr="00307655">
          <w:t xml:space="preserve"> </w:t>
        </w:r>
      </w:ins>
      <w:r w:rsidR="00F06791" w:rsidRPr="00307655">
        <w:t>Atlanta, Georgia as their hometown</w:t>
      </w:r>
      <w:ins w:id="455" w:author="Wall, Thomas Aubrey" w:date="2014-07-28T17:52:00Z">
        <w:r w:rsidR="005537D6">
          <w:t xml:space="preserve"> (determined using the</w:t>
        </w:r>
      </w:ins>
      <w:del w:id="456" w:author="Wall, Thomas Aubrey" w:date="2014-07-28T17:52:00Z">
        <w:r w:rsidR="00F06791" w:rsidRPr="00307655" w:rsidDel="005537D6">
          <w:delText>.  The number was determined for the</w:delText>
        </w:r>
      </w:del>
      <w:r w:rsidR="00F06791" w:rsidRPr="00307655">
        <w:t xml:space="preserve"> six buffer regions </w:t>
      </w:r>
      <w:del w:id="457" w:author="Wall, Thomas Aubrey" w:date="2014-07-28T17:52:00Z">
        <w:r w:rsidR="00F06791" w:rsidRPr="00307655" w:rsidDel="005537D6">
          <w:delText xml:space="preserve">from Hartsfield-Jackson Atlanta International Airport as </w:delText>
        </w:r>
      </w:del>
      <w:r w:rsidR="00F06791" w:rsidRPr="00307655">
        <w:t>previously described</w:t>
      </w:r>
      <w:ins w:id="458" w:author="Wall, Thomas Aubrey" w:date="2014-07-28T17:52:00Z">
        <w:r w:rsidR="005537D6">
          <w:t>)</w:t>
        </w:r>
      </w:ins>
      <w:ins w:id="459" w:author="Wall, Thomas Aubrey" w:date="2014-07-28T17:53:00Z">
        <w:r w:rsidR="005537D6">
          <w:t>,</w:t>
        </w:r>
      </w:ins>
      <w:ins w:id="460" w:author="Wall, Thomas Aubrey" w:date="2014-07-28T17:52:00Z">
        <w:r w:rsidR="005537D6">
          <w:t xml:space="preserve"> were considered as independent variables</w:t>
        </w:r>
      </w:ins>
      <w:r w:rsidR="00F06791" w:rsidRPr="00307655">
        <w:t xml:space="preserve">.  </w:t>
      </w:r>
      <w:ins w:id="461" w:author="Wall, Thomas Aubrey" w:date="2014-07-28T17:55:00Z">
        <w:r w:rsidR="005537D6">
          <w:t xml:space="preserve">This choice was motivated by </w:t>
        </w:r>
      </w:ins>
      <w:ins w:id="462" w:author="Wall, Thomas Aubrey" w:date="2014-07-28T17:57:00Z">
        <w:r w:rsidR="005537D6">
          <w:t>a study population that is</w:t>
        </w:r>
      </w:ins>
      <w:ins w:id="463" w:author="Wall, Thomas Aubrey" w:date="2014-07-28T17:56:00Z">
        <w:r w:rsidR="005537D6">
          <w:t xml:space="preserve"> </w:t>
        </w:r>
      </w:ins>
      <w:ins w:id="464" w:author="Wall, Thomas Aubrey" w:date="2014-07-28T17:55:00Z">
        <w:r w:rsidR="005537D6">
          <w:t xml:space="preserve">largely </w:t>
        </w:r>
        <w:r w:rsidR="005537D6" w:rsidRPr="00307655">
          <w:t>undergraduate student</w:t>
        </w:r>
      </w:ins>
      <w:ins w:id="465" w:author="Wall, Thomas Aubrey" w:date="2014-07-28T17:57:00Z">
        <w:r w:rsidR="005537D6">
          <w:t>s and the</w:t>
        </w:r>
      </w:ins>
      <w:ins w:id="466" w:author="Wall, Thomas Aubrey" w:date="2014-07-28T17:56:00Z">
        <w:r w:rsidR="005537D6">
          <w:t xml:space="preserve"> assumption that</w:t>
        </w:r>
        <w:r w:rsidR="005537D6" w:rsidRPr="00307655">
          <w:t xml:space="preserve"> the primary purpose of travel was to visit family and friends</w:t>
        </w:r>
      </w:ins>
      <w:ins w:id="467" w:author="Wall, Thomas Aubrey" w:date="2014-07-28T17:57:00Z">
        <w:r w:rsidR="005537D6">
          <w:t xml:space="preserve"> (</w:t>
        </w:r>
      </w:ins>
      <w:ins w:id="468" w:author="Wall, Thomas Aubrey" w:date="2014-07-28T17:58:00Z">
        <w:r w:rsidR="005537D6">
          <w:t xml:space="preserve">i.e., </w:t>
        </w:r>
      </w:ins>
      <w:del w:id="469" w:author="Wall, Thomas Aubrey" w:date="2014-07-28T17:58:00Z">
        <w:r w:rsidR="00F06791" w:rsidRPr="00307655" w:rsidDel="005537D6">
          <w:delText xml:space="preserve">As </w:delText>
        </w:r>
      </w:del>
      <w:commentRangeStart w:id="470"/>
      <w:r w:rsidR="00F06791" w:rsidRPr="00307655">
        <w:t>business trips were excluded from the analysis</w:t>
      </w:r>
      <w:commentRangeEnd w:id="470"/>
      <w:r w:rsidR="005537D6">
        <w:rPr>
          <w:rStyle w:val="CommentReference"/>
        </w:rPr>
        <w:commentReference w:id="470"/>
      </w:r>
      <w:ins w:id="471" w:author="Wall, Thomas Aubrey" w:date="2014-07-28T17:58:00Z">
        <w:r w:rsidR="005537D6">
          <w:t>).</w:t>
        </w:r>
      </w:ins>
      <w:del w:id="472" w:author="Wall, Thomas Aubrey" w:date="2014-07-28T17:58:00Z">
        <w:r w:rsidR="00F06791" w:rsidRPr="00307655" w:rsidDel="005537D6">
          <w:delText xml:space="preserve"> </w:delText>
        </w:r>
      </w:del>
      <w:del w:id="473" w:author="Wall, Thomas Aubrey" w:date="2014-07-28T17:53:00Z">
        <w:r w:rsidR="00F06791" w:rsidRPr="00307655" w:rsidDel="005537D6">
          <w:delText xml:space="preserve">and </w:delText>
        </w:r>
      </w:del>
      <w:del w:id="474" w:author="Wall, Thomas Aubrey" w:date="2014-07-28T17:58:00Z">
        <w:r w:rsidR="00F06791" w:rsidRPr="00307655" w:rsidDel="005537D6">
          <w:delText xml:space="preserve">the </w:delText>
        </w:r>
      </w:del>
      <w:del w:id="475" w:author="Wall, Thomas Aubrey" w:date="2014-07-28T17:56:00Z">
        <w:r w:rsidR="00F06791" w:rsidRPr="00307655" w:rsidDel="005537D6">
          <w:delText xml:space="preserve">study population </w:delText>
        </w:r>
      </w:del>
      <w:del w:id="476" w:author="Wall, Thomas Aubrey" w:date="2014-07-28T17:58:00Z">
        <w:r w:rsidR="00F06791" w:rsidRPr="00307655" w:rsidDel="005537D6">
          <w:delText xml:space="preserve">was </w:delText>
        </w:r>
      </w:del>
      <w:del w:id="477" w:author="Wall, Thomas Aubrey" w:date="2014-07-28T17:55:00Z">
        <w:r w:rsidR="00F06791" w:rsidRPr="00307655" w:rsidDel="005537D6">
          <w:delText>undergraduate student</w:delText>
        </w:r>
      </w:del>
      <w:del w:id="478" w:author="Wall, Thomas Aubrey" w:date="2014-07-28T17:58:00Z">
        <w:r w:rsidR="00F06791" w:rsidRPr="00307655" w:rsidDel="005537D6">
          <w:delText>s</w:delText>
        </w:r>
      </w:del>
      <w:del w:id="479" w:author="Wall, Thomas Aubrey" w:date="2014-07-28T17:53:00Z">
        <w:r w:rsidR="00F06791" w:rsidRPr="00307655" w:rsidDel="005537D6">
          <w:delText>,</w:delText>
        </w:r>
      </w:del>
      <w:del w:id="480" w:author="Wall, Thomas Aubrey" w:date="2014-07-28T17:58:00Z">
        <w:r w:rsidR="00F06791" w:rsidRPr="00307655" w:rsidDel="005537D6">
          <w:delText xml:space="preserve"> researchers </w:delText>
        </w:r>
      </w:del>
      <w:del w:id="481" w:author="Wall, Thomas Aubrey" w:date="2014-07-28T17:54:00Z">
        <w:r w:rsidR="00F06791" w:rsidRPr="00307655" w:rsidDel="005537D6">
          <w:delText xml:space="preserve">presumed </w:delText>
        </w:r>
      </w:del>
      <w:del w:id="482" w:author="Wall, Thomas Aubrey" w:date="2014-07-28T17:56:00Z">
        <w:r w:rsidR="00F06791" w:rsidRPr="00307655" w:rsidDel="005537D6">
          <w:delText>the primary purpose of travel was to visit family and friends, and therefore friends away from Atlanta were considered an important reason to travel.</w:delText>
        </w:r>
      </w:del>
      <w:r w:rsidR="00F06791" w:rsidRPr="00307655">
        <w:t xml:space="preserve">  Additionally, Wall et al. (2014) found that there was a strong positive correlation between greater travel and more disperse (i.e. non-proximate) social networks </w:t>
      </w:r>
      <w:r w:rsidR="00F06791" w:rsidRPr="00307655">
        <w:fldChar w:fldCharType="begin" w:fldLock="1"/>
      </w:r>
      <w:r w:rsidR="00B72911">
        <w:instrText>ADDIN CSL_CITATION { "citationItems" : [ { "id" : "ITEM-1", "itemData" : { "author" : [ { "dropping-particle" : "", "family" : "Wall", "given" : "Thomas A.", "non-dropping-particle" : "", "parse-names" : false, "suffix" : "" }, { "dropping-particle" : "", "family" : "Macfarlane", "given" : "Gregory S.", "non-dropping-particle" : "", "parse-names" : false, "suffix" : "" }, { "dropping-particle" : "", "family" : "Watkins", "given" : "Kari Edison", "non-dropping-particle" : "", "parse-names" : false, "suffix" : "" } ], "container-title" : "Transportation Research Record", "id" : "ITEM-1", "issued" : { "date-parts" : [ [ "2014" ] ] }, "page" : "78-86", "title" : "Exploring the Use of Egocentric Online Social Network Data to Characterize Individual Air Travel Behavior", "type" : "article-journal", "volume" : "2400" }, "uris" : [ "http://www.mendeley.com/documents/?uuid=48216fc0-f123-45e2-8f4b-f81e7e14d392" ] } ], "mendeley" : { "previouslyFormattedCitation" : "&lt;i&gt;(13)&lt;/i&gt;" }, "properties" : { "noteIndex" : 0 }, "schema" : "https://github.com/citation-style-language/schema/raw/master/csl-citation.json" }</w:instrText>
      </w:r>
      <w:r w:rsidR="00F06791" w:rsidRPr="00307655">
        <w:fldChar w:fldCharType="separate"/>
      </w:r>
      <w:r w:rsidR="00B72911" w:rsidRPr="00B72911">
        <w:rPr>
          <w:i/>
          <w:noProof/>
        </w:rPr>
        <w:t>(13)</w:t>
      </w:r>
      <w:r w:rsidR="00F06791" w:rsidRPr="00307655">
        <w:fldChar w:fldCharType="end"/>
      </w:r>
      <w:r w:rsidR="00F06791" w:rsidRPr="00307655">
        <w:t>.</w:t>
      </w:r>
    </w:p>
    <w:p w14:paraId="7BF6B449" w14:textId="0AB2C284" w:rsidR="00F06791" w:rsidDel="00CB7EF2" w:rsidRDefault="00F06791" w:rsidP="00307655">
      <w:pPr>
        <w:pStyle w:val="ListParagraph"/>
        <w:spacing w:line="240" w:lineRule="auto"/>
        <w:ind w:firstLine="720"/>
        <w:jc w:val="left"/>
        <w:rPr>
          <w:del w:id="483" w:author="Wall, Thomas Aubrey" w:date="2014-07-28T18:01:00Z"/>
          <w:b/>
        </w:rPr>
      </w:pPr>
      <w:r w:rsidRPr="00307655">
        <w:t>Each weight matrix was row-standardized and used to create lag variables (i.e</w:t>
      </w:r>
      <w:proofErr w:type="gramStart"/>
      <w:r w:rsidRPr="00307655">
        <w:t xml:space="preserve">. </w:t>
      </w:r>
      <w:proofErr w:type="gramEnd"/>
      <m:oMath>
        <m:r>
          <w:rPr>
            <w:rFonts w:ascii="Cambria Math" w:hAnsi="Cambria Math"/>
          </w:rPr>
          <m:t xml:space="preserve"> Wy,  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307655">
        <w:rPr>
          <w:rFonts w:eastAsiaTheme="minorEastAsia"/>
        </w:rPr>
        <w:t xml:space="preserve">) </w:t>
      </w:r>
      <w:r w:rsidRPr="00307655">
        <w:t>to be considered in the models.  For each weights matrix, seven models were considered: a base model (including all dependent variables except number of friends not from Atlanta) and one model for each of number of friends not from Atlanta based on the six radii.  The optimal matrix was determined by selecting that which produces the maximum log-</w:t>
      </w:r>
      <w:proofErr w:type="spellStart"/>
      <w:r w:rsidRPr="00307655">
        <w:t>likelihood.</w:t>
      </w:r>
    </w:p>
    <w:p w14:paraId="7C9A620F" w14:textId="29F42B29" w:rsidR="00EF06C6" w:rsidRDefault="00EF06C6">
      <w:pPr>
        <w:pStyle w:val="ListParagraph"/>
        <w:spacing w:line="240" w:lineRule="auto"/>
        <w:ind w:firstLine="720"/>
        <w:jc w:val="left"/>
        <w:pPrChange w:id="484" w:author="Wall, Thomas Aubrey" w:date="2014-07-28T18:01:00Z">
          <w:pPr>
            <w:ind w:firstLine="720"/>
          </w:pPr>
        </w:pPrChange>
      </w:pPr>
      <w:del w:id="485" w:author="Wall, Thomas Aubrey" w:date="2014-07-28T18:01:00Z">
        <w:r w:rsidDel="00CB7EF2">
          <w:delText xml:space="preserve">Candidate weight matrices were evaluated on the count model’s log-likelihood. </w:delText>
        </w:r>
      </w:del>
      <w:r>
        <w:t>Model</w:t>
      </w:r>
      <w:proofErr w:type="spellEnd"/>
      <w:r>
        <w:t xml:space="preserve"> log-likelihoods are plotted in </w:t>
      </w:r>
      <w:r>
        <w:fldChar w:fldCharType="begin"/>
      </w:r>
      <w:r>
        <w:instrText xml:space="preserve"> REF _Ref390158171 \h </w:instrText>
      </w:r>
      <w:r>
        <w:fldChar w:fldCharType="separate"/>
      </w:r>
      <w:r w:rsidR="00261EB9">
        <w:t xml:space="preserve">FIGURE </w:t>
      </w:r>
      <w:r w:rsidR="00261EB9">
        <w:rPr>
          <w:noProof/>
        </w:rPr>
        <w:t>1</w:t>
      </w:r>
      <w:r>
        <w:fldChar w:fldCharType="end"/>
      </w:r>
      <w:r>
        <w:t xml:space="preserve">.  Each candidate weights matrix is indicated in the figure by a </w:t>
      </w:r>
      <w:commentRangeStart w:id="486"/>
      <w:r>
        <w:t>different colored line</w:t>
      </w:r>
      <w:commentRangeEnd w:id="486"/>
      <w:r w:rsidR="00CB7EF2">
        <w:rPr>
          <w:rStyle w:val="CommentReference"/>
        </w:rPr>
        <w:commentReference w:id="486"/>
      </w:r>
      <w:r>
        <w:t xml:space="preserve">; the solid lines represent count models where the number of friends not from Atlanta </w:t>
      </w:r>
      <w:del w:id="487" w:author="Wall, Thomas Aubrey" w:date="2014-07-28T18:02:00Z">
        <w:r w:rsidDel="00CB7EF2">
          <w:delText xml:space="preserve">are </w:delText>
        </w:r>
      </w:del>
      <w:ins w:id="488" w:author="Wall, Thomas Aubrey" w:date="2014-07-28T18:02:00Z">
        <w:r w:rsidR="00CB7EF2">
          <w:t xml:space="preserve">is </w:t>
        </w:r>
      </w:ins>
      <w:r>
        <w:t>considered as absolute numbers, while the dotted lines represent count models where the number of friends not from Atlanta is considered as a percentage of the respondent’s total friends.</w:t>
      </w:r>
    </w:p>
    <w:p w14:paraId="49B0CEF0" w14:textId="77777777" w:rsidR="00EF06C6" w:rsidRPr="001617FF" w:rsidRDefault="00EF06C6" w:rsidP="00EF06C6">
      <w:pPr>
        <w:ind w:firstLine="720"/>
      </w:pPr>
    </w:p>
    <w:p w14:paraId="1EFF9FD6" w14:textId="1B0DD027" w:rsidR="00EF06C6" w:rsidRDefault="00466D09" w:rsidP="00EF06C6">
      <w:pPr>
        <w:keepNext/>
        <w:jc w:val="center"/>
      </w:pPr>
      <w:r>
        <w:rPr>
          <w:noProof/>
        </w:rPr>
        <w:lastRenderedPageBreak/>
        <w:drawing>
          <wp:inline distT="0" distB="0" distL="0" distR="0" wp14:anchorId="7BF72442" wp14:editId="7DD453D6">
            <wp:extent cx="5943600" cy="374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ikelihoodBW.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14:paraId="4FA395A1" w14:textId="77777777" w:rsidR="00EF06C6" w:rsidRPr="003A5742" w:rsidRDefault="005770D7" w:rsidP="00EF06C6">
      <w:pPr>
        <w:pStyle w:val="Caption"/>
        <w:jc w:val="center"/>
      </w:pPr>
      <w:bookmarkStart w:id="489" w:name="_Ref390158171"/>
      <w:bookmarkStart w:id="490" w:name="_Toc391889714"/>
      <w:r>
        <w:t>FIGURE</w:t>
      </w:r>
      <w:r w:rsidR="00EF06C6">
        <w:t xml:space="preserve"> </w:t>
      </w:r>
      <w:fldSimple w:instr=" SEQ Figure \* ARABIC ">
        <w:r w:rsidR="000F7DD4">
          <w:rPr>
            <w:noProof/>
          </w:rPr>
          <w:t>1</w:t>
        </w:r>
      </w:fldSimple>
      <w:bookmarkEnd w:id="489"/>
      <w:r w:rsidR="00EF06C6">
        <w:t xml:space="preserve">  Log-likelihoods for Candidate Weight Matrices Count Models</w:t>
      </w:r>
      <w:bookmarkEnd w:id="490"/>
    </w:p>
    <w:p w14:paraId="51B026DE" w14:textId="77777777" w:rsidR="00EF06C6" w:rsidRDefault="00EF06C6" w:rsidP="00C16FE4">
      <w:r>
        <w:t xml:space="preserve">Optimal model likelihood occurs at a buffer distance of 25 miles using the mutual friend percentage weights matrix.  Based on </w:t>
      </w:r>
      <w:r>
        <w:fldChar w:fldCharType="begin"/>
      </w:r>
      <w:r>
        <w:instrText xml:space="preserve"> REF _Ref390158171 \h </w:instrText>
      </w:r>
      <w:r>
        <w:fldChar w:fldCharType="separate"/>
      </w:r>
      <w:r w:rsidR="00261EB9">
        <w:t xml:space="preserve">FIGURE </w:t>
      </w:r>
      <w:r w:rsidR="00261EB9">
        <w:rPr>
          <w:noProof/>
        </w:rPr>
        <w:t>1</w:t>
      </w:r>
      <w:r>
        <w:fldChar w:fldCharType="end"/>
      </w:r>
      <w:r>
        <w:t xml:space="preserve">, the mutual friend percentage weights matrix and the number of mutual </w:t>
      </w:r>
      <w:proofErr w:type="gramStart"/>
      <w:r>
        <w:t>friends</w:t>
      </w:r>
      <w:proofErr w:type="gramEnd"/>
      <w:r>
        <w:t xml:space="preserve"> weights matrix produce the highest log-likelihoods in the count models (both for absolute and percentage of non-Atlanta friends).  This is interesting as it suggests that direct friendship is not as important as </w:t>
      </w:r>
      <w:commentRangeStart w:id="491"/>
      <w:r>
        <w:t>having mutual friends</w:t>
      </w:r>
      <w:commentRangeEnd w:id="491"/>
      <w:r w:rsidR="00E10F47">
        <w:rPr>
          <w:rStyle w:val="CommentReference"/>
        </w:rPr>
        <w:commentReference w:id="491"/>
      </w:r>
      <w:r>
        <w:t xml:space="preserve">; both matrices which consider direct friendship have lower log-likelihoods.  The binary matrix and the direct and mutual </w:t>
      </w:r>
      <w:proofErr w:type="gramStart"/>
      <w:r>
        <w:t>friends</w:t>
      </w:r>
      <w:proofErr w:type="gramEnd"/>
      <w:r>
        <w:t xml:space="preserve"> matrix have very similar log-likelihoods, which may be due to the binary component (indicating direct friendship) of the matrix influencing the model more than the mutual friend component.</w:t>
      </w:r>
    </w:p>
    <w:p w14:paraId="6DCFE345" w14:textId="77777777" w:rsidR="00EF06C6" w:rsidRPr="003A5742" w:rsidRDefault="00EF06C6" w:rsidP="00EF06C6">
      <w:pPr>
        <w:ind w:firstLine="720"/>
      </w:pPr>
      <w:r>
        <w:fldChar w:fldCharType="begin"/>
      </w:r>
      <w:r>
        <w:instrText xml:space="preserve"> REF _Ref390158171 \h </w:instrText>
      </w:r>
      <w:r>
        <w:fldChar w:fldCharType="separate"/>
      </w:r>
      <w:r w:rsidR="000F7DD4">
        <w:t xml:space="preserve">FIGURE </w:t>
      </w:r>
      <w:r w:rsidR="000F7DD4">
        <w:rPr>
          <w:noProof/>
        </w:rPr>
        <w:t>1</w:t>
      </w:r>
      <w:r>
        <w:fldChar w:fldCharType="end"/>
      </w:r>
      <w:r>
        <w:t xml:space="preserve"> also suggests that the six distance buffers used to consider the number of friends not from Atlanta have negligible effects on the log-likelihood of the model compared to the weight matrix selection.  Using percentage of non-Atlanta friends as opposed to number of non-Atlanta friends produces higher log-likelihoods at larger buffer radii.  </w:t>
      </w:r>
    </w:p>
    <w:p w14:paraId="5B4EB8FD" w14:textId="77777777" w:rsidR="00EF06C6" w:rsidRDefault="00EF06C6" w:rsidP="00252616">
      <w:pPr>
        <w:rPr>
          <w:b/>
        </w:rPr>
      </w:pPr>
    </w:p>
    <w:p w14:paraId="761BA38A" w14:textId="77777777" w:rsidR="008A71EF" w:rsidRDefault="00E74FDB" w:rsidP="00252616">
      <w:pPr>
        <w:rPr>
          <w:b/>
        </w:rPr>
      </w:pPr>
      <w:r>
        <w:rPr>
          <w:b/>
        </w:rPr>
        <w:t>Comparison of Social and Non-Social Model</w:t>
      </w:r>
    </w:p>
    <w:p w14:paraId="1D5DD8F9" w14:textId="6304EA20" w:rsidR="00E74FDB" w:rsidRDefault="00E74FDB" w:rsidP="00E74FDB">
      <w:r>
        <w:t xml:space="preserve">The optimal weights matrix used to characterize friendships is the mutual friend percentage matrix.  The spatial Durbin count model (social model) results for this matrix are shown in </w:t>
      </w:r>
      <w:r>
        <w:fldChar w:fldCharType="begin"/>
      </w:r>
      <w:r>
        <w:instrText xml:space="preserve"> REF _Ref390245420 \h </w:instrText>
      </w:r>
      <w:r>
        <w:fldChar w:fldCharType="separate"/>
      </w:r>
      <w:r w:rsidR="00261EB9">
        <w:t xml:space="preserve">TABLE </w:t>
      </w:r>
      <w:r w:rsidR="00261EB9">
        <w:rPr>
          <w:noProof/>
        </w:rPr>
        <w:t>2</w:t>
      </w:r>
      <w:r>
        <w:fldChar w:fldCharType="end"/>
      </w:r>
      <w:r>
        <w:t xml:space="preserve"> along with results of a model where the social influences are not considered (non-social model).  It should be noted that the dataset is not a representative sample of the population; however, the impacts of </w:t>
      </w:r>
      <w:del w:id="492" w:author="Wall, Thomas Aubrey" w:date="2014-07-28T18:05:00Z">
        <w:r w:rsidDel="00E10F47">
          <w:delText xml:space="preserve">not </w:delText>
        </w:r>
      </w:del>
      <w:r>
        <w:t xml:space="preserve">considering social influences can still be seen in the results.  Results show that, for this dataset, the non-social model and the social model indicate different variables as significant. While the non-social model indicates that an individual’s gender influences his trip count, the social model shows that it is actually the gender of his friends that has an influence on trip count.  Similarly, the non-social model suggests that an </w:t>
      </w:r>
      <w:r>
        <w:lastRenderedPageBreak/>
        <w:t xml:space="preserve">individual’s income and non-Atlanta friends impact the number of air trips made annually.  When social influences are considered, the model no longer shows those variables as being important.  Instead, variables such as the individual’s race and his friends’ trip count </w:t>
      </w:r>
      <w:bookmarkStart w:id="493" w:name="_GoBack"/>
      <w:bookmarkEnd w:id="493"/>
      <w:r>
        <w:t>and income show a strong influence on the number of air trips made by an individual.</w:t>
      </w:r>
    </w:p>
    <w:p w14:paraId="34599B67" w14:textId="77777777" w:rsidR="00E74FDB" w:rsidRDefault="00E74FDB" w:rsidP="00E74FDB"/>
    <w:p w14:paraId="6CAB9B2D" w14:textId="77777777" w:rsidR="00E74FDB" w:rsidRDefault="002C38BF" w:rsidP="00E74FDB">
      <w:pPr>
        <w:pStyle w:val="Caption"/>
        <w:keepNext/>
        <w:jc w:val="center"/>
      </w:pPr>
      <w:bookmarkStart w:id="494" w:name="_Ref390245420"/>
      <w:bookmarkStart w:id="495" w:name="_Toc391889713"/>
      <w:r>
        <w:t>TABLE</w:t>
      </w:r>
      <w:r w:rsidR="00E74FDB">
        <w:t xml:space="preserve"> </w:t>
      </w:r>
      <w:fldSimple w:instr=" SEQ Table \* ARABIC ">
        <w:r w:rsidR="00261EB9">
          <w:rPr>
            <w:noProof/>
          </w:rPr>
          <w:t>2</w:t>
        </w:r>
      </w:fldSimple>
      <w:bookmarkEnd w:id="494"/>
      <w:r w:rsidR="00E74FDB">
        <w:t xml:space="preserve"> </w:t>
      </w:r>
      <w:r w:rsidR="00A44DB4">
        <w:t xml:space="preserve"> </w:t>
      </w:r>
      <w:r w:rsidR="00E74FDB">
        <w:t>Count Model Results</w:t>
      </w:r>
      <w:bookmarkEnd w:id="495"/>
    </w:p>
    <w:tbl>
      <w:tblPr>
        <w:tblW w:w="8461" w:type="dxa"/>
        <w:tblInd w:w="93" w:type="dxa"/>
        <w:tblLook w:val="04A0" w:firstRow="1" w:lastRow="0" w:firstColumn="1" w:lastColumn="0" w:noHBand="0" w:noVBand="1"/>
      </w:tblPr>
      <w:tblGrid>
        <w:gridCol w:w="3500"/>
        <w:gridCol w:w="1150"/>
        <w:gridCol w:w="1024"/>
        <w:gridCol w:w="456"/>
        <w:gridCol w:w="1150"/>
        <w:gridCol w:w="1018"/>
        <w:gridCol w:w="576"/>
      </w:tblGrid>
      <w:tr w:rsidR="00E86456" w:rsidRPr="00E86456" w14:paraId="15A6B05D" w14:textId="77777777" w:rsidTr="00E86456">
        <w:trPr>
          <w:trHeight w:val="330"/>
        </w:trPr>
        <w:tc>
          <w:tcPr>
            <w:tcW w:w="3500" w:type="dxa"/>
            <w:tcBorders>
              <w:top w:val="nil"/>
              <w:left w:val="nil"/>
              <w:bottom w:val="nil"/>
              <w:right w:val="nil"/>
            </w:tcBorders>
            <w:shd w:val="clear" w:color="auto" w:fill="auto"/>
            <w:noWrap/>
            <w:vAlign w:val="bottom"/>
            <w:hideMark/>
          </w:tcPr>
          <w:p w14:paraId="3ECFEDF0" w14:textId="77777777" w:rsidR="00E86456" w:rsidRPr="00E86456" w:rsidRDefault="00E86456" w:rsidP="00E86456">
            <w:pPr>
              <w:rPr>
                <w:rFonts w:ascii="Calibri" w:eastAsia="Times New Roman" w:hAnsi="Calibri" w:cs="Times New Roman"/>
                <w:color w:val="000000"/>
                <w:sz w:val="22"/>
              </w:rPr>
            </w:pPr>
          </w:p>
        </w:tc>
        <w:tc>
          <w:tcPr>
            <w:tcW w:w="244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9E7F2F1" w14:textId="77777777" w:rsidR="00E86456" w:rsidRPr="00E86456" w:rsidRDefault="00E86456" w:rsidP="00E86456">
            <w:pPr>
              <w:jc w:val="center"/>
              <w:rPr>
                <w:rFonts w:eastAsia="Times New Roman" w:cs="Times New Roman"/>
                <w:b/>
                <w:bCs/>
                <w:color w:val="000000"/>
                <w:szCs w:val="24"/>
              </w:rPr>
            </w:pPr>
            <w:r w:rsidRPr="00E86456">
              <w:rPr>
                <w:rFonts w:eastAsia="Times New Roman" w:cs="Times New Roman"/>
                <w:b/>
                <w:bCs/>
                <w:color w:val="000000"/>
                <w:szCs w:val="24"/>
              </w:rPr>
              <w:t>Non-Social Model</w:t>
            </w:r>
          </w:p>
        </w:tc>
        <w:tc>
          <w:tcPr>
            <w:tcW w:w="2521"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25FF0D3" w14:textId="77777777" w:rsidR="00E86456" w:rsidRPr="00E86456" w:rsidRDefault="00E86456" w:rsidP="00E86456">
            <w:pPr>
              <w:jc w:val="center"/>
              <w:rPr>
                <w:rFonts w:eastAsia="Times New Roman" w:cs="Times New Roman"/>
                <w:b/>
                <w:bCs/>
                <w:color w:val="000000"/>
                <w:szCs w:val="24"/>
              </w:rPr>
            </w:pPr>
            <w:r w:rsidRPr="00E86456">
              <w:rPr>
                <w:rFonts w:eastAsia="Times New Roman" w:cs="Times New Roman"/>
                <w:b/>
                <w:bCs/>
                <w:color w:val="000000"/>
                <w:szCs w:val="24"/>
              </w:rPr>
              <w:t>Social Model</w:t>
            </w:r>
          </w:p>
        </w:tc>
      </w:tr>
      <w:tr w:rsidR="00E86456" w:rsidRPr="00E86456" w14:paraId="1EF8ACC5" w14:textId="77777777" w:rsidTr="00E86456">
        <w:trPr>
          <w:trHeight w:val="330"/>
        </w:trPr>
        <w:tc>
          <w:tcPr>
            <w:tcW w:w="3500" w:type="dxa"/>
            <w:tcBorders>
              <w:top w:val="single" w:sz="8" w:space="0" w:color="auto"/>
              <w:left w:val="single" w:sz="8" w:space="0" w:color="auto"/>
              <w:bottom w:val="double" w:sz="6" w:space="0" w:color="auto"/>
              <w:right w:val="nil"/>
            </w:tcBorders>
            <w:shd w:val="clear" w:color="auto" w:fill="auto"/>
            <w:noWrap/>
            <w:vAlign w:val="bottom"/>
            <w:hideMark/>
          </w:tcPr>
          <w:p w14:paraId="36C88DDE" w14:textId="77777777" w:rsidR="00E86456" w:rsidRPr="00E86456" w:rsidRDefault="00E86456" w:rsidP="00E86456">
            <w:pPr>
              <w:rPr>
                <w:rFonts w:eastAsia="Times New Roman" w:cs="Times New Roman"/>
                <w:color w:val="000000"/>
                <w:szCs w:val="24"/>
              </w:rPr>
            </w:pPr>
            <w:r w:rsidRPr="00E86456">
              <w:rPr>
                <w:rFonts w:eastAsia="Times New Roman" w:cs="Times New Roman"/>
                <w:color w:val="000000"/>
                <w:szCs w:val="24"/>
              </w:rPr>
              <w:t> </w:t>
            </w:r>
          </w:p>
        </w:tc>
        <w:tc>
          <w:tcPr>
            <w:tcW w:w="1114" w:type="dxa"/>
            <w:tcBorders>
              <w:top w:val="nil"/>
              <w:left w:val="single" w:sz="8" w:space="0" w:color="auto"/>
              <w:bottom w:val="double" w:sz="6" w:space="0" w:color="auto"/>
              <w:right w:val="nil"/>
            </w:tcBorders>
            <w:shd w:val="clear" w:color="auto" w:fill="auto"/>
            <w:noWrap/>
            <w:vAlign w:val="bottom"/>
            <w:hideMark/>
          </w:tcPr>
          <w:p w14:paraId="46F74C53"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Estimates</w:t>
            </w:r>
          </w:p>
        </w:tc>
        <w:tc>
          <w:tcPr>
            <w:tcW w:w="1326" w:type="dxa"/>
            <w:gridSpan w:val="2"/>
            <w:tcBorders>
              <w:top w:val="single" w:sz="8" w:space="0" w:color="auto"/>
              <w:left w:val="nil"/>
              <w:bottom w:val="double" w:sz="6" w:space="0" w:color="auto"/>
              <w:right w:val="single" w:sz="8" w:space="0" w:color="000000"/>
            </w:tcBorders>
            <w:shd w:val="clear" w:color="auto" w:fill="auto"/>
            <w:noWrap/>
            <w:vAlign w:val="bottom"/>
            <w:hideMark/>
          </w:tcPr>
          <w:p w14:paraId="1837DB5B"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Std. Error</w:t>
            </w:r>
          </w:p>
        </w:tc>
        <w:tc>
          <w:tcPr>
            <w:tcW w:w="1070" w:type="dxa"/>
            <w:tcBorders>
              <w:top w:val="nil"/>
              <w:left w:val="nil"/>
              <w:bottom w:val="double" w:sz="6" w:space="0" w:color="auto"/>
              <w:right w:val="nil"/>
            </w:tcBorders>
            <w:shd w:val="clear" w:color="auto" w:fill="auto"/>
            <w:noWrap/>
            <w:vAlign w:val="bottom"/>
            <w:hideMark/>
          </w:tcPr>
          <w:p w14:paraId="31E6E55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Estimates</w:t>
            </w:r>
          </w:p>
        </w:tc>
        <w:tc>
          <w:tcPr>
            <w:tcW w:w="1451" w:type="dxa"/>
            <w:gridSpan w:val="2"/>
            <w:tcBorders>
              <w:top w:val="single" w:sz="8" w:space="0" w:color="auto"/>
              <w:left w:val="nil"/>
              <w:bottom w:val="double" w:sz="6" w:space="0" w:color="auto"/>
              <w:right w:val="single" w:sz="8" w:space="0" w:color="000000"/>
            </w:tcBorders>
            <w:shd w:val="clear" w:color="auto" w:fill="auto"/>
            <w:noWrap/>
            <w:vAlign w:val="bottom"/>
            <w:hideMark/>
          </w:tcPr>
          <w:p w14:paraId="01F7EAD5"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Std. Error</w:t>
            </w:r>
          </w:p>
        </w:tc>
      </w:tr>
      <w:tr w:rsidR="00E86456" w:rsidRPr="00E86456" w14:paraId="5CDBBF4C" w14:textId="77777777" w:rsidTr="00E86456">
        <w:trPr>
          <w:trHeight w:val="330"/>
        </w:trPr>
        <w:tc>
          <w:tcPr>
            <w:tcW w:w="3500" w:type="dxa"/>
            <w:tcBorders>
              <w:top w:val="nil"/>
              <w:left w:val="single" w:sz="8" w:space="0" w:color="auto"/>
              <w:bottom w:val="single" w:sz="4" w:space="0" w:color="auto"/>
              <w:right w:val="nil"/>
            </w:tcBorders>
            <w:shd w:val="clear" w:color="auto" w:fill="auto"/>
            <w:noWrap/>
            <w:vAlign w:val="bottom"/>
            <w:hideMark/>
          </w:tcPr>
          <w:p w14:paraId="4508CEAC" w14:textId="77777777" w:rsidR="00E86456" w:rsidRPr="00E86456" w:rsidRDefault="00E86456" w:rsidP="00E86456">
            <w:pPr>
              <w:rPr>
                <w:rFonts w:eastAsia="Times New Roman" w:cs="Times New Roman"/>
                <w:color w:val="000000"/>
                <w:szCs w:val="24"/>
              </w:rPr>
            </w:pPr>
            <w:r w:rsidRPr="00E86456">
              <w:rPr>
                <w:rFonts w:eastAsia="Times New Roman" w:cs="Times New Roman"/>
                <w:color w:val="000000"/>
                <w:szCs w:val="24"/>
              </w:rPr>
              <w:t>Intercept</w:t>
            </w:r>
          </w:p>
        </w:tc>
        <w:tc>
          <w:tcPr>
            <w:tcW w:w="1114" w:type="dxa"/>
            <w:tcBorders>
              <w:top w:val="nil"/>
              <w:left w:val="single" w:sz="8" w:space="0" w:color="auto"/>
              <w:bottom w:val="single" w:sz="4" w:space="0" w:color="auto"/>
              <w:right w:val="single" w:sz="4" w:space="0" w:color="auto"/>
            </w:tcBorders>
            <w:shd w:val="clear" w:color="auto" w:fill="auto"/>
            <w:noWrap/>
            <w:vAlign w:val="bottom"/>
            <w:hideMark/>
          </w:tcPr>
          <w:p w14:paraId="7DED637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0.375</w:t>
            </w:r>
          </w:p>
        </w:tc>
        <w:tc>
          <w:tcPr>
            <w:tcW w:w="1024" w:type="dxa"/>
            <w:tcBorders>
              <w:top w:val="nil"/>
              <w:left w:val="nil"/>
              <w:bottom w:val="single" w:sz="4" w:space="0" w:color="auto"/>
              <w:right w:val="nil"/>
            </w:tcBorders>
            <w:shd w:val="clear" w:color="auto" w:fill="auto"/>
            <w:noWrap/>
            <w:vAlign w:val="bottom"/>
            <w:hideMark/>
          </w:tcPr>
          <w:p w14:paraId="170CC06B"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0.931</w:t>
            </w:r>
          </w:p>
        </w:tc>
        <w:tc>
          <w:tcPr>
            <w:tcW w:w="302" w:type="dxa"/>
            <w:tcBorders>
              <w:top w:val="nil"/>
              <w:left w:val="nil"/>
              <w:bottom w:val="single" w:sz="4" w:space="0" w:color="auto"/>
              <w:right w:val="single" w:sz="8" w:space="0" w:color="auto"/>
            </w:tcBorders>
            <w:shd w:val="clear" w:color="auto" w:fill="auto"/>
            <w:noWrap/>
            <w:vAlign w:val="bottom"/>
            <w:hideMark/>
          </w:tcPr>
          <w:p w14:paraId="5F3E7E98"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14:paraId="7B8B701F"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1.136</w:t>
            </w:r>
          </w:p>
        </w:tc>
        <w:tc>
          <w:tcPr>
            <w:tcW w:w="1018" w:type="dxa"/>
            <w:tcBorders>
              <w:top w:val="nil"/>
              <w:left w:val="nil"/>
              <w:bottom w:val="single" w:sz="4" w:space="0" w:color="auto"/>
              <w:right w:val="nil"/>
            </w:tcBorders>
            <w:shd w:val="clear" w:color="auto" w:fill="auto"/>
            <w:noWrap/>
            <w:vAlign w:val="bottom"/>
            <w:hideMark/>
          </w:tcPr>
          <w:p w14:paraId="2F594C79"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21.47</w:t>
            </w:r>
          </w:p>
        </w:tc>
        <w:tc>
          <w:tcPr>
            <w:tcW w:w="433" w:type="dxa"/>
            <w:tcBorders>
              <w:top w:val="nil"/>
              <w:left w:val="nil"/>
              <w:bottom w:val="single" w:sz="4" w:space="0" w:color="auto"/>
              <w:right w:val="single" w:sz="8" w:space="0" w:color="auto"/>
            </w:tcBorders>
            <w:shd w:val="clear" w:color="auto" w:fill="auto"/>
            <w:noWrap/>
            <w:vAlign w:val="bottom"/>
            <w:hideMark/>
          </w:tcPr>
          <w:p w14:paraId="0FD7978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r>
      <w:tr w:rsidR="00E86456" w:rsidRPr="00E86456" w14:paraId="27D96163" w14:textId="77777777" w:rsidTr="00E86456">
        <w:trPr>
          <w:trHeight w:val="315"/>
        </w:trPr>
        <w:tc>
          <w:tcPr>
            <w:tcW w:w="3500" w:type="dxa"/>
            <w:tcBorders>
              <w:top w:val="nil"/>
              <w:left w:val="single" w:sz="8" w:space="0" w:color="auto"/>
              <w:bottom w:val="nil"/>
              <w:right w:val="nil"/>
            </w:tcBorders>
            <w:shd w:val="clear" w:color="auto" w:fill="auto"/>
            <w:noWrap/>
            <w:vAlign w:val="bottom"/>
            <w:hideMark/>
          </w:tcPr>
          <w:p w14:paraId="7546B07B" w14:textId="77777777" w:rsidR="00E86456" w:rsidRPr="00E86456" w:rsidRDefault="00E86456" w:rsidP="00E86456">
            <w:pPr>
              <w:rPr>
                <w:rFonts w:eastAsia="Times New Roman" w:cs="Times New Roman"/>
                <w:color w:val="000000"/>
                <w:szCs w:val="24"/>
                <w:u w:val="single"/>
              </w:rPr>
            </w:pPr>
            <w:r w:rsidRPr="00E86456">
              <w:rPr>
                <w:rFonts w:eastAsia="Times New Roman" w:cs="Times New Roman"/>
                <w:color w:val="000000"/>
                <w:szCs w:val="24"/>
                <w:u w:val="single"/>
              </w:rPr>
              <w:t>Respondent's</w:t>
            </w:r>
          </w:p>
        </w:tc>
        <w:tc>
          <w:tcPr>
            <w:tcW w:w="1114" w:type="dxa"/>
            <w:tcBorders>
              <w:top w:val="nil"/>
              <w:left w:val="single" w:sz="8" w:space="0" w:color="auto"/>
              <w:bottom w:val="nil"/>
              <w:right w:val="single" w:sz="4" w:space="0" w:color="auto"/>
            </w:tcBorders>
            <w:shd w:val="clear" w:color="auto" w:fill="auto"/>
            <w:noWrap/>
            <w:vAlign w:val="bottom"/>
            <w:hideMark/>
          </w:tcPr>
          <w:p w14:paraId="33ED51C6" w14:textId="77777777" w:rsidR="00E86456" w:rsidRPr="00E86456" w:rsidRDefault="00E86456" w:rsidP="00E86456">
            <w:pPr>
              <w:jc w:val="center"/>
              <w:rPr>
                <w:rFonts w:eastAsia="Times New Roman" w:cs="Times New Roman"/>
                <w:color w:val="000000"/>
                <w:szCs w:val="24"/>
                <w:u w:val="single"/>
              </w:rPr>
            </w:pPr>
            <w:r w:rsidRPr="00E86456">
              <w:rPr>
                <w:rFonts w:eastAsia="Times New Roman" w:cs="Times New Roman"/>
                <w:color w:val="000000"/>
                <w:szCs w:val="24"/>
                <w:u w:val="single"/>
              </w:rPr>
              <w:t> </w:t>
            </w:r>
          </w:p>
        </w:tc>
        <w:tc>
          <w:tcPr>
            <w:tcW w:w="1024" w:type="dxa"/>
            <w:tcBorders>
              <w:top w:val="nil"/>
              <w:left w:val="nil"/>
              <w:bottom w:val="nil"/>
              <w:right w:val="nil"/>
            </w:tcBorders>
            <w:shd w:val="clear" w:color="auto" w:fill="auto"/>
            <w:noWrap/>
            <w:vAlign w:val="bottom"/>
            <w:hideMark/>
          </w:tcPr>
          <w:p w14:paraId="3266F2C5" w14:textId="77777777" w:rsidR="00E86456" w:rsidRPr="00E86456" w:rsidRDefault="00E86456" w:rsidP="00E86456">
            <w:pPr>
              <w:jc w:val="center"/>
              <w:rPr>
                <w:rFonts w:eastAsia="Times New Roman" w:cs="Times New Roman"/>
                <w:color w:val="000000"/>
                <w:szCs w:val="24"/>
                <w:u w:val="single"/>
              </w:rPr>
            </w:pPr>
          </w:p>
        </w:tc>
        <w:tc>
          <w:tcPr>
            <w:tcW w:w="302" w:type="dxa"/>
            <w:tcBorders>
              <w:top w:val="nil"/>
              <w:left w:val="nil"/>
              <w:bottom w:val="nil"/>
              <w:right w:val="single" w:sz="8" w:space="0" w:color="auto"/>
            </w:tcBorders>
            <w:shd w:val="clear" w:color="auto" w:fill="auto"/>
            <w:noWrap/>
            <w:vAlign w:val="bottom"/>
            <w:hideMark/>
          </w:tcPr>
          <w:p w14:paraId="327C413D" w14:textId="77777777" w:rsidR="00E86456" w:rsidRPr="00E86456" w:rsidRDefault="00E86456" w:rsidP="00E86456">
            <w:pPr>
              <w:jc w:val="center"/>
              <w:rPr>
                <w:rFonts w:eastAsia="Times New Roman" w:cs="Times New Roman"/>
                <w:color w:val="000000"/>
                <w:szCs w:val="24"/>
                <w:u w:val="single"/>
              </w:rPr>
            </w:pPr>
            <w:r w:rsidRPr="00E86456">
              <w:rPr>
                <w:rFonts w:eastAsia="Times New Roman" w:cs="Times New Roman"/>
                <w:color w:val="000000"/>
                <w:szCs w:val="24"/>
                <w:u w:val="single"/>
              </w:rPr>
              <w:t> </w:t>
            </w:r>
          </w:p>
        </w:tc>
        <w:tc>
          <w:tcPr>
            <w:tcW w:w="1070" w:type="dxa"/>
            <w:tcBorders>
              <w:top w:val="nil"/>
              <w:left w:val="nil"/>
              <w:bottom w:val="nil"/>
              <w:right w:val="single" w:sz="4" w:space="0" w:color="auto"/>
            </w:tcBorders>
            <w:shd w:val="clear" w:color="auto" w:fill="auto"/>
            <w:noWrap/>
            <w:vAlign w:val="bottom"/>
            <w:hideMark/>
          </w:tcPr>
          <w:p w14:paraId="63DF9A8C"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18" w:type="dxa"/>
            <w:tcBorders>
              <w:top w:val="nil"/>
              <w:left w:val="nil"/>
              <w:bottom w:val="nil"/>
              <w:right w:val="nil"/>
            </w:tcBorders>
            <w:shd w:val="clear" w:color="auto" w:fill="auto"/>
            <w:noWrap/>
            <w:vAlign w:val="bottom"/>
            <w:hideMark/>
          </w:tcPr>
          <w:p w14:paraId="1438E173" w14:textId="77777777" w:rsidR="00E86456" w:rsidRPr="00E86456" w:rsidRDefault="00E86456" w:rsidP="00E86456">
            <w:pPr>
              <w:jc w:val="center"/>
              <w:rPr>
                <w:rFonts w:eastAsia="Times New Roman" w:cs="Times New Roman"/>
                <w:color w:val="000000"/>
                <w:szCs w:val="24"/>
              </w:rPr>
            </w:pPr>
          </w:p>
        </w:tc>
        <w:tc>
          <w:tcPr>
            <w:tcW w:w="433" w:type="dxa"/>
            <w:tcBorders>
              <w:top w:val="nil"/>
              <w:left w:val="nil"/>
              <w:bottom w:val="nil"/>
              <w:right w:val="single" w:sz="8" w:space="0" w:color="auto"/>
            </w:tcBorders>
            <w:shd w:val="clear" w:color="auto" w:fill="auto"/>
            <w:noWrap/>
            <w:vAlign w:val="bottom"/>
            <w:hideMark/>
          </w:tcPr>
          <w:p w14:paraId="652DC487"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r>
      <w:tr w:rsidR="00E86456" w:rsidRPr="00E86456" w14:paraId="266BD273" w14:textId="77777777" w:rsidTr="00E86456">
        <w:trPr>
          <w:trHeight w:val="315"/>
        </w:trPr>
        <w:tc>
          <w:tcPr>
            <w:tcW w:w="3500" w:type="dxa"/>
            <w:tcBorders>
              <w:top w:val="nil"/>
              <w:left w:val="single" w:sz="8" w:space="0" w:color="auto"/>
              <w:bottom w:val="dashed" w:sz="4" w:space="0" w:color="auto"/>
              <w:right w:val="nil"/>
            </w:tcBorders>
            <w:shd w:val="clear" w:color="auto" w:fill="auto"/>
            <w:noWrap/>
            <w:vAlign w:val="bottom"/>
            <w:hideMark/>
          </w:tcPr>
          <w:p w14:paraId="5979CD7C" w14:textId="77777777" w:rsidR="00E86456" w:rsidRPr="00E86456" w:rsidRDefault="00E86456" w:rsidP="00E86456">
            <w:pPr>
              <w:ind w:firstLineChars="200" w:firstLine="480"/>
              <w:rPr>
                <w:rFonts w:eastAsia="Times New Roman" w:cs="Times New Roman"/>
                <w:color w:val="000000"/>
                <w:szCs w:val="24"/>
              </w:rPr>
            </w:pPr>
            <w:r w:rsidRPr="00E86456">
              <w:rPr>
                <w:rFonts w:eastAsia="Times New Roman" w:cs="Times New Roman"/>
                <w:color w:val="000000"/>
                <w:szCs w:val="24"/>
              </w:rPr>
              <w:t>Age</w:t>
            </w:r>
          </w:p>
        </w:tc>
        <w:tc>
          <w:tcPr>
            <w:tcW w:w="1114" w:type="dxa"/>
            <w:tcBorders>
              <w:top w:val="nil"/>
              <w:left w:val="single" w:sz="8" w:space="0" w:color="auto"/>
              <w:bottom w:val="dashed" w:sz="4" w:space="0" w:color="auto"/>
              <w:right w:val="single" w:sz="4" w:space="0" w:color="auto"/>
            </w:tcBorders>
            <w:shd w:val="clear" w:color="auto" w:fill="auto"/>
            <w:noWrap/>
            <w:vAlign w:val="bottom"/>
            <w:hideMark/>
          </w:tcPr>
          <w:p w14:paraId="30CCE291"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-0.040</w:t>
            </w:r>
          </w:p>
        </w:tc>
        <w:tc>
          <w:tcPr>
            <w:tcW w:w="1024" w:type="dxa"/>
            <w:tcBorders>
              <w:top w:val="nil"/>
              <w:left w:val="nil"/>
              <w:bottom w:val="dashed" w:sz="4" w:space="0" w:color="auto"/>
              <w:right w:val="nil"/>
            </w:tcBorders>
            <w:shd w:val="clear" w:color="auto" w:fill="auto"/>
            <w:noWrap/>
            <w:vAlign w:val="bottom"/>
            <w:hideMark/>
          </w:tcPr>
          <w:p w14:paraId="3F1CAA52"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0.028</w:t>
            </w:r>
          </w:p>
        </w:tc>
        <w:tc>
          <w:tcPr>
            <w:tcW w:w="302" w:type="dxa"/>
            <w:tcBorders>
              <w:top w:val="nil"/>
              <w:left w:val="nil"/>
              <w:bottom w:val="dashed" w:sz="4" w:space="0" w:color="auto"/>
              <w:right w:val="single" w:sz="8" w:space="0" w:color="auto"/>
            </w:tcBorders>
            <w:shd w:val="clear" w:color="auto" w:fill="auto"/>
            <w:noWrap/>
            <w:vAlign w:val="bottom"/>
            <w:hideMark/>
          </w:tcPr>
          <w:p w14:paraId="49BED6DE"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70" w:type="dxa"/>
            <w:tcBorders>
              <w:top w:val="nil"/>
              <w:left w:val="nil"/>
              <w:bottom w:val="dashed" w:sz="4" w:space="0" w:color="auto"/>
              <w:right w:val="single" w:sz="4" w:space="0" w:color="auto"/>
            </w:tcBorders>
            <w:shd w:val="clear" w:color="auto" w:fill="auto"/>
            <w:noWrap/>
            <w:vAlign w:val="bottom"/>
            <w:hideMark/>
          </w:tcPr>
          <w:p w14:paraId="3945DCA3"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-0.155</w:t>
            </w:r>
          </w:p>
        </w:tc>
        <w:tc>
          <w:tcPr>
            <w:tcW w:w="1018" w:type="dxa"/>
            <w:tcBorders>
              <w:top w:val="nil"/>
              <w:left w:val="nil"/>
              <w:bottom w:val="dashed" w:sz="4" w:space="0" w:color="auto"/>
              <w:right w:val="nil"/>
            </w:tcBorders>
            <w:shd w:val="clear" w:color="auto" w:fill="auto"/>
            <w:noWrap/>
            <w:vAlign w:val="bottom"/>
            <w:hideMark/>
          </w:tcPr>
          <w:p w14:paraId="482E38D3"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0.033</w:t>
            </w:r>
          </w:p>
        </w:tc>
        <w:tc>
          <w:tcPr>
            <w:tcW w:w="433" w:type="dxa"/>
            <w:tcBorders>
              <w:top w:val="nil"/>
              <w:left w:val="nil"/>
              <w:bottom w:val="dashed" w:sz="4" w:space="0" w:color="auto"/>
              <w:right w:val="single" w:sz="8" w:space="0" w:color="auto"/>
            </w:tcBorders>
            <w:shd w:val="clear" w:color="auto" w:fill="auto"/>
            <w:noWrap/>
            <w:vAlign w:val="bottom"/>
            <w:hideMark/>
          </w:tcPr>
          <w:p w14:paraId="3046C7CD"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w:t>
            </w:r>
          </w:p>
        </w:tc>
      </w:tr>
      <w:tr w:rsidR="00E86456" w:rsidRPr="00E86456" w14:paraId="5D14B4F1" w14:textId="77777777" w:rsidTr="00E86456">
        <w:trPr>
          <w:trHeight w:val="315"/>
        </w:trPr>
        <w:tc>
          <w:tcPr>
            <w:tcW w:w="3500" w:type="dxa"/>
            <w:tcBorders>
              <w:top w:val="nil"/>
              <w:left w:val="single" w:sz="8" w:space="0" w:color="auto"/>
              <w:bottom w:val="dashed" w:sz="4" w:space="0" w:color="auto"/>
              <w:right w:val="nil"/>
            </w:tcBorders>
            <w:shd w:val="clear" w:color="auto" w:fill="auto"/>
            <w:noWrap/>
            <w:vAlign w:val="bottom"/>
            <w:hideMark/>
          </w:tcPr>
          <w:p w14:paraId="11754A7D" w14:textId="77777777" w:rsidR="00E86456" w:rsidRPr="00E86456" w:rsidRDefault="00E86456" w:rsidP="00E86456">
            <w:pPr>
              <w:ind w:firstLineChars="200" w:firstLine="480"/>
              <w:rPr>
                <w:rFonts w:eastAsia="Times New Roman" w:cs="Times New Roman"/>
                <w:color w:val="000000"/>
                <w:szCs w:val="24"/>
              </w:rPr>
            </w:pPr>
            <w:r w:rsidRPr="00E86456">
              <w:rPr>
                <w:rFonts w:eastAsia="Times New Roman" w:cs="Times New Roman"/>
                <w:color w:val="000000"/>
                <w:szCs w:val="24"/>
              </w:rPr>
              <w:t>Gender (M)</w:t>
            </w:r>
          </w:p>
        </w:tc>
        <w:tc>
          <w:tcPr>
            <w:tcW w:w="1114" w:type="dxa"/>
            <w:tcBorders>
              <w:top w:val="nil"/>
              <w:left w:val="single" w:sz="8" w:space="0" w:color="auto"/>
              <w:bottom w:val="dashed" w:sz="4" w:space="0" w:color="auto"/>
              <w:right w:val="single" w:sz="4" w:space="0" w:color="auto"/>
            </w:tcBorders>
            <w:shd w:val="clear" w:color="auto" w:fill="auto"/>
            <w:noWrap/>
            <w:vAlign w:val="bottom"/>
            <w:hideMark/>
          </w:tcPr>
          <w:p w14:paraId="5BB7668A"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-0.658</w:t>
            </w:r>
          </w:p>
        </w:tc>
        <w:tc>
          <w:tcPr>
            <w:tcW w:w="1024" w:type="dxa"/>
            <w:tcBorders>
              <w:top w:val="nil"/>
              <w:left w:val="nil"/>
              <w:bottom w:val="dashed" w:sz="4" w:space="0" w:color="auto"/>
              <w:right w:val="nil"/>
            </w:tcBorders>
            <w:shd w:val="clear" w:color="auto" w:fill="auto"/>
            <w:noWrap/>
            <w:vAlign w:val="bottom"/>
            <w:hideMark/>
          </w:tcPr>
          <w:p w14:paraId="25E5A0C3"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0.255</w:t>
            </w:r>
          </w:p>
        </w:tc>
        <w:tc>
          <w:tcPr>
            <w:tcW w:w="302" w:type="dxa"/>
            <w:tcBorders>
              <w:top w:val="nil"/>
              <w:left w:val="nil"/>
              <w:bottom w:val="dashed" w:sz="4" w:space="0" w:color="auto"/>
              <w:right w:val="single" w:sz="8" w:space="0" w:color="auto"/>
            </w:tcBorders>
            <w:shd w:val="clear" w:color="auto" w:fill="auto"/>
            <w:noWrap/>
            <w:vAlign w:val="bottom"/>
            <w:hideMark/>
          </w:tcPr>
          <w:p w14:paraId="75553081"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w:t>
            </w:r>
          </w:p>
        </w:tc>
        <w:tc>
          <w:tcPr>
            <w:tcW w:w="1070" w:type="dxa"/>
            <w:tcBorders>
              <w:top w:val="nil"/>
              <w:left w:val="nil"/>
              <w:bottom w:val="dashed" w:sz="4" w:space="0" w:color="auto"/>
              <w:right w:val="single" w:sz="4" w:space="0" w:color="auto"/>
            </w:tcBorders>
            <w:shd w:val="clear" w:color="auto" w:fill="auto"/>
            <w:noWrap/>
            <w:vAlign w:val="bottom"/>
            <w:hideMark/>
          </w:tcPr>
          <w:p w14:paraId="6032B2A2"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-0.475</w:t>
            </w:r>
          </w:p>
        </w:tc>
        <w:tc>
          <w:tcPr>
            <w:tcW w:w="1018" w:type="dxa"/>
            <w:tcBorders>
              <w:top w:val="nil"/>
              <w:left w:val="nil"/>
              <w:bottom w:val="dashed" w:sz="4" w:space="0" w:color="auto"/>
              <w:right w:val="nil"/>
            </w:tcBorders>
            <w:shd w:val="clear" w:color="auto" w:fill="auto"/>
            <w:noWrap/>
            <w:vAlign w:val="bottom"/>
            <w:hideMark/>
          </w:tcPr>
          <w:p w14:paraId="13FBCEBD"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0.477</w:t>
            </w:r>
          </w:p>
        </w:tc>
        <w:tc>
          <w:tcPr>
            <w:tcW w:w="433" w:type="dxa"/>
            <w:tcBorders>
              <w:top w:val="nil"/>
              <w:left w:val="nil"/>
              <w:bottom w:val="dashed" w:sz="4" w:space="0" w:color="auto"/>
              <w:right w:val="single" w:sz="8" w:space="0" w:color="auto"/>
            </w:tcBorders>
            <w:shd w:val="clear" w:color="auto" w:fill="auto"/>
            <w:noWrap/>
            <w:vAlign w:val="bottom"/>
            <w:hideMark/>
          </w:tcPr>
          <w:p w14:paraId="3E36F2FD"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r>
      <w:tr w:rsidR="00E86456" w:rsidRPr="00E86456" w14:paraId="0443510C" w14:textId="77777777" w:rsidTr="00E86456">
        <w:trPr>
          <w:trHeight w:val="315"/>
        </w:trPr>
        <w:tc>
          <w:tcPr>
            <w:tcW w:w="3500" w:type="dxa"/>
            <w:tcBorders>
              <w:top w:val="nil"/>
              <w:left w:val="single" w:sz="8" w:space="0" w:color="auto"/>
              <w:bottom w:val="dashed" w:sz="4" w:space="0" w:color="auto"/>
              <w:right w:val="nil"/>
            </w:tcBorders>
            <w:shd w:val="clear" w:color="auto" w:fill="auto"/>
            <w:noWrap/>
            <w:vAlign w:val="bottom"/>
            <w:hideMark/>
          </w:tcPr>
          <w:p w14:paraId="7E6E6401" w14:textId="77777777" w:rsidR="00E86456" w:rsidRPr="00E86456" w:rsidRDefault="00E86456" w:rsidP="00E86456">
            <w:pPr>
              <w:ind w:firstLineChars="200" w:firstLine="480"/>
              <w:rPr>
                <w:rFonts w:eastAsia="Times New Roman" w:cs="Times New Roman"/>
                <w:color w:val="000000"/>
                <w:szCs w:val="24"/>
              </w:rPr>
            </w:pPr>
            <w:r w:rsidRPr="00E86456">
              <w:rPr>
                <w:rFonts w:eastAsia="Times New Roman" w:cs="Times New Roman"/>
                <w:color w:val="000000"/>
                <w:szCs w:val="24"/>
              </w:rPr>
              <w:t>Race (Minority)</w:t>
            </w:r>
          </w:p>
        </w:tc>
        <w:tc>
          <w:tcPr>
            <w:tcW w:w="1114" w:type="dxa"/>
            <w:tcBorders>
              <w:top w:val="nil"/>
              <w:left w:val="single" w:sz="8" w:space="0" w:color="auto"/>
              <w:bottom w:val="dashed" w:sz="4" w:space="0" w:color="auto"/>
              <w:right w:val="single" w:sz="4" w:space="0" w:color="auto"/>
            </w:tcBorders>
            <w:shd w:val="clear" w:color="auto" w:fill="auto"/>
            <w:noWrap/>
            <w:vAlign w:val="bottom"/>
            <w:hideMark/>
          </w:tcPr>
          <w:p w14:paraId="6BFF6E2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-0.737</w:t>
            </w:r>
          </w:p>
        </w:tc>
        <w:tc>
          <w:tcPr>
            <w:tcW w:w="1024" w:type="dxa"/>
            <w:tcBorders>
              <w:top w:val="nil"/>
              <w:left w:val="nil"/>
              <w:bottom w:val="dashed" w:sz="4" w:space="0" w:color="auto"/>
              <w:right w:val="nil"/>
            </w:tcBorders>
            <w:shd w:val="clear" w:color="auto" w:fill="auto"/>
            <w:noWrap/>
            <w:vAlign w:val="bottom"/>
            <w:hideMark/>
          </w:tcPr>
          <w:p w14:paraId="4130B3E4"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0.596</w:t>
            </w:r>
          </w:p>
        </w:tc>
        <w:tc>
          <w:tcPr>
            <w:tcW w:w="302" w:type="dxa"/>
            <w:tcBorders>
              <w:top w:val="nil"/>
              <w:left w:val="nil"/>
              <w:bottom w:val="dashed" w:sz="4" w:space="0" w:color="auto"/>
              <w:right w:val="single" w:sz="8" w:space="0" w:color="auto"/>
            </w:tcBorders>
            <w:shd w:val="clear" w:color="auto" w:fill="auto"/>
            <w:noWrap/>
            <w:vAlign w:val="bottom"/>
            <w:hideMark/>
          </w:tcPr>
          <w:p w14:paraId="04720BD2"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70" w:type="dxa"/>
            <w:tcBorders>
              <w:top w:val="nil"/>
              <w:left w:val="nil"/>
              <w:bottom w:val="dashed" w:sz="4" w:space="0" w:color="auto"/>
              <w:right w:val="single" w:sz="4" w:space="0" w:color="auto"/>
            </w:tcBorders>
            <w:shd w:val="clear" w:color="auto" w:fill="auto"/>
            <w:noWrap/>
            <w:vAlign w:val="bottom"/>
            <w:hideMark/>
          </w:tcPr>
          <w:p w14:paraId="263C3089"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-3.273</w:t>
            </w:r>
          </w:p>
        </w:tc>
        <w:tc>
          <w:tcPr>
            <w:tcW w:w="1018" w:type="dxa"/>
            <w:tcBorders>
              <w:top w:val="nil"/>
              <w:left w:val="nil"/>
              <w:bottom w:val="dashed" w:sz="4" w:space="0" w:color="auto"/>
              <w:right w:val="nil"/>
            </w:tcBorders>
            <w:shd w:val="clear" w:color="auto" w:fill="auto"/>
            <w:noWrap/>
            <w:vAlign w:val="bottom"/>
            <w:hideMark/>
          </w:tcPr>
          <w:p w14:paraId="6E1EC8EA"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0.901</w:t>
            </w:r>
          </w:p>
        </w:tc>
        <w:tc>
          <w:tcPr>
            <w:tcW w:w="433" w:type="dxa"/>
            <w:tcBorders>
              <w:top w:val="nil"/>
              <w:left w:val="nil"/>
              <w:bottom w:val="dashed" w:sz="4" w:space="0" w:color="auto"/>
              <w:right w:val="single" w:sz="8" w:space="0" w:color="auto"/>
            </w:tcBorders>
            <w:shd w:val="clear" w:color="auto" w:fill="auto"/>
            <w:noWrap/>
            <w:vAlign w:val="bottom"/>
            <w:hideMark/>
          </w:tcPr>
          <w:p w14:paraId="2E0EAE59"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w:t>
            </w:r>
          </w:p>
        </w:tc>
      </w:tr>
      <w:tr w:rsidR="00E86456" w:rsidRPr="00E86456" w14:paraId="7D9A031B" w14:textId="77777777" w:rsidTr="00E86456">
        <w:trPr>
          <w:trHeight w:val="315"/>
        </w:trPr>
        <w:tc>
          <w:tcPr>
            <w:tcW w:w="3500" w:type="dxa"/>
            <w:tcBorders>
              <w:top w:val="nil"/>
              <w:left w:val="single" w:sz="8" w:space="0" w:color="auto"/>
              <w:bottom w:val="dashed" w:sz="4" w:space="0" w:color="auto"/>
              <w:right w:val="nil"/>
            </w:tcBorders>
            <w:shd w:val="clear" w:color="auto" w:fill="auto"/>
            <w:noWrap/>
            <w:vAlign w:val="bottom"/>
            <w:hideMark/>
          </w:tcPr>
          <w:p w14:paraId="2588DC21" w14:textId="77777777" w:rsidR="00E86456" w:rsidRPr="00E86456" w:rsidRDefault="00E86456" w:rsidP="00E86456">
            <w:pPr>
              <w:ind w:firstLineChars="200" w:firstLine="480"/>
              <w:rPr>
                <w:rFonts w:eastAsia="Times New Roman" w:cs="Times New Roman"/>
                <w:color w:val="000000"/>
                <w:szCs w:val="24"/>
              </w:rPr>
            </w:pPr>
            <w:r w:rsidRPr="00E86456">
              <w:rPr>
                <w:rFonts w:eastAsia="Times New Roman" w:cs="Times New Roman"/>
                <w:color w:val="000000"/>
                <w:szCs w:val="24"/>
              </w:rPr>
              <w:t>Log(Income)</w:t>
            </w:r>
          </w:p>
        </w:tc>
        <w:tc>
          <w:tcPr>
            <w:tcW w:w="1114" w:type="dxa"/>
            <w:tcBorders>
              <w:top w:val="nil"/>
              <w:left w:val="single" w:sz="8" w:space="0" w:color="auto"/>
              <w:bottom w:val="dashed" w:sz="4" w:space="0" w:color="auto"/>
              <w:right w:val="single" w:sz="4" w:space="0" w:color="auto"/>
            </w:tcBorders>
            <w:shd w:val="clear" w:color="auto" w:fill="auto"/>
            <w:noWrap/>
            <w:vAlign w:val="bottom"/>
            <w:hideMark/>
          </w:tcPr>
          <w:p w14:paraId="0E719C42"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0.174</w:t>
            </w:r>
          </w:p>
        </w:tc>
        <w:tc>
          <w:tcPr>
            <w:tcW w:w="1024" w:type="dxa"/>
            <w:tcBorders>
              <w:top w:val="nil"/>
              <w:left w:val="nil"/>
              <w:bottom w:val="dashed" w:sz="4" w:space="0" w:color="auto"/>
              <w:right w:val="nil"/>
            </w:tcBorders>
            <w:shd w:val="clear" w:color="auto" w:fill="auto"/>
            <w:noWrap/>
            <w:vAlign w:val="bottom"/>
            <w:hideMark/>
          </w:tcPr>
          <w:p w14:paraId="37844148"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0.098</w:t>
            </w:r>
          </w:p>
        </w:tc>
        <w:tc>
          <w:tcPr>
            <w:tcW w:w="302" w:type="dxa"/>
            <w:tcBorders>
              <w:top w:val="nil"/>
              <w:left w:val="nil"/>
              <w:bottom w:val="dashed" w:sz="4" w:space="0" w:color="auto"/>
              <w:right w:val="single" w:sz="8" w:space="0" w:color="auto"/>
            </w:tcBorders>
            <w:shd w:val="clear" w:color="auto" w:fill="auto"/>
            <w:noWrap/>
            <w:vAlign w:val="bottom"/>
            <w:hideMark/>
          </w:tcPr>
          <w:p w14:paraId="67C92E9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w:t>
            </w:r>
          </w:p>
        </w:tc>
        <w:tc>
          <w:tcPr>
            <w:tcW w:w="1070" w:type="dxa"/>
            <w:tcBorders>
              <w:top w:val="nil"/>
              <w:left w:val="nil"/>
              <w:bottom w:val="dashed" w:sz="4" w:space="0" w:color="auto"/>
              <w:right w:val="single" w:sz="4" w:space="0" w:color="auto"/>
            </w:tcBorders>
            <w:shd w:val="clear" w:color="auto" w:fill="auto"/>
            <w:noWrap/>
            <w:vAlign w:val="bottom"/>
            <w:hideMark/>
          </w:tcPr>
          <w:p w14:paraId="2C0C282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0.113</w:t>
            </w:r>
          </w:p>
        </w:tc>
        <w:tc>
          <w:tcPr>
            <w:tcW w:w="1018" w:type="dxa"/>
            <w:tcBorders>
              <w:top w:val="nil"/>
              <w:left w:val="nil"/>
              <w:bottom w:val="dashed" w:sz="4" w:space="0" w:color="auto"/>
              <w:right w:val="nil"/>
            </w:tcBorders>
            <w:shd w:val="clear" w:color="auto" w:fill="auto"/>
            <w:noWrap/>
            <w:vAlign w:val="bottom"/>
            <w:hideMark/>
          </w:tcPr>
          <w:p w14:paraId="696C16FC"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0.122</w:t>
            </w:r>
          </w:p>
        </w:tc>
        <w:tc>
          <w:tcPr>
            <w:tcW w:w="433" w:type="dxa"/>
            <w:tcBorders>
              <w:top w:val="nil"/>
              <w:left w:val="nil"/>
              <w:bottom w:val="dashed" w:sz="4" w:space="0" w:color="auto"/>
              <w:right w:val="single" w:sz="8" w:space="0" w:color="auto"/>
            </w:tcBorders>
            <w:shd w:val="clear" w:color="auto" w:fill="auto"/>
            <w:noWrap/>
            <w:vAlign w:val="bottom"/>
            <w:hideMark/>
          </w:tcPr>
          <w:p w14:paraId="72BAA6B3"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r>
      <w:tr w:rsidR="00E86456" w:rsidRPr="00E86456" w14:paraId="2ECA04E2" w14:textId="77777777" w:rsidTr="00E86456">
        <w:trPr>
          <w:trHeight w:val="330"/>
        </w:trPr>
        <w:tc>
          <w:tcPr>
            <w:tcW w:w="3500" w:type="dxa"/>
            <w:tcBorders>
              <w:top w:val="nil"/>
              <w:left w:val="single" w:sz="8" w:space="0" w:color="auto"/>
              <w:bottom w:val="single" w:sz="8" w:space="0" w:color="auto"/>
              <w:right w:val="nil"/>
            </w:tcBorders>
            <w:shd w:val="clear" w:color="auto" w:fill="auto"/>
            <w:noWrap/>
            <w:vAlign w:val="bottom"/>
            <w:hideMark/>
          </w:tcPr>
          <w:p w14:paraId="18761A2C" w14:textId="77777777" w:rsidR="00E86456" w:rsidRPr="00E86456" w:rsidRDefault="00E86456" w:rsidP="00E86456">
            <w:pPr>
              <w:ind w:firstLineChars="200" w:firstLine="480"/>
              <w:rPr>
                <w:rFonts w:eastAsia="Times New Roman" w:cs="Times New Roman"/>
                <w:color w:val="000000"/>
                <w:szCs w:val="24"/>
              </w:rPr>
            </w:pPr>
            <w:r w:rsidRPr="00E86456">
              <w:rPr>
                <w:rFonts w:eastAsia="Times New Roman" w:cs="Times New Roman"/>
                <w:color w:val="000000"/>
                <w:szCs w:val="24"/>
              </w:rPr>
              <w:t>Non-Atlanta Friends (25 Miles)</w:t>
            </w:r>
          </w:p>
        </w:tc>
        <w:tc>
          <w:tcPr>
            <w:tcW w:w="1114" w:type="dxa"/>
            <w:tcBorders>
              <w:top w:val="nil"/>
              <w:left w:val="single" w:sz="8" w:space="0" w:color="auto"/>
              <w:bottom w:val="single" w:sz="8" w:space="0" w:color="auto"/>
              <w:right w:val="single" w:sz="4" w:space="0" w:color="auto"/>
            </w:tcBorders>
            <w:shd w:val="clear" w:color="auto" w:fill="auto"/>
            <w:noWrap/>
            <w:vAlign w:val="bottom"/>
            <w:hideMark/>
          </w:tcPr>
          <w:p w14:paraId="05D6CB1A"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-6.40E-04</w:t>
            </w:r>
          </w:p>
        </w:tc>
        <w:tc>
          <w:tcPr>
            <w:tcW w:w="1024" w:type="dxa"/>
            <w:tcBorders>
              <w:top w:val="nil"/>
              <w:left w:val="nil"/>
              <w:bottom w:val="single" w:sz="8" w:space="0" w:color="auto"/>
              <w:right w:val="nil"/>
            </w:tcBorders>
            <w:shd w:val="clear" w:color="auto" w:fill="auto"/>
            <w:noWrap/>
            <w:vAlign w:val="bottom"/>
            <w:hideMark/>
          </w:tcPr>
          <w:p w14:paraId="1C3A5201"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3.84E-04</w:t>
            </w:r>
          </w:p>
        </w:tc>
        <w:tc>
          <w:tcPr>
            <w:tcW w:w="302" w:type="dxa"/>
            <w:tcBorders>
              <w:top w:val="nil"/>
              <w:left w:val="nil"/>
              <w:bottom w:val="single" w:sz="8" w:space="0" w:color="auto"/>
              <w:right w:val="single" w:sz="8" w:space="0" w:color="auto"/>
            </w:tcBorders>
            <w:shd w:val="clear" w:color="auto" w:fill="auto"/>
            <w:noWrap/>
            <w:vAlign w:val="bottom"/>
            <w:hideMark/>
          </w:tcPr>
          <w:p w14:paraId="0468B4A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w:t>
            </w:r>
          </w:p>
        </w:tc>
        <w:tc>
          <w:tcPr>
            <w:tcW w:w="1070" w:type="dxa"/>
            <w:tcBorders>
              <w:top w:val="nil"/>
              <w:left w:val="nil"/>
              <w:bottom w:val="single" w:sz="8" w:space="0" w:color="auto"/>
              <w:right w:val="single" w:sz="4" w:space="0" w:color="auto"/>
            </w:tcBorders>
            <w:shd w:val="clear" w:color="auto" w:fill="auto"/>
            <w:noWrap/>
            <w:vAlign w:val="bottom"/>
            <w:hideMark/>
          </w:tcPr>
          <w:p w14:paraId="3FE623CF"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-0.001</w:t>
            </w:r>
          </w:p>
        </w:tc>
        <w:tc>
          <w:tcPr>
            <w:tcW w:w="1018" w:type="dxa"/>
            <w:tcBorders>
              <w:top w:val="nil"/>
              <w:left w:val="nil"/>
              <w:bottom w:val="single" w:sz="8" w:space="0" w:color="auto"/>
              <w:right w:val="nil"/>
            </w:tcBorders>
            <w:shd w:val="clear" w:color="auto" w:fill="auto"/>
            <w:noWrap/>
            <w:vAlign w:val="bottom"/>
            <w:hideMark/>
          </w:tcPr>
          <w:p w14:paraId="7AF8933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4.43E-04</w:t>
            </w:r>
          </w:p>
        </w:tc>
        <w:tc>
          <w:tcPr>
            <w:tcW w:w="433" w:type="dxa"/>
            <w:tcBorders>
              <w:top w:val="nil"/>
              <w:left w:val="nil"/>
              <w:bottom w:val="single" w:sz="8" w:space="0" w:color="auto"/>
              <w:right w:val="single" w:sz="8" w:space="0" w:color="auto"/>
            </w:tcBorders>
            <w:shd w:val="clear" w:color="auto" w:fill="auto"/>
            <w:noWrap/>
            <w:vAlign w:val="bottom"/>
            <w:hideMark/>
          </w:tcPr>
          <w:p w14:paraId="2D339438"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r>
      <w:tr w:rsidR="00E86456" w:rsidRPr="00E86456" w14:paraId="2D551CB5" w14:textId="77777777" w:rsidTr="00E86456">
        <w:trPr>
          <w:trHeight w:val="315"/>
        </w:trPr>
        <w:tc>
          <w:tcPr>
            <w:tcW w:w="3500" w:type="dxa"/>
            <w:tcBorders>
              <w:top w:val="nil"/>
              <w:left w:val="single" w:sz="8" w:space="0" w:color="auto"/>
              <w:bottom w:val="nil"/>
              <w:right w:val="nil"/>
            </w:tcBorders>
            <w:shd w:val="clear" w:color="auto" w:fill="auto"/>
            <w:noWrap/>
            <w:vAlign w:val="bottom"/>
            <w:hideMark/>
          </w:tcPr>
          <w:p w14:paraId="172A1218" w14:textId="77777777" w:rsidR="00E86456" w:rsidRPr="00E86456" w:rsidRDefault="00E86456" w:rsidP="00E86456">
            <w:pPr>
              <w:rPr>
                <w:rFonts w:eastAsia="Times New Roman" w:cs="Times New Roman"/>
                <w:color w:val="000000"/>
                <w:szCs w:val="24"/>
                <w:u w:val="single"/>
              </w:rPr>
            </w:pPr>
            <w:r w:rsidRPr="00E86456">
              <w:rPr>
                <w:rFonts w:eastAsia="Times New Roman" w:cs="Times New Roman"/>
                <w:color w:val="000000"/>
                <w:szCs w:val="24"/>
                <w:u w:val="single"/>
              </w:rPr>
              <w:t>Social Lags</w:t>
            </w:r>
          </w:p>
        </w:tc>
        <w:tc>
          <w:tcPr>
            <w:tcW w:w="1114" w:type="dxa"/>
            <w:tcBorders>
              <w:top w:val="nil"/>
              <w:left w:val="single" w:sz="8" w:space="0" w:color="auto"/>
              <w:bottom w:val="nil"/>
              <w:right w:val="single" w:sz="4" w:space="0" w:color="auto"/>
            </w:tcBorders>
            <w:shd w:val="clear" w:color="auto" w:fill="auto"/>
            <w:noWrap/>
            <w:vAlign w:val="bottom"/>
            <w:hideMark/>
          </w:tcPr>
          <w:p w14:paraId="4404DAD7"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24" w:type="dxa"/>
            <w:tcBorders>
              <w:top w:val="nil"/>
              <w:left w:val="nil"/>
              <w:bottom w:val="nil"/>
              <w:right w:val="nil"/>
            </w:tcBorders>
            <w:shd w:val="clear" w:color="auto" w:fill="auto"/>
            <w:noWrap/>
            <w:vAlign w:val="bottom"/>
            <w:hideMark/>
          </w:tcPr>
          <w:p w14:paraId="094C45D2" w14:textId="77777777" w:rsidR="00E86456" w:rsidRPr="00E86456" w:rsidRDefault="00E86456" w:rsidP="00E86456">
            <w:pPr>
              <w:jc w:val="center"/>
              <w:rPr>
                <w:rFonts w:eastAsia="Times New Roman" w:cs="Times New Roman"/>
                <w:color w:val="000000"/>
                <w:szCs w:val="24"/>
              </w:rPr>
            </w:pPr>
          </w:p>
        </w:tc>
        <w:tc>
          <w:tcPr>
            <w:tcW w:w="302" w:type="dxa"/>
            <w:tcBorders>
              <w:top w:val="nil"/>
              <w:left w:val="nil"/>
              <w:bottom w:val="nil"/>
              <w:right w:val="single" w:sz="8" w:space="0" w:color="auto"/>
            </w:tcBorders>
            <w:shd w:val="clear" w:color="auto" w:fill="auto"/>
            <w:noWrap/>
            <w:vAlign w:val="bottom"/>
            <w:hideMark/>
          </w:tcPr>
          <w:p w14:paraId="4E1F495A"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70" w:type="dxa"/>
            <w:tcBorders>
              <w:top w:val="nil"/>
              <w:left w:val="nil"/>
              <w:bottom w:val="nil"/>
              <w:right w:val="single" w:sz="4" w:space="0" w:color="auto"/>
            </w:tcBorders>
            <w:shd w:val="clear" w:color="auto" w:fill="auto"/>
            <w:noWrap/>
            <w:vAlign w:val="bottom"/>
            <w:hideMark/>
          </w:tcPr>
          <w:p w14:paraId="214DE727"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18" w:type="dxa"/>
            <w:tcBorders>
              <w:top w:val="nil"/>
              <w:left w:val="nil"/>
              <w:bottom w:val="nil"/>
              <w:right w:val="nil"/>
            </w:tcBorders>
            <w:shd w:val="clear" w:color="auto" w:fill="auto"/>
            <w:noWrap/>
            <w:vAlign w:val="bottom"/>
            <w:hideMark/>
          </w:tcPr>
          <w:p w14:paraId="44A97465"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433" w:type="dxa"/>
            <w:tcBorders>
              <w:top w:val="nil"/>
              <w:left w:val="nil"/>
              <w:bottom w:val="nil"/>
              <w:right w:val="single" w:sz="8" w:space="0" w:color="auto"/>
            </w:tcBorders>
            <w:shd w:val="clear" w:color="auto" w:fill="auto"/>
            <w:noWrap/>
            <w:vAlign w:val="bottom"/>
            <w:hideMark/>
          </w:tcPr>
          <w:p w14:paraId="33E32D7E"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r>
      <w:tr w:rsidR="00E86456" w:rsidRPr="00E86456" w14:paraId="3203759B" w14:textId="77777777" w:rsidTr="00E86456">
        <w:trPr>
          <w:trHeight w:val="315"/>
        </w:trPr>
        <w:tc>
          <w:tcPr>
            <w:tcW w:w="3500" w:type="dxa"/>
            <w:tcBorders>
              <w:top w:val="nil"/>
              <w:left w:val="single" w:sz="8" w:space="0" w:color="auto"/>
              <w:bottom w:val="dashed" w:sz="4" w:space="0" w:color="auto"/>
              <w:right w:val="nil"/>
            </w:tcBorders>
            <w:shd w:val="clear" w:color="auto" w:fill="auto"/>
            <w:noWrap/>
            <w:vAlign w:val="bottom"/>
            <w:hideMark/>
          </w:tcPr>
          <w:p w14:paraId="353B0EBE" w14:textId="77777777" w:rsidR="00E86456" w:rsidRPr="00E86456" w:rsidRDefault="00E86456" w:rsidP="00E86456">
            <w:pPr>
              <w:ind w:firstLineChars="200" w:firstLine="480"/>
              <w:rPr>
                <w:rFonts w:eastAsia="Times New Roman" w:cs="Times New Roman"/>
                <w:color w:val="000000"/>
                <w:szCs w:val="24"/>
              </w:rPr>
            </w:pPr>
            <w:r w:rsidRPr="00E86456">
              <w:rPr>
                <w:rFonts w:eastAsia="Times New Roman" w:cs="Times New Roman"/>
                <w:color w:val="000000"/>
                <w:szCs w:val="24"/>
              </w:rPr>
              <w:t>Trip Count</w:t>
            </w:r>
          </w:p>
        </w:tc>
        <w:tc>
          <w:tcPr>
            <w:tcW w:w="1114" w:type="dxa"/>
            <w:tcBorders>
              <w:top w:val="nil"/>
              <w:left w:val="single" w:sz="8" w:space="0" w:color="auto"/>
              <w:bottom w:val="dashed" w:sz="4" w:space="0" w:color="auto"/>
              <w:right w:val="single" w:sz="4" w:space="0" w:color="auto"/>
            </w:tcBorders>
            <w:shd w:val="clear" w:color="auto" w:fill="auto"/>
            <w:noWrap/>
            <w:vAlign w:val="bottom"/>
            <w:hideMark/>
          </w:tcPr>
          <w:p w14:paraId="35B15156"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24" w:type="dxa"/>
            <w:tcBorders>
              <w:top w:val="nil"/>
              <w:left w:val="nil"/>
              <w:bottom w:val="dashed" w:sz="4" w:space="0" w:color="auto"/>
              <w:right w:val="nil"/>
            </w:tcBorders>
            <w:shd w:val="clear" w:color="auto" w:fill="auto"/>
            <w:noWrap/>
            <w:vAlign w:val="bottom"/>
            <w:hideMark/>
          </w:tcPr>
          <w:p w14:paraId="6E8A209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302" w:type="dxa"/>
            <w:tcBorders>
              <w:top w:val="nil"/>
              <w:left w:val="nil"/>
              <w:bottom w:val="dashed" w:sz="4" w:space="0" w:color="auto"/>
              <w:right w:val="single" w:sz="8" w:space="0" w:color="auto"/>
            </w:tcBorders>
            <w:shd w:val="clear" w:color="auto" w:fill="auto"/>
            <w:noWrap/>
            <w:vAlign w:val="bottom"/>
            <w:hideMark/>
          </w:tcPr>
          <w:p w14:paraId="441029BA"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70" w:type="dxa"/>
            <w:tcBorders>
              <w:top w:val="nil"/>
              <w:left w:val="nil"/>
              <w:bottom w:val="dashed" w:sz="4" w:space="0" w:color="auto"/>
              <w:right w:val="single" w:sz="4" w:space="0" w:color="auto"/>
            </w:tcBorders>
            <w:shd w:val="clear" w:color="auto" w:fill="auto"/>
            <w:noWrap/>
            <w:vAlign w:val="bottom"/>
            <w:hideMark/>
          </w:tcPr>
          <w:p w14:paraId="3B1D9053"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-3.069</w:t>
            </w:r>
          </w:p>
        </w:tc>
        <w:tc>
          <w:tcPr>
            <w:tcW w:w="1018" w:type="dxa"/>
            <w:tcBorders>
              <w:top w:val="nil"/>
              <w:left w:val="nil"/>
              <w:bottom w:val="dashed" w:sz="4" w:space="0" w:color="auto"/>
              <w:right w:val="nil"/>
            </w:tcBorders>
            <w:shd w:val="clear" w:color="auto" w:fill="auto"/>
            <w:noWrap/>
            <w:vAlign w:val="bottom"/>
            <w:hideMark/>
          </w:tcPr>
          <w:p w14:paraId="78368C2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0.653</w:t>
            </w:r>
          </w:p>
        </w:tc>
        <w:tc>
          <w:tcPr>
            <w:tcW w:w="433" w:type="dxa"/>
            <w:tcBorders>
              <w:top w:val="nil"/>
              <w:left w:val="nil"/>
              <w:bottom w:val="dashed" w:sz="4" w:space="0" w:color="auto"/>
              <w:right w:val="single" w:sz="8" w:space="0" w:color="auto"/>
            </w:tcBorders>
            <w:shd w:val="clear" w:color="auto" w:fill="auto"/>
            <w:noWrap/>
            <w:vAlign w:val="bottom"/>
            <w:hideMark/>
          </w:tcPr>
          <w:p w14:paraId="5FAAAEDE"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w:t>
            </w:r>
          </w:p>
        </w:tc>
      </w:tr>
      <w:tr w:rsidR="00E86456" w:rsidRPr="00E86456" w14:paraId="444621AE" w14:textId="77777777" w:rsidTr="00E86456">
        <w:trPr>
          <w:trHeight w:val="315"/>
        </w:trPr>
        <w:tc>
          <w:tcPr>
            <w:tcW w:w="3500" w:type="dxa"/>
            <w:tcBorders>
              <w:top w:val="nil"/>
              <w:left w:val="single" w:sz="8" w:space="0" w:color="auto"/>
              <w:bottom w:val="dashed" w:sz="4" w:space="0" w:color="auto"/>
              <w:right w:val="nil"/>
            </w:tcBorders>
            <w:shd w:val="clear" w:color="auto" w:fill="auto"/>
            <w:noWrap/>
            <w:vAlign w:val="bottom"/>
            <w:hideMark/>
          </w:tcPr>
          <w:p w14:paraId="49C397EB" w14:textId="77777777" w:rsidR="00E86456" w:rsidRPr="00E86456" w:rsidRDefault="00E86456" w:rsidP="00E86456">
            <w:pPr>
              <w:ind w:firstLineChars="200" w:firstLine="480"/>
              <w:rPr>
                <w:rFonts w:eastAsia="Times New Roman" w:cs="Times New Roman"/>
                <w:color w:val="000000"/>
                <w:szCs w:val="24"/>
              </w:rPr>
            </w:pPr>
            <w:r w:rsidRPr="00E86456">
              <w:rPr>
                <w:rFonts w:eastAsia="Times New Roman" w:cs="Times New Roman"/>
                <w:color w:val="000000"/>
                <w:szCs w:val="24"/>
              </w:rPr>
              <w:t>Age</w:t>
            </w:r>
          </w:p>
        </w:tc>
        <w:tc>
          <w:tcPr>
            <w:tcW w:w="1114" w:type="dxa"/>
            <w:tcBorders>
              <w:top w:val="nil"/>
              <w:left w:val="single" w:sz="8" w:space="0" w:color="auto"/>
              <w:bottom w:val="dashed" w:sz="4" w:space="0" w:color="auto"/>
              <w:right w:val="single" w:sz="4" w:space="0" w:color="auto"/>
            </w:tcBorders>
            <w:shd w:val="clear" w:color="auto" w:fill="auto"/>
            <w:noWrap/>
            <w:vAlign w:val="bottom"/>
            <w:hideMark/>
          </w:tcPr>
          <w:p w14:paraId="6FA7FFB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24" w:type="dxa"/>
            <w:tcBorders>
              <w:top w:val="nil"/>
              <w:left w:val="nil"/>
              <w:bottom w:val="dashed" w:sz="4" w:space="0" w:color="auto"/>
              <w:right w:val="nil"/>
            </w:tcBorders>
            <w:shd w:val="clear" w:color="auto" w:fill="auto"/>
            <w:noWrap/>
            <w:vAlign w:val="bottom"/>
            <w:hideMark/>
          </w:tcPr>
          <w:p w14:paraId="1B0903AB"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302" w:type="dxa"/>
            <w:tcBorders>
              <w:top w:val="nil"/>
              <w:left w:val="nil"/>
              <w:bottom w:val="dashed" w:sz="4" w:space="0" w:color="auto"/>
              <w:right w:val="single" w:sz="8" w:space="0" w:color="auto"/>
            </w:tcBorders>
            <w:shd w:val="clear" w:color="auto" w:fill="auto"/>
            <w:noWrap/>
            <w:vAlign w:val="bottom"/>
            <w:hideMark/>
          </w:tcPr>
          <w:p w14:paraId="43DE6CD8"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70" w:type="dxa"/>
            <w:tcBorders>
              <w:top w:val="nil"/>
              <w:left w:val="nil"/>
              <w:bottom w:val="dashed" w:sz="4" w:space="0" w:color="auto"/>
              <w:right w:val="single" w:sz="4" w:space="0" w:color="auto"/>
            </w:tcBorders>
            <w:shd w:val="clear" w:color="auto" w:fill="auto"/>
            <w:noWrap/>
            <w:vAlign w:val="bottom"/>
            <w:hideMark/>
          </w:tcPr>
          <w:p w14:paraId="47027D6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0.605</w:t>
            </w:r>
          </w:p>
        </w:tc>
        <w:tc>
          <w:tcPr>
            <w:tcW w:w="1018" w:type="dxa"/>
            <w:tcBorders>
              <w:top w:val="nil"/>
              <w:left w:val="nil"/>
              <w:bottom w:val="dashed" w:sz="4" w:space="0" w:color="auto"/>
              <w:right w:val="nil"/>
            </w:tcBorders>
            <w:shd w:val="clear" w:color="auto" w:fill="auto"/>
            <w:noWrap/>
            <w:vAlign w:val="bottom"/>
            <w:hideMark/>
          </w:tcPr>
          <w:p w14:paraId="45909CB9"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0.888</w:t>
            </w:r>
          </w:p>
        </w:tc>
        <w:tc>
          <w:tcPr>
            <w:tcW w:w="433" w:type="dxa"/>
            <w:tcBorders>
              <w:top w:val="nil"/>
              <w:left w:val="nil"/>
              <w:bottom w:val="dashed" w:sz="4" w:space="0" w:color="auto"/>
              <w:right w:val="single" w:sz="8" w:space="0" w:color="auto"/>
            </w:tcBorders>
            <w:shd w:val="clear" w:color="auto" w:fill="auto"/>
            <w:noWrap/>
            <w:vAlign w:val="bottom"/>
            <w:hideMark/>
          </w:tcPr>
          <w:p w14:paraId="57D93EAC"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r>
      <w:tr w:rsidR="00E86456" w:rsidRPr="00E86456" w14:paraId="07DA3F29" w14:textId="77777777" w:rsidTr="00E86456">
        <w:trPr>
          <w:trHeight w:val="315"/>
        </w:trPr>
        <w:tc>
          <w:tcPr>
            <w:tcW w:w="3500" w:type="dxa"/>
            <w:tcBorders>
              <w:top w:val="nil"/>
              <w:left w:val="single" w:sz="8" w:space="0" w:color="auto"/>
              <w:bottom w:val="dashed" w:sz="4" w:space="0" w:color="auto"/>
              <w:right w:val="nil"/>
            </w:tcBorders>
            <w:shd w:val="clear" w:color="auto" w:fill="auto"/>
            <w:noWrap/>
            <w:vAlign w:val="bottom"/>
            <w:hideMark/>
          </w:tcPr>
          <w:p w14:paraId="5186D7D7" w14:textId="77777777" w:rsidR="00E86456" w:rsidRPr="00E86456" w:rsidRDefault="00E86456" w:rsidP="00E86456">
            <w:pPr>
              <w:ind w:firstLineChars="200" w:firstLine="480"/>
              <w:rPr>
                <w:rFonts w:eastAsia="Times New Roman" w:cs="Times New Roman"/>
                <w:color w:val="000000"/>
                <w:szCs w:val="24"/>
              </w:rPr>
            </w:pPr>
            <w:r w:rsidRPr="00E86456">
              <w:rPr>
                <w:rFonts w:eastAsia="Times New Roman" w:cs="Times New Roman"/>
                <w:color w:val="000000"/>
                <w:szCs w:val="24"/>
              </w:rPr>
              <w:t>Gender (M)</w:t>
            </w:r>
          </w:p>
        </w:tc>
        <w:tc>
          <w:tcPr>
            <w:tcW w:w="1114" w:type="dxa"/>
            <w:tcBorders>
              <w:top w:val="nil"/>
              <w:left w:val="single" w:sz="8" w:space="0" w:color="auto"/>
              <w:bottom w:val="dashed" w:sz="4" w:space="0" w:color="auto"/>
              <w:right w:val="single" w:sz="4" w:space="0" w:color="auto"/>
            </w:tcBorders>
            <w:shd w:val="clear" w:color="auto" w:fill="auto"/>
            <w:noWrap/>
            <w:vAlign w:val="bottom"/>
            <w:hideMark/>
          </w:tcPr>
          <w:p w14:paraId="3D1345D2"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24" w:type="dxa"/>
            <w:tcBorders>
              <w:top w:val="nil"/>
              <w:left w:val="nil"/>
              <w:bottom w:val="dashed" w:sz="4" w:space="0" w:color="auto"/>
              <w:right w:val="nil"/>
            </w:tcBorders>
            <w:shd w:val="clear" w:color="auto" w:fill="auto"/>
            <w:noWrap/>
            <w:vAlign w:val="bottom"/>
            <w:hideMark/>
          </w:tcPr>
          <w:p w14:paraId="276A66A7"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302" w:type="dxa"/>
            <w:tcBorders>
              <w:top w:val="nil"/>
              <w:left w:val="nil"/>
              <w:bottom w:val="dashed" w:sz="4" w:space="0" w:color="auto"/>
              <w:right w:val="single" w:sz="8" w:space="0" w:color="auto"/>
            </w:tcBorders>
            <w:shd w:val="clear" w:color="auto" w:fill="auto"/>
            <w:noWrap/>
            <w:vAlign w:val="bottom"/>
            <w:hideMark/>
          </w:tcPr>
          <w:p w14:paraId="37F0D495"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70" w:type="dxa"/>
            <w:tcBorders>
              <w:top w:val="nil"/>
              <w:left w:val="nil"/>
              <w:bottom w:val="dashed" w:sz="4" w:space="0" w:color="auto"/>
              <w:right w:val="single" w:sz="4" w:space="0" w:color="auto"/>
            </w:tcBorders>
            <w:shd w:val="clear" w:color="auto" w:fill="auto"/>
            <w:noWrap/>
            <w:vAlign w:val="bottom"/>
            <w:hideMark/>
          </w:tcPr>
          <w:p w14:paraId="2D182FA6"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-6.678</w:t>
            </w:r>
          </w:p>
        </w:tc>
        <w:tc>
          <w:tcPr>
            <w:tcW w:w="1018" w:type="dxa"/>
            <w:tcBorders>
              <w:top w:val="nil"/>
              <w:left w:val="nil"/>
              <w:bottom w:val="dashed" w:sz="4" w:space="0" w:color="auto"/>
              <w:right w:val="nil"/>
            </w:tcBorders>
            <w:shd w:val="clear" w:color="auto" w:fill="auto"/>
            <w:noWrap/>
            <w:vAlign w:val="bottom"/>
            <w:hideMark/>
          </w:tcPr>
          <w:p w14:paraId="13E8ACC7"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0.397</w:t>
            </w:r>
          </w:p>
        </w:tc>
        <w:tc>
          <w:tcPr>
            <w:tcW w:w="433" w:type="dxa"/>
            <w:tcBorders>
              <w:top w:val="nil"/>
              <w:left w:val="nil"/>
              <w:bottom w:val="dashed" w:sz="4" w:space="0" w:color="auto"/>
              <w:right w:val="single" w:sz="8" w:space="0" w:color="auto"/>
            </w:tcBorders>
            <w:shd w:val="clear" w:color="auto" w:fill="auto"/>
            <w:noWrap/>
            <w:vAlign w:val="bottom"/>
            <w:hideMark/>
          </w:tcPr>
          <w:p w14:paraId="60390DFB"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w:t>
            </w:r>
          </w:p>
        </w:tc>
      </w:tr>
      <w:tr w:rsidR="00E86456" w:rsidRPr="00E86456" w14:paraId="1C2B5B5D" w14:textId="77777777" w:rsidTr="00E86456">
        <w:trPr>
          <w:trHeight w:val="315"/>
        </w:trPr>
        <w:tc>
          <w:tcPr>
            <w:tcW w:w="3500" w:type="dxa"/>
            <w:tcBorders>
              <w:top w:val="nil"/>
              <w:left w:val="single" w:sz="8" w:space="0" w:color="auto"/>
              <w:bottom w:val="dashed" w:sz="4" w:space="0" w:color="auto"/>
              <w:right w:val="nil"/>
            </w:tcBorders>
            <w:shd w:val="clear" w:color="auto" w:fill="auto"/>
            <w:noWrap/>
            <w:vAlign w:val="bottom"/>
            <w:hideMark/>
          </w:tcPr>
          <w:p w14:paraId="5AB5CDBA" w14:textId="77777777" w:rsidR="00E86456" w:rsidRPr="00E86456" w:rsidRDefault="00E86456" w:rsidP="00E86456">
            <w:pPr>
              <w:ind w:firstLineChars="200" w:firstLine="480"/>
              <w:rPr>
                <w:rFonts w:eastAsia="Times New Roman" w:cs="Times New Roman"/>
                <w:color w:val="000000"/>
                <w:szCs w:val="24"/>
              </w:rPr>
            </w:pPr>
            <w:r w:rsidRPr="00E86456">
              <w:rPr>
                <w:rFonts w:eastAsia="Times New Roman" w:cs="Times New Roman"/>
                <w:color w:val="000000"/>
                <w:szCs w:val="24"/>
              </w:rPr>
              <w:t>Log(Income)</w:t>
            </w:r>
          </w:p>
        </w:tc>
        <w:tc>
          <w:tcPr>
            <w:tcW w:w="1114" w:type="dxa"/>
            <w:tcBorders>
              <w:top w:val="nil"/>
              <w:left w:val="single" w:sz="8" w:space="0" w:color="auto"/>
              <w:bottom w:val="dashed" w:sz="4" w:space="0" w:color="auto"/>
              <w:right w:val="single" w:sz="4" w:space="0" w:color="auto"/>
            </w:tcBorders>
            <w:shd w:val="clear" w:color="auto" w:fill="auto"/>
            <w:noWrap/>
            <w:vAlign w:val="bottom"/>
            <w:hideMark/>
          </w:tcPr>
          <w:p w14:paraId="0BA23D81"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24" w:type="dxa"/>
            <w:tcBorders>
              <w:top w:val="nil"/>
              <w:left w:val="nil"/>
              <w:bottom w:val="dashed" w:sz="4" w:space="0" w:color="auto"/>
              <w:right w:val="nil"/>
            </w:tcBorders>
            <w:shd w:val="clear" w:color="auto" w:fill="auto"/>
            <w:noWrap/>
            <w:vAlign w:val="bottom"/>
            <w:hideMark/>
          </w:tcPr>
          <w:p w14:paraId="6A1E24AD"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302" w:type="dxa"/>
            <w:tcBorders>
              <w:top w:val="nil"/>
              <w:left w:val="nil"/>
              <w:bottom w:val="dashed" w:sz="4" w:space="0" w:color="auto"/>
              <w:right w:val="single" w:sz="8" w:space="0" w:color="auto"/>
            </w:tcBorders>
            <w:shd w:val="clear" w:color="auto" w:fill="auto"/>
            <w:noWrap/>
            <w:vAlign w:val="bottom"/>
            <w:hideMark/>
          </w:tcPr>
          <w:p w14:paraId="2171DE23"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70" w:type="dxa"/>
            <w:tcBorders>
              <w:top w:val="nil"/>
              <w:left w:val="nil"/>
              <w:bottom w:val="dashed" w:sz="4" w:space="0" w:color="auto"/>
              <w:right w:val="single" w:sz="4" w:space="0" w:color="auto"/>
            </w:tcBorders>
            <w:shd w:val="clear" w:color="auto" w:fill="auto"/>
            <w:noWrap/>
            <w:vAlign w:val="bottom"/>
            <w:hideMark/>
          </w:tcPr>
          <w:p w14:paraId="28639DAA"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-0.166</w:t>
            </w:r>
          </w:p>
        </w:tc>
        <w:tc>
          <w:tcPr>
            <w:tcW w:w="1018" w:type="dxa"/>
            <w:tcBorders>
              <w:top w:val="nil"/>
              <w:left w:val="nil"/>
              <w:bottom w:val="dashed" w:sz="4" w:space="0" w:color="auto"/>
              <w:right w:val="nil"/>
            </w:tcBorders>
            <w:shd w:val="clear" w:color="auto" w:fill="auto"/>
            <w:noWrap/>
            <w:vAlign w:val="bottom"/>
            <w:hideMark/>
          </w:tcPr>
          <w:p w14:paraId="10A43809"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1.644</w:t>
            </w:r>
          </w:p>
        </w:tc>
        <w:tc>
          <w:tcPr>
            <w:tcW w:w="433" w:type="dxa"/>
            <w:tcBorders>
              <w:top w:val="nil"/>
              <w:left w:val="nil"/>
              <w:bottom w:val="dashed" w:sz="4" w:space="0" w:color="auto"/>
              <w:right w:val="single" w:sz="8" w:space="0" w:color="auto"/>
            </w:tcBorders>
            <w:shd w:val="clear" w:color="auto" w:fill="auto"/>
            <w:noWrap/>
            <w:vAlign w:val="bottom"/>
            <w:hideMark/>
          </w:tcPr>
          <w:p w14:paraId="07066A5E"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w:t>
            </w:r>
          </w:p>
        </w:tc>
      </w:tr>
      <w:tr w:rsidR="00E86456" w:rsidRPr="00E86456" w14:paraId="53E8D598" w14:textId="77777777" w:rsidTr="00E86456">
        <w:trPr>
          <w:trHeight w:val="330"/>
        </w:trPr>
        <w:tc>
          <w:tcPr>
            <w:tcW w:w="3500" w:type="dxa"/>
            <w:tcBorders>
              <w:top w:val="nil"/>
              <w:left w:val="single" w:sz="8" w:space="0" w:color="auto"/>
              <w:bottom w:val="single" w:sz="8" w:space="0" w:color="auto"/>
              <w:right w:val="nil"/>
            </w:tcBorders>
            <w:shd w:val="clear" w:color="auto" w:fill="auto"/>
            <w:noWrap/>
            <w:vAlign w:val="bottom"/>
            <w:hideMark/>
          </w:tcPr>
          <w:p w14:paraId="465CAFA3" w14:textId="77777777" w:rsidR="00E86456" w:rsidRPr="00E86456" w:rsidRDefault="00E86456" w:rsidP="00E86456">
            <w:pPr>
              <w:ind w:firstLineChars="200" w:firstLine="480"/>
              <w:rPr>
                <w:rFonts w:eastAsia="Times New Roman" w:cs="Times New Roman"/>
                <w:color w:val="000000"/>
                <w:szCs w:val="24"/>
              </w:rPr>
            </w:pPr>
            <w:r w:rsidRPr="00E86456">
              <w:rPr>
                <w:rFonts w:eastAsia="Times New Roman" w:cs="Times New Roman"/>
                <w:color w:val="000000"/>
                <w:szCs w:val="24"/>
              </w:rPr>
              <w:t>Race (Minority)</w:t>
            </w:r>
          </w:p>
        </w:tc>
        <w:tc>
          <w:tcPr>
            <w:tcW w:w="1114" w:type="dxa"/>
            <w:tcBorders>
              <w:top w:val="nil"/>
              <w:left w:val="single" w:sz="8" w:space="0" w:color="auto"/>
              <w:bottom w:val="single" w:sz="8" w:space="0" w:color="auto"/>
              <w:right w:val="single" w:sz="4" w:space="0" w:color="auto"/>
            </w:tcBorders>
            <w:shd w:val="clear" w:color="auto" w:fill="auto"/>
            <w:noWrap/>
            <w:vAlign w:val="bottom"/>
            <w:hideMark/>
          </w:tcPr>
          <w:p w14:paraId="6CCAEA89"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24" w:type="dxa"/>
            <w:tcBorders>
              <w:top w:val="nil"/>
              <w:left w:val="nil"/>
              <w:bottom w:val="single" w:sz="8" w:space="0" w:color="auto"/>
              <w:right w:val="nil"/>
            </w:tcBorders>
            <w:shd w:val="clear" w:color="auto" w:fill="auto"/>
            <w:noWrap/>
            <w:vAlign w:val="bottom"/>
            <w:hideMark/>
          </w:tcPr>
          <w:p w14:paraId="3F94804E"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302" w:type="dxa"/>
            <w:tcBorders>
              <w:top w:val="nil"/>
              <w:left w:val="nil"/>
              <w:bottom w:val="single" w:sz="8" w:space="0" w:color="auto"/>
              <w:right w:val="single" w:sz="8" w:space="0" w:color="auto"/>
            </w:tcBorders>
            <w:shd w:val="clear" w:color="auto" w:fill="auto"/>
            <w:noWrap/>
            <w:vAlign w:val="bottom"/>
            <w:hideMark/>
          </w:tcPr>
          <w:p w14:paraId="3F0B17D0"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c>
          <w:tcPr>
            <w:tcW w:w="1070" w:type="dxa"/>
            <w:tcBorders>
              <w:top w:val="nil"/>
              <w:left w:val="nil"/>
              <w:bottom w:val="single" w:sz="8" w:space="0" w:color="auto"/>
              <w:right w:val="single" w:sz="4" w:space="0" w:color="auto"/>
            </w:tcBorders>
            <w:shd w:val="clear" w:color="auto" w:fill="auto"/>
            <w:noWrap/>
            <w:vAlign w:val="bottom"/>
            <w:hideMark/>
          </w:tcPr>
          <w:p w14:paraId="279D5A7C"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-28.650</w:t>
            </w:r>
          </w:p>
        </w:tc>
        <w:tc>
          <w:tcPr>
            <w:tcW w:w="1018" w:type="dxa"/>
            <w:tcBorders>
              <w:top w:val="nil"/>
              <w:left w:val="nil"/>
              <w:bottom w:val="single" w:sz="8" w:space="0" w:color="auto"/>
              <w:right w:val="nil"/>
            </w:tcBorders>
            <w:shd w:val="clear" w:color="auto" w:fill="auto"/>
            <w:noWrap/>
            <w:vAlign w:val="bottom"/>
            <w:hideMark/>
          </w:tcPr>
          <w:p w14:paraId="5AA50B4E"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6.870</w:t>
            </w:r>
          </w:p>
        </w:tc>
        <w:tc>
          <w:tcPr>
            <w:tcW w:w="433" w:type="dxa"/>
            <w:tcBorders>
              <w:top w:val="nil"/>
              <w:left w:val="nil"/>
              <w:bottom w:val="single" w:sz="8" w:space="0" w:color="auto"/>
              <w:right w:val="single" w:sz="8" w:space="0" w:color="auto"/>
            </w:tcBorders>
            <w:shd w:val="clear" w:color="auto" w:fill="auto"/>
            <w:noWrap/>
            <w:vAlign w:val="bottom"/>
            <w:hideMark/>
          </w:tcPr>
          <w:p w14:paraId="08AF9B63" w14:textId="77777777" w:rsidR="00E86456" w:rsidRPr="00E86456" w:rsidRDefault="00E86456" w:rsidP="00E86456">
            <w:pPr>
              <w:jc w:val="center"/>
              <w:rPr>
                <w:rFonts w:eastAsia="Times New Roman" w:cs="Times New Roman"/>
                <w:color w:val="000000"/>
                <w:szCs w:val="24"/>
              </w:rPr>
            </w:pPr>
            <w:r w:rsidRPr="00E86456">
              <w:rPr>
                <w:rFonts w:eastAsia="Times New Roman" w:cs="Times New Roman"/>
                <w:color w:val="000000"/>
                <w:szCs w:val="24"/>
              </w:rPr>
              <w:t> </w:t>
            </w:r>
          </w:p>
        </w:tc>
      </w:tr>
    </w:tbl>
    <w:p w14:paraId="0E6D089C" w14:textId="1BCCC9AB" w:rsidR="00E74FDB" w:rsidRDefault="00E74FDB" w:rsidP="00E74FDB">
      <w:pPr>
        <w:ind w:firstLine="360"/>
        <w:jc w:val="center"/>
      </w:pPr>
    </w:p>
    <w:p w14:paraId="07EFF482" w14:textId="77777777" w:rsidR="00E74FDB" w:rsidRPr="006F7584" w:rsidRDefault="00E74FDB" w:rsidP="00E74FDB">
      <w:pPr>
        <w:ind w:firstLine="720"/>
        <w:jc w:val="center"/>
        <w:rPr>
          <w:sz w:val="20"/>
        </w:rPr>
      </w:pPr>
      <w:r w:rsidRPr="006F7584">
        <w:rPr>
          <w:sz w:val="20"/>
        </w:rPr>
        <w:t xml:space="preserve">Significance Codes: </w:t>
      </w:r>
      <w:proofErr w:type="gramStart"/>
      <w:r w:rsidRPr="006F7584">
        <w:rPr>
          <w:sz w:val="20"/>
        </w:rPr>
        <w:t>‘ .</w:t>
      </w:r>
      <w:proofErr w:type="gramEnd"/>
      <w:r w:rsidRPr="006F7584">
        <w:rPr>
          <w:sz w:val="20"/>
        </w:rPr>
        <w:t xml:space="preserve"> ’ 0.1  </w:t>
      </w:r>
      <w:r>
        <w:rPr>
          <w:sz w:val="20"/>
        </w:rPr>
        <w:t xml:space="preserve"> </w:t>
      </w:r>
      <w:r w:rsidRPr="006F7584">
        <w:rPr>
          <w:sz w:val="20"/>
        </w:rPr>
        <w:t xml:space="preserve">  </w:t>
      </w:r>
      <w:proofErr w:type="gramStart"/>
      <w:r w:rsidRPr="006F7584">
        <w:rPr>
          <w:sz w:val="20"/>
        </w:rPr>
        <w:t>‘ *</w:t>
      </w:r>
      <w:proofErr w:type="gramEnd"/>
      <w:r w:rsidRPr="006F7584">
        <w:rPr>
          <w:sz w:val="20"/>
        </w:rPr>
        <w:t xml:space="preserve"> ’ 0.05 </w:t>
      </w:r>
      <w:r>
        <w:rPr>
          <w:sz w:val="20"/>
        </w:rPr>
        <w:t xml:space="preserve"> </w:t>
      </w:r>
      <w:r w:rsidRPr="006F7584">
        <w:rPr>
          <w:sz w:val="20"/>
        </w:rPr>
        <w:t xml:space="preserve">   ‘ ** ’ 0.01</w:t>
      </w:r>
      <w:r>
        <w:rPr>
          <w:sz w:val="20"/>
        </w:rPr>
        <w:t xml:space="preserve">    ‘ *** ’ 0.001</w:t>
      </w:r>
    </w:p>
    <w:p w14:paraId="1B83DCAC" w14:textId="77777777" w:rsidR="00E74FDB" w:rsidRDefault="00E74FDB" w:rsidP="00E74FDB">
      <w:pPr>
        <w:ind w:firstLine="720"/>
      </w:pPr>
    </w:p>
    <w:p w14:paraId="2CB563DD" w14:textId="77777777" w:rsidR="00E74FDB" w:rsidRDefault="00E74FDB" w:rsidP="00C16FE4">
      <w:r>
        <w:t xml:space="preserve">The research also explored the relationship between the </w:t>
      </w:r>
      <w:proofErr w:type="gramStart"/>
      <w:r>
        <w:t>frequency</w:t>
      </w:r>
      <w:proofErr w:type="gramEnd"/>
      <w:r>
        <w:t xml:space="preserve"> of an individual’s air trips compared to the frequency of his friends’ air trips.  All four candidate weights matrices were considered in examining this relationship.  The matrices which only consider mutual friendship (i.e. number of mutual friends, mutual friend percentage) and produce the highest log-likelihoods in the spatial Durbin count model show that an individual’s friends make slightly more air trips than the individual on average; matrices that consider direct friendship (i.e. binary, direct and mutual friends) indicate that that individual travels slightly more than his friends</w:t>
      </w:r>
      <w:r w:rsidRPr="006E10FE">
        <w:t xml:space="preserve"> </w:t>
      </w:r>
      <w:r>
        <w:t>do.</w:t>
      </w:r>
    </w:p>
    <w:p w14:paraId="45C4E3A9" w14:textId="118D613C" w:rsidR="00E74FDB" w:rsidRDefault="00E74FDB" w:rsidP="00E74FDB">
      <w:r>
        <w:fldChar w:fldCharType="begin"/>
      </w:r>
      <w:r>
        <w:instrText xml:space="preserve"> REF _Ref391277220 \h </w:instrText>
      </w:r>
      <w:r>
        <w:fldChar w:fldCharType="separate"/>
      </w:r>
      <w:r w:rsidR="000F7DD4">
        <w:t xml:space="preserve">FIGURE </w:t>
      </w:r>
      <w:r w:rsidR="000F7DD4">
        <w:rPr>
          <w:noProof/>
        </w:rPr>
        <w:t>2</w:t>
      </w:r>
      <w:r>
        <w:fldChar w:fldCharType="end"/>
      </w:r>
      <w:r>
        <w:t xml:space="preserve"> shows the trip frequency relationships under the candidate weighting matrices as kernel density plots</w:t>
      </w:r>
      <w:commentRangeStart w:id="496"/>
      <w:r>
        <w:t xml:space="preserve">.  The figure suggests </w:t>
      </w:r>
      <w:del w:id="497" w:author="Wall, Thomas Aubrey" w:date="2014-07-28T18:07:00Z">
        <w:r w:rsidDel="005F5E85">
          <w:delText xml:space="preserve">that on average, an individual makes fewer trips than his friends.  This is an interesting result, suggesting </w:delText>
        </w:r>
      </w:del>
      <w:r>
        <w:t xml:space="preserve">that an individual’s friends make more trips than himself. </w:t>
      </w:r>
      <w:commentRangeEnd w:id="496"/>
      <w:r w:rsidR="005F5E85">
        <w:rPr>
          <w:rStyle w:val="CommentReference"/>
        </w:rPr>
        <w:commentReference w:id="496"/>
      </w:r>
      <w:r>
        <w:t xml:space="preserve"> This correlates to Feld’s friendship paradox, which states that there will always be someone more popular than the individual in his social network </w:t>
      </w:r>
      <w:r>
        <w:fldChar w:fldCharType="begin" w:fldLock="1"/>
      </w:r>
      <w:r w:rsidR="00B72911">
        <w:instrText>ADDIN CSL_CITATION { "citationItems" : [ { "id" : "ITEM-1", "itemData" : { "author" : [ { "dropping-particle" : "", "family" : "Feld", "given" : "Scott L", "non-dropping-particle" : "", "parse-names" : false, "suffix" : "" } ], "container-title" : "American Journal of Sociology", "id" : "ITEM-1", "issue" : "6", "issued" : { "date-parts" : [ [ "1991" ] ] }, "page" : "1464-1477", "title" : "Why Your Friends Have More Friends than You Do", "type" : "article-journal", "volume" : "96" }, "uris" : [ "http://www.mendeley.com/documents/?uuid=2a8c46fc-4c76-4b3d-97e6-2101a56e8d57", "http://www.mendeley.com/documents/?uuid=7470800b-b103-48e6-aa28-60ab0ee64564" ] } ], "mendeley" : { "previouslyFormattedCitation" : "&lt;i&gt;(40)&lt;/i&gt;" }, "properties" : { "noteIndex" : 0 }, "schema" : "https://github.com/citation-style-language/schema/raw/master/csl-citation.json" }</w:instrText>
      </w:r>
      <w:r>
        <w:fldChar w:fldCharType="separate"/>
      </w:r>
      <w:r w:rsidR="00B72911" w:rsidRPr="00B72911">
        <w:rPr>
          <w:i/>
          <w:noProof/>
        </w:rPr>
        <w:t>(40)</w:t>
      </w:r>
      <w:r>
        <w:fldChar w:fldCharType="end"/>
      </w:r>
      <w:r>
        <w:t>.  The study results suggest that in an individual’s social network, there will be someone who travels more.</w:t>
      </w:r>
    </w:p>
    <w:p w14:paraId="2D5EA416" w14:textId="569691BC" w:rsidR="00E74FDB" w:rsidRDefault="00466D09" w:rsidP="00E74FDB">
      <w:pPr>
        <w:keepNext/>
      </w:pPr>
      <w:r>
        <w:rPr>
          <w:noProof/>
        </w:rPr>
        <w:lastRenderedPageBreak/>
        <w:drawing>
          <wp:inline distT="0" distB="0" distL="0" distR="0" wp14:anchorId="6961BAED" wp14:editId="283C95D9">
            <wp:extent cx="5943600" cy="3252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frequencyBW.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14:paraId="22C9A3BB" w14:textId="77777777" w:rsidR="00E74FDB" w:rsidRDefault="005770D7" w:rsidP="00E74FDB">
      <w:pPr>
        <w:pStyle w:val="Caption"/>
        <w:jc w:val="center"/>
      </w:pPr>
      <w:bookmarkStart w:id="498" w:name="_Ref391277220"/>
      <w:bookmarkStart w:id="499" w:name="_Toc391889715"/>
      <w:r>
        <w:t>FIGURE</w:t>
      </w:r>
      <w:r w:rsidR="00E74FDB">
        <w:t xml:space="preserve"> </w:t>
      </w:r>
      <w:fldSimple w:instr=" SEQ Figure \* ARABIC ">
        <w:r w:rsidR="000F7DD4">
          <w:rPr>
            <w:noProof/>
          </w:rPr>
          <w:t>2</w:t>
        </w:r>
      </w:fldSimple>
      <w:bookmarkEnd w:id="498"/>
      <w:r w:rsidR="00E74FDB">
        <w:t xml:space="preserve"> </w:t>
      </w:r>
      <w:r w:rsidR="00A44DB4">
        <w:t xml:space="preserve"> </w:t>
      </w:r>
      <w:r w:rsidR="00E74FDB">
        <w:t>Trip Frequencies of Friends by Weighting Scheme</w:t>
      </w:r>
      <w:bookmarkEnd w:id="499"/>
    </w:p>
    <w:p w14:paraId="2C9AF834" w14:textId="77777777" w:rsidR="00B57365" w:rsidRDefault="00B57365" w:rsidP="00252616">
      <w:pPr>
        <w:rPr>
          <w:b/>
        </w:rPr>
      </w:pPr>
      <w:r>
        <w:rPr>
          <w:b/>
        </w:rPr>
        <w:t>CONCLUSIONS</w:t>
      </w:r>
    </w:p>
    <w:p w14:paraId="5030B05E" w14:textId="42BDD15F" w:rsidR="00E74FDB" w:rsidRDefault="00E74FDB" w:rsidP="00E74FDB">
      <w:r>
        <w:t>This study explores the use of social tie-strength in characterizing the relationship between the air travel behavior of an individual and characteristics (including interdependence) of his online social network.  Four different tie-strength weighting schemes were developed using data collected from an online survey that was distributed to the Greek system (fraternities and sororities) at the Georgia Institute of Technology.  The survey instrument collected individuals’</w:t>
      </w:r>
      <w:ins w:id="500" w:author="Wall, Thomas Aubrey" w:date="2014-07-28T18:08:00Z">
        <w:r w:rsidR="00E84015">
          <w:t xml:space="preserve"> demographic,</w:t>
        </w:r>
      </w:ins>
      <w:r>
        <w:t xml:space="preserve"> air travel diary</w:t>
      </w:r>
      <w:ins w:id="501" w:author="Wall, Thomas Aubrey" w:date="2014-07-28T18:08:00Z">
        <w:r w:rsidR="00E84015">
          <w:t>,</w:t>
        </w:r>
      </w:ins>
      <w:r>
        <w:t xml:space="preserve"> and Facebook account friendship data.  The candidate weight matrices were tested using a spatial Durbin count model, and relationships between individuals’ trip frequencies and social network characteristics were determined.  Three major conclusions arise </w:t>
      </w:r>
      <w:del w:id="502" w:author="Wall, Thomas Aubrey" w:date="2014-07-28T18:08:00Z">
        <w:r w:rsidDel="00E84015">
          <w:delText>out of</w:delText>
        </w:r>
      </w:del>
      <w:ins w:id="503" w:author="Wall, Thomas Aubrey" w:date="2014-07-28T18:08:00Z">
        <w:r w:rsidR="00E84015">
          <w:t>from</w:t>
        </w:r>
      </w:ins>
      <w:r>
        <w:t xml:space="preserve"> this study.</w:t>
      </w:r>
    </w:p>
    <w:p w14:paraId="76EAD8F1" w14:textId="77FF8A37" w:rsidR="00E74FDB" w:rsidRDefault="00E74FDB" w:rsidP="00E74FDB">
      <w:pPr>
        <w:ind w:firstLine="720"/>
      </w:pPr>
      <w:r>
        <w:t xml:space="preserve">First, out of the four </w:t>
      </w:r>
      <w:proofErr w:type="gramStart"/>
      <w:r>
        <w:t>candidate</w:t>
      </w:r>
      <w:proofErr w:type="gramEnd"/>
      <w:r>
        <w:t xml:space="preserve"> weighting schemes, the percentage of mutual friend weights matrix produces the highest log-likelihood in the spatial Durbin count model, based on the data collected.  </w:t>
      </w:r>
      <w:commentRangeStart w:id="504"/>
      <w:del w:id="505" w:author="Wall, Thomas Aubrey" w:date="2014-07-28T18:09:00Z">
        <w:r w:rsidDel="00E56CF1">
          <w:delText xml:space="preserve">This weighting scheme is determined by dividing the number of mutual friends between two individuals by the total number of friends of the two individuals.  </w:delText>
        </w:r>
      </w:del>
      <w:commentRangeEnd w:id="504"/>
      <w:r w:rsidR="00E56CF1">
        <w:rPr>
          <w:rStyle w:val="CommentReference"/>
        </w:rPr>
        <w:commentReference w:id="504"/>
      </w:r>
      <w:r>
        <w:t xml:space="preserve">Additionally, the log-likelihoods suggest that the number of mutual friends that two individuals share is a more important indication of tie-strength than whether the two individuals are direct friends, as the two matrices </w:t>
      </w:r>
      <w:del w:id="506" w:author="Wall, Thomas Aubrey" w:date="2014-07-28T18:10:00Z">
        <w:r w:rsidDel="00E56CF1">
          <w:delText xml:space="preserve">which </w:delText>
        </w:r>
      </w:del>
      <w:ins w:id="507" w:author="Wall, Thomas Aubrey" w:date="2014-07-28T18:10:00Z">
        <w:r w:rsidR="00E56CF1">
          <w:t xml:space="preserve">that </w:t>
        </w:r>
      </w:ins>
      <w:r>
        <w:t xml:space="preserve">consider mutual friends exclusively produced higher log likelihoods than the matrices </w:t>
      </w:r>
      <w:del w:id="508" w:author="Wall, Thomas Aubrey" w:date="2014-07-28T18:10:00Z">
        <w:r w:rsidDel="00E56CF1">
          <w:delText xml:space="preserve">which </w:delText>
        </w:r>
      </w:del>
      <w:ins w:id="509" w:author="Wall, Thomas Aubrey" w:date="2014-07-28T18:10:00Z">
        <w:r w:rsidR="00E56CF1">
          <w:t xml:space="preserve">that </w:t>
        </w:r>
      </w:ins>
      <w:r>
        <w:t>also consider direct friendship.  The results also show that if the optimal matrix is selected, the difference in the buffer radii distance used to consider the number of non-Atlanta friends is negligible in terms of model log-likelihood.  This result suggests that based on the dataset, the percentage of mutual friends provides the best indication of the tie-strength between two individuals.</w:t>
      </w:r>
    </w:p>
    <w:p w14:paraId="2A918ABE" w14:textId="77777777" w:rsidR="00E74FDB" w:rsidRDefault="00E74FDB" w:rsidP="00E74FDB">
      <w:pPr>
        <w:ind w:firstLine="720"/>
      </w:pPr>
      <w:r>
        <w:t xml:space="preserve">Second, the comparison of the non-social model with the social model indicates that if social influences are not taken into consideration, incorrect conclusions may be drawn.  The non-social model suggests that an individual’s gender influences the number of air trips he takes </w:t>
      </w:r>
      <w:r>
        <w:lastRenderedPageBreak/>
        <w:t>annually, while the social model indicates that it is actually the gender of the individual’s friends that influences the trip count.</w:t>
      </w:r>
    </w:p>
    <w:p w14:paraId="2C8451CC" w14:textId="77777777" w:rsidR="00E74FDB" w:rsidRDefault="00E74FDB" w:rsidP="00E74FDB">
      <w:pPr>
        <w:ind w:firstLine="720"/>
      </w:pPr>
      <w:r>
        <w:t xml:space="preserve">Third, the results suggest that an individual will have, on average, friends that make more trips than himself in his social network, which reflects the theory of Feld’s friendship paradox (there will always be someone more popular than the individual in his social network).  This result suggests that an individual’s social network </w:t>
      </w:r>
      <w:commentRangeStart w:id="510"/>
      <w:r>
        <w:t>tends to include people who travel more than himself,</w:t>
      </w:r>
      <w:commentRangeEnd w:id="510"/>
      <w:r w:rsidR="00E56CF1">
        <w:rPr>
          <w:rStyle w:val="CommentReference"/>
        </w:rPr>
        <w:commentReference w:id="510"/>
      </w:r>
      <w:r>
        <w:t xml:space="preserve"> indicating that people who travel more are likely to have a social network with other individuals who travel frequently.</w:t>
      </w:r>
    </w:p>
    <w:p w14:paraId="6B42D07B" w14:textId="6C5577C6" w:rsidR="00E74FDB" w:rsidDel="00C91D1A" w:rsidRDefault="00E74FDB" w:rsidP="00E74FDB">
      <w:pPr>
        <w:ind w:firstLine="720"/>
        <w:rPr>
          <w:del w:id="511" w:author="Wall, Thomas Aubrey" w:date="2014-07-28T18:15:00Z"/>
        </w:rPr>
      </w:pPr>
      <w:commentRangeStart w:id="512"/>
      <w:del w:id="513" w:author="Wall, Thomas Aubrey" w:date="2014-07-28T18:15:00Z">
        <w:r w:rsidDel="00C91D1A">
          <w:delText xml:space="preserve">As more people utilize online social networking websites, there is a growing dataset that is becoming available, which highlights naturally occurring social networks.  Exploring these datasets can provide rich insight into an individual’s social network that is difficult and time-consuming to obtain through traditional data collection techniques.  Utilizing these datasets to study how an individual’s air travel behavior is related to his online social network will help researchers better understand social activity-based travel and airline destination choice, which will help transportation professionals address future transportation needs.  </w:delText>
        </w:r>
        <w:commentRangeEnd w:id="512"/>
        <w:r w:rsidR="00C91D1A" w:rsidDel="00C91D1A">
          <w:rPr>
            <w:rStyle w:val="CommentReference"/>
          </w:rPr>
          <w:commentReference w:id="512"/>
        </w:r>
      </w:del>
    </w:p>
    <w:p w14:paraId="7D44E28F" w14:textId="77777777" w:rsidR="00E74FDB" w:rsidRDefault="00E74FDB" w:rsidP="0019475E">
      <w:pPr>
        <w:rPr>
          <w:b/>
        </w:rPr>
      </w:pPr>
    </w:p>
    <w:p w14:paraId="56B48D19" w14:textId="77777777" w:rsidR="0019475E" w:rsidRDefault="0019475E" w:rsidP="0019475E">
      <w:pPr>
        <w:jc w:val="both"/>
        <w:rPr>
          <w:b/>
        </w:rPr>
      </w:pPr>
      <w:commentRangeStart w:id="514"/>
      <w:r>
        <w:rPr>
          <w:b/>
        </w:rPr>
        <w:t>DATA LIMITATIONS</w:t>
      </w:r>
      <w:commentRangeEnd w:id="514"/>
      <w:r w:rsidR="00C91D1A">
        <w:rPr>
          <w:rStyle w:val="CommentReference"/>
        </w:rPr>
        <w:commentReference w:id="514"/>
      </w:r>
    </w:p>
    <w:p w14:paraId="6795C961" w14:textId="40BDAD3C" w:rsidR="0019475E" w:rsidRDefault="0019475E" w:rsidP="0019475E">
      <w:r>
        <w:t xml:space="preserve">The study is limited by the size of the dataset.  Due to time constraints, the survey was released for two weeks at the end of the </w:t>
      </w:r>
      <w:proofErr w:type="gramStart"/>
      <w:r>
        <w:t>Spring</w:t>
      </w:r>
      <w:proofErr w:type="gramEnd"/>
      <w:r>
        <w:t xml:space="preserve"> 2014 semester to Georgia Institute of Technology students who were members of fraternities or sororities.  The low response rate may be associated with the time frame in which responses were solicited; the end of the academic term is typically a busy period for students</w:t>
      </w:r>
      <w:del w:id="515" w:author="Wall, Thomas Aubrey" w:date="2014-07-28T18:16:00Z">
        <w:r w:rsidDel="00C91D1A">
          <w:delText xml:space="preserve"> due to final examinations and projects</w:delText>
        </w:r>
      </w:del>
      <w:r>
        <w:t>.  The sample population is</w:t>
      </w:r>
      <w:ins w:id="516" w:author="Wall, Thomas Aubrey" w:date="2014-07-28T18:16:00Z">
        <w:r w:rsidR="00C91D1A">
          <w:t xml:space="preserve"> also</w:t>
        </w:r>
      </w:ins>
      <w:r>
        <w:t xml:space="preserve"> not representative of the general public, as undergraduate students </w:t>
      </w:r>
      <w:ins w:id="517" w:author="Wall, Thomas Aubrey" w:date="2014-07-28T18:16:00Z">
        <w:r w:rsidR="00C91D1A">
          <w:t xml:space="preserve">generally </w:t>
        </w:r>
      </w:ins>
      <w:r>
        <w:t>have lower incomes</w:t>
      </w:r>
      <w:ins w:id="518" w:author="Wall, Thomas Aubrey" w:date="2014-07-28T18:16:00Z">
        <w:r w:rsidR="00C91D1A">
          <w:t>,</w:t>
        </w:r>
      </w:ins>
      <w:r>
        <w:t xml:space="preserve"> which may </w:t>
      </w:r>
      <w:del w:id="519" w:author="Wall, Thomas Aubrey" w:date="2014-07-28T18:16:00Z">
        <w:r w:rsidDel="00C91D1A">
          <w:delText>cause them</w:delText>
        </w:r>
      </w:del>
      <w:ins w:id="520" w:author="Wall, Thomas Aubrey" w:date="2014-07-28T18:16:00Z">
        <w:r w:rsidR="00C91D1A">
          <w:t>lead</w:t>
        </w:r>
      </w:ins>
      <w:r>
        <w:t xml:space="preserve"> to </w:t>
      </w:r>
      <w:ins w:id="521" w:author="Wall, Thomas Aubrey" w:date="2014-07-28T18:16:00Z">
        <w:r w:rsidR="00C91D1A">
          <w:t xml:space="preserve">less air </w:t>
        </w:r>
      </w:ins>
      <w:r>
        <w:t>travel</w:t>
      </w:r>
      <w:del w:id="522" w:author="Wall, Thomas Aubrey" w:date="2014-07-28T18:17:00Z">
        <w:r w:rsidDel="00C91D1A">
          <w:delText xml:space="preserve"> less than desired</w:delText>
        </w:r>
      </w:del>
      <w:r>
        <w:t xml:space="preserve">.  These limitations may bias the dataset, as most respondents made fewer than five </w:t>
      </w:r>
      <w:del w:id="523" w:author="Wall, Thomas Aubrey" w:date="2014-07-28T18:17:00Z">
        <w:r w:rsidDel="00C91D1A">
          <w:delText xml:space="preserve">social </w:delText>
        </w:r>
      </w:del>
      <w:r>
        <w:t>trips per year</w:t>
      </w:r>
      <w:ins w:id="524" w:author="Wall, Thomas Aubrey" w:date="2014-07-28T18:17:00Z">
        <w:r w:rsidR="00C91D1A">
          <w:t>, and</w:t>
        </w:r>
      </w:ins>
      <w:del w:id="525" w:author="Wall, Thomas Aubrey" w:date="2014-07-28T18:17:00Z">
        <w:r w:rsidDel="00C91D1A">
          <w:delText>;</w:delText>
        </w:r>
      </w:del>
      <w:r>
        <w:t xml:space="preserve"> most of these trips were to the respondents’ hometowns.</w:t>
      </w:r>
    </w:p>
    <w:p w14:paraId="785B6B25" w14:textId="11366D39" w:rsidR="0019475E" w:rsidRDefault="0019475E" w:rsidP="0019475E">
      <w:pPr>
        <w:ind w:firstLine="720"/>
      </w:pPr>
      <w:del w:id="526" w:author="Wall, Thomas Aubrey" w:date="2014-07-28T18:19:00Z">
        <w:r w:rsidDel="00C91D1A">
          <w:delText xml:space="preserve">Additional constraints include </w:delText>
        </w:r>
      </w:del>
      <w:r>
        <w:t>Facebook policies</w:t>
      </w:r>
      <w:ins w:id="527" w:author="Wall, Thomas Aubrey" w:date="2014-07-28T18:19:00Z">
        <w:r w:rsidR="00C91D1A">
          <w:t xml:space="preserve"> also limited data collection</w:t>
        </w:r>
      </w:ins>
      <w:r>
        <w:t xml:space="preserve">.  Information collected from Facebook accounts using the survey instrument was limited </w:t>
      </w:r>
      <w:del w:id="528" w:author="Wall, Thomas Aubrey" w:date="2014-07-28T18:19:00Z">
        <w:r w:rsidDel="00C91D1A">
          <w:delText xml:space="preserve">by </w:delText>
        </w:r>
      </w:del>
      <w:ins w:id="529" w:author="Wall, Thomas Aubrey" w:date="2014-07-28T18:19:00Z">
        <w:r w:rsidR="00C91D1A">
          <w:t xml:space="preserve">to </w:t>
        </w:r>
      </w:ins>
      <w:r>
        <w:t xml:space="preserve">the data that were accessible via the Facebook API, and </w:t>
      </w:r>
      <w:del w:id="530" w:author="Wall, Thomas Aubrey" w:date="2014-07-28T18:19:00Z">
        <w:r w:rsidDel="00C91D1A">
          <w:delText>was therefore</w:delText>
        </w:r>
      </w:del>
      <w:ins w:id="531" w:author="Wall, Thomas Aubrey" w:date="2014-07-28T18:19:00Z">
        <w:r w:rsidR="00C91D1A">
          <w:t>thus</w:t>
        </w:r>
      </w:ins>
      <w:r>
        <w:t xml:space="preserve"> also </w:t>
      </w:r>
      <w:del w:id="532" w:author="Wall, Thomas Aubrey" w:date="2014-07-28T18:19:00Z">
        <w:r w:rsidDel="00C91D1A">
          <w:delText xml:space="preserve">constrained </w:delText>
        </w:r>
      </w:del>
      <w:r>
        <w:t xml:space="preserve">by individuals’ Facebook account privacy settings.  These data only </w:t>
      </w:r>
      <w:del w:id="533" w:author="Wall, Thomas Aubrey" w:date="2014-07-28T18:20:00Z">
        <w:r w:rsidDel="00C91D1A">
          <w:delText>allowed for</w:delText>
        </w:r>
      </w:del>
      <w:ins w:id="534" w:author="Wall, Thomas Aubrey" w:date="2014-07-28T18:20:00Z">
        <w:r w:rsidR="00C91D1A">
          <w:t>enabled the determination of</w:t>
        </w:r>
      </w:ins>
      <w:r>
        <w:t xml:space="preserve"> one-degree removed friendships </w:t>
      </w:r>
      <w:del w:id="535" w:author="Wall, Thomas Aubrey" w:date="2014-07-28T18:20:00Z">
        <w:r w:rsidDel="00C91D1A">
          <w:delText xml:space="preserve">to be determined </w:delText>
        </w:r>
      </w:del>
      <w:r>
        <w:t>(i.e. friends of friends).  Additionally, the survey did not collect other types of information (e.g. number of wall posts</w:t>
      </w:r>
      <w:del w:id="536" w:author="Wall, Thomas Aubrey" w:date="2014-07-28T18:20:00Z">
        <w:r w:rsidDel="00C91D1A">
          <w:delText xml:space="preserve"> or</w:delText>
        </w:r>
      </w:del>
      <w:proofErr w:type="gramStart"/>
      <w:ins w:id="537" w:author="Wall, Thomas Aubrey" w:date="2014-07-28T18:20:00Z">
        <w:r w:rsidR="00C91D1A">
          <w:t>,</w:t>
        </w:r>
      </w:ins>
      <w:ins w:id="538" w:author="Wall, Thomas Aubrey" w:date="2014-07-28T18:21:00Z">
        <w:r w:rsidR="00C91D1A">
          <w:t xml:space="preserve"> </w:t>
        </w:r>
      </w:ins>
      <w:r>
        <w:t xml:space="preserve"> </w:t>
      </w:r>
      <w:ins w:id="539" w:author="Wall, Thomas Aubrey" w:date="2014-07-28T18:20:00Z">
        <w:r w:rsidR="00C91D1A">
          <w:t>mutually</w:t>
        </w:r>
        <w:proofErr w:type="gramEnd"/>
        <w:r w:rsidR="00C91D1A">
          <w:t xml:space="preserve"> tagged </w:t>
        </w:r>
      </w:ins>
      <w:r>
        <w:t>pictures</w:t>
      </w:r>
      <w:del w:id="540" w:author="Wall, Thomas Aubrey" w:date="2014-07-28T18:20:00Z">
        <w:r w:rsidDel="00C91D1A">
          <w:delText xml:space="preserve"> tagged together</w:delText>
        </w:r>
      </w:del>
      <w:r>
        <w:t xml:space="preserve">) that may be useful in determining tie-strength.  </w:t>
      </w:r>
      <w:del w:id="541" w:author="Wall, Thomas Aubrey" w:date="2014-07-28T18:21:00Z">
        <w:r w:rsidDel="00C91D1A">
          <w:delText>The collection of these types of information will be discussed in future research.</w:delText>
        </w:r>
      </w:del>
    </w:p>
    <w:p w14:paraId="662A73A2" w14:textId="265CB84E" w:rsidR="0019475E" w:rsidRDefault="0019475E" w:rsidP="0019475E">
      <w:pPr>
        <w:ind w:firstLine="720"/>
      </w:pPr>
      <w:r>
        <w:t xml:space="preserve">Furthermore, air travel history data collection is time-consuming and limited by respondents’ memory recollection.  </w:t>
      </w:r>
      <w:ins w:id="542" w:author="Wall, Thomas Aubrey" w:date="2014-07-28T18:22:00Z">
        <w:r w:rsidR="00C91D1A">
          <w:t>Although it was suggested to respondents that they reference frequent flyer account while taking the survey to aid in trip recollection, t</w:t>
        </w:r>
      </w:ins>
      <w:del w:id="543" w:author="Wall, Thomas Aubrey" w:date="2014-07-28T18:22:00Z">
        <w:r w:rsidDel="00C91D1A">
          <w:delText>T</w:delText>
        </w:r>
      </w:del>
      <w:r>
        <w:t xml:space="preserve">his portion of the survey could be automated, similar to the Facebook data collection portion, by </w:t>
      </w:r>
      <w:del w:id="544" w:author="Wall, Thomas Aubrey" w:date="2014-07-28T18:23:00Z">
        <w:r w:rsidDel="00C91D1A">
          <w:delText xml:space="preserve">having respondents login to their frequent flyer accounts and </w:delText>
        </w:r>
      </w:del>
      <w:r>
        <w:t xml:space="preserve">retrieving </w:t>
      </w:r>
      <w:del w:id="545" w:author="Wall, Thomas Aubrey" w:date="2014-07-28T18:23:00Z">
        <w:r w:rsidDel="00C91D1A">
          <w:delText xml:space="preserve">the </w:delText>
        </w:r>
      </w:del>
      <w:r>
        <w:t>data directly</w:t>
      </w:r>
      <w:ins w:id="546" w:author="Wall, Thomas Aubrey" w:date="2014-07-28T18:23:00Z">
        <w:r w:rsidR="00C91D1A">
          <w:t xml:space="preserve"> </w:t>
        </w:r>
      </w:ins>
      <w:del w:id="547" w:author="Wall, Thomas Aubrey" w:date="2014-07-28T18:23:00Z">
        <w:r w:rsidDel="00C91D1A">
          <w:delText xml:space="preserve"> </w:delText>
        </w:r>
      </w:del>
      <w:ins w:id="548" w:author="Wall, Thomas Aubrey" w:date="2014-07-28T18:23:00Z">
        <w:r w:rsidR="00C91D1A">
          <w:t>respondents’ frequent flyer accounts</w:t>
        </w:r>
      </w:ins>
      <w:del w:id="549" w:author="Wall, Thomas Aubrey" w:date="2014-07-28T18:23:00Z">
        <w:r w:rsidDel="00C91D1A">
          <w:delText>from the various airlines</w:delText>
        </w:r>
      </w:del>
      <w:r>
        <w:t>.  This would eliminate memory recollection biases caused by the respondent and would be less time-consuming.</w:t>
      </w:r>
    </w:p>
    <w:p w14:paraId="05A2FE2C" w14:textId="77777777" w:rsidR="0019475E" w:rsidRDefault="0019475E" w:rsidP="0019475E">
      <w:pPr>
        <w:jc w:val="both"/>
      </w:pPr>
    </w:p>
    <w:p w14:paraId="58FD9C2C" w14:textId="556832BB" w:rsidR="0019475E" w:rsidRDefault="0019475E" w:rsidP="0019475E">
      <w:pPr>
        <w:jc w:val="both"/>
      </w:pPr>
      <w:commentRangeStart w:id="550"/>
      <w:del w:id="551" w:author="Wall, Thomas Aubrey" w:date="2014-07-28T18:25:00Z">
        <w:r w:rsidDel="0001667A">
          <w:rPr>
            <w:b/>
          </w:rPr>
          <w:delText xml:space="preserve">CONTRIBUTIONS AND </w:delText>
        </w:r>
      </w:del>
      <w:r>
        <w:rPr>
          <w:b/>
        </w:rPr>
        <w:t>FUTURE RESEARCH</w:t>
      </w:r>
      <w:commentRangeEnd w:id="550"/>
      <w:r w:rsidR="00C91D1A">
        <w:rPr>
          <w:rStyle w:val="CommentReference"/>
        </w:rPr>
        <w:commentReference w:id="550"/>
      </w:r>
    </w:p>
    <w:p w14:paraId="145D3B0C" w14:textId="3D422EA2" w:rsidR="0019475E" w:rsidRDefault="0019475E" w:rsidP="0019475E">
      <w:pPr>
        <w:jc w:val="both"/>
      </w:pPr>
      <w:r>
        <w:t xml:space="preserve">The contribution of this research is in determining methods of representing tie-strength using </w:t>
      </w:r>
      <w:del w:id="552" w:author="Wall, Thomas Aubrey" w:date="2014-07-28T18:24:00Z">
        <w:r w:rsidDel="00ED691B">
          <w:delText>publically available</w:delText>
        </w:r>
      </w:del>
      <w:r>
        <w:t xml:space="preserve"> friendship data</w:t>
      </w:r>
      <w:ins w:id="553" w:author="Wall, Thomas Aubrey" w:date="2014-07-28T18:24:00Z">
        <w:r w:rsidR="00ED691B">
          <w:t xml:space="preserve"> that is freely available from</w:t>
        </w:r>
      </w:ins>
      <w:del w:id="554" w:author="Wall, Thomas Aubrey" w:date="2014-07-28T18:24:00Z">
        <w:r w:rsidDel="00ED691B">
          <w:delText xml:space="preserve"> collected from </w:delText>
        </w:r>
      </w:del>
      <w:ins w:id="555" w:author="Wall, Thomas Aubrey" w:date="2014-07-28T18:24:00Z">
        <w:r w:rsidR="00ED691B">
          <w:t xml:space="preserve"> </w:t>
        </w:r>
      </w:ins>
      <w:r>
        <w:t>Facebook</w:t>
      </w:r>
      <w:ins w:id="556" w:author="Wall, Thomas Aubrey" w:date="2014-07-28T18:24:00Z">
        <w:r w:rsidR="00ED691B">
          <w:t xml:space="preserve"> via the Facebook API</w:t>
        </w:r>
      </w:ins>
      <w:r>
        <w:t xml:space="preserve">.  </w:t>
      </w:r>
      <w:del w:id="557" w:author="Wall, Thomas Aubrey" w:date="2014-07-28T18:25:00Z">
        <w:r w:rsidDel="0001667A">
          <w:delText xml:space="preserve">Tie-strength is represented as a function of direct friendship, mutual friendship, </w:delText>
        </w:r>
        <w:r w:rsidDel="0001667A">
          <w:lastRenderedPageBreak/>
          <w:delText xml:space="preserve">or a combination of both.  </w:delText>
        </w:r>
      </w:del>
      <w:r>
        <w:t>This research is a foundation for the consideration of social</w:t>
      </w:r>
      <w:ins w:id="558" w:author="Wall, Thomas Aubrey" w:date="2014-07-28T18:26:00Z">
        <w:r w:rsidR="0001667A">
          <w:t xml:space="preserve"> interconnectedness</w:t>
        </w:r>
      </w:ins>
      <w:r>
        <w:t xml:space="preserve"> influences in travel behavior studies.  Future research expanding on these contributions includes identifying different representations of tie-strength based on additional data and continued modeling of the social influence on travel behavior.  </w:t>
      </w:r>
    </w:p>
    <w:p w14:paraId="57AF06E3" w14:textId="03BF1F89" w:rsidR="0019475E" w:rsidRDefault="0019475E" w:rsidP="0019475E">
      <w:pPr>
        <w:ind w:firstLine="720"/>
      </w:pPr>
      <w:r>
        <w:t xml:space="preserve">This study collected online social network data exclusively from Facebook.com to determine social tie-strength and examined only </w:t>
      </w:r>
      <w:ins w:id="559" w:author="Wall, Thomas Aubrey" w:date="2014-07-28T18:26:00Z">
        <w:r w:rsidR="0001667A">
          <w:t xml:space="preserve">personal/leisure </w:t>
        </w:r>
      </w:ins>
      <w:r>
        <w:t xml:space="preserve">air travel </w:t>
      </w:r>
      <w:del w:id="560" w:author="Wall, Thomas Aubrey" w:date="2014-07-28T18:27:00Z">
        <w:r w:rsidDel="0001667A">
          <w:delText xml:space="preserve">for personal trips </w:delText>
        </w:r>
      </w:del>
      <w:r>
        <w:t xml:space="preserve">to U.S. and Canadian destinations.  Tie-strength determination can be expanded by collecting additional data from Facebook.com, such as number of wall posts or </w:t>
      </w:r>
      <w:ins w:id="561" w:author="Wall, Thomas Aubrey" w:date="2014-07-28T18:27:00Z">
        <w:r w:rsidR="0001667A">
          <w:t xml:space="preserve">mutually tagged </w:t>
        </w:r>
      </w:ins>
      <w:r>
        <w:t xml:space="preserve">photos </w:t>
      </w:r>
      <w:del w:id="562" w:author="Wall, Thomas Aubrey" w:date="2014-07-28T18:27:00Z">
        <w:r w:rsidDel="0001667A">
          <w:delText xml:space="preserve">together </w:delText>
        </w:r>
      </w:del>
      <w:r>
        <w:t>as discussed in Lewis et al. (2008)</w:t>
      </w:r>
      <w:ins w:id="563" w:author="Wall, Thomas Aubrey" w:date="2014-07-28T18:27:00Z">
        <w:r w:rsidR="0001667A">
          <w:t>.  It could also expand to</w:t>
        </w:r>
      </w:ins>
      <w:del w:id="564" w:author="Wall, Thomas Aubrey" w:date="2014-07-28T18:27:00Z">
        <w:r w:rsidDel="0001667A">
          <w:delText>,</w:delText>
        </w:r>
      </w:del>
      <w:r>
        <w:t xml:space="preserve"> other online social networking sites (e.g. Twitter, Foursquare), or a combination of online social networks </w:t>
      </w:r>
      <w:r>
        <w:fldChar w:fldCharType="begin" w:fldLock="1"/>
      </w:r>
      <w:r w:rsidR="00B72911">
        <w:instrText>ADDIN CSL_CITATION { "citationItems" : [ { "id" : "ITEM-1", "itemData" : { "DOI" : "10.1109/ASONAM.2012.180", "ISBN" : "978-1-4673-2497-7", "author" : [ { "dropping-particle" : "", "family" : "Pappalardo", "given" : "L.", "non-dropping-particle" : "", "parse-names" : false, "suffix" : "" }, { "dropping-particle" : "", "family" : "Rossetti", "given" : "G.", "non-dropping-particle" : "", "parse-names" : false, "suffix" : "" }, { "dropping-particle" : "", "family" : "Pedreschi", "given" : "D.", "non-dropping-particle" : "", "parse-names" : false, "suffix" : "" } ], "container-title" : "2012 IEEE/ACM International Conference on Advances in Social Networks Analysis and Mining", "id" : "ITEM-1", "issued" : { "date-parts" : [ [ "2012", "8" ] ] }, "page" : "1040-1045", "publisher" : "Ieee", "title" : "\"How Well Do We Know Each Other?\" Detecting Tie Strength in Multidimensional Social Networks", "type" : "article-journal" }, "uris" : [ "http://www.mendeley.com/documents/?uuid=38921f2f-8e0f-451c-a7e3-bd46578ad65a" ] } ], "mendeley" : { "previouslyFormattedCitation" : "&lt;i&gt;(25)&lt;/i&gt;" }, "properties" : { "noteIndex" : 0 }, "schema" : "https://github.com/citation-style-language/schema/raw/master/csl-citation.json" }</w:instrText>
      </w:r>
      <w:r>
        <w:fldChar w:fldCharType="separate"/>
      </w:r>
      <w:r w:rsidR="00B72911" w:rsidRPr="00B72911">
        <w:rPr>
          <w:i/>
          <w:noProof/>
        </w:rPr>
        <w:t>(25)</w:t>
      </w:r>
      <w:r>
        <w:fldChar w:fldCharType="end"/>
      </w:r>
      <w:r>
        <w:t xml:space="preserve">.  This information could be supplemented with more traditional in-person interviews in order to determine how accurately the online social network tie-strengths represent an individual’s offline social network tie-strengths.  This research </w:t>
      </w:r>
      <w:del w:id="565" w:author="Wall, Thomas Aubrey" w:date="2014-07-28T18:28:00Z">
        <w:r w:rsidDel="0001667A">
          <w:delText xml:space="preserve">can </w:delText>
        </w:r>
      </w:del>
      <w:ins w:id="566" w:author="Wall, Thomas Aubrey" w:date="2014-07-28T18:28:00Z">
        <w:r w:rsidR="0001667A">
          <w:t xml:space="preserve">could </w:t>
        </w:r>
      </w:ins>
      <w:r>
        <w:t>also be expanded to include international air trips and business related air trips</w:t>
      </w:r>
      <w:ins w:id="567" w:author="Wall, Thomas Aubrey" w:date="2014-07-28T18:29:00Z">
        <w:r w:rsidR="0001667A">
          <w:t>, as well as</w:t>
        </w:r>
      </w:ins>
      <w:del w:id="568" w:author="Wall, Thomas Aubrey" w:date="2014-07-28T18:29:00Z">
        <w:r w:rsidDel="0001667A">
          <w:delText>.  Additionally,</w:delText>
        </w:r>
      </w:del>
      <w:r>
        <w:t xml:space="preserve"> other transportation modes</w:t>
      </w:r>
      <w:del w:id="569" w:author="Wall, Thomas Aubrey" w:date="2014-07-28T18:29:00Z">
        <w:r w:rsidDel="0001667A">
          <w:delText xml:space="preserve"> may be considered in future analysis</w:delText>
        </w:r>
      </w:del>
      <w:r>
        <w:t xml:space="preserve">.  Online social network websites </w:t>
      </w:r>
      <w:del w:id="570" w:author="Wall, Thomas Aubrey" w:date="2014-07-28T18:29:00Z">
        <w:r w:rsidDel="0001667A">
          <w:delText xml:space="preserve">can </w:delText>
        </w:r>
      </w:del>
      <w:ins w:id="571" w:author="Wall, Thomas Aubrey" w:date="2014-07-28T18:29:00Z">
        <w:r w:rsidR="0001667A">
          <w:t xml:space="preserve">could also </w:t>
        </w:r>
      </w:ins>
      <w:r>
        <w:t>be used in conjunction with traditional travel diaries to associate friendships with travel behavior</w:t>
      </w:r>
      <w:del w:id="572" w:author="Wall, Thomas Aubrey" w:date="2014-07-28T18:29:00Z">
        <w:r w:rsidDel="0001667A">
          <w:delText xml:space="preserve"> as well</w:delText>
        </w:r>
      </w:del>
      <w:r>
        <w:t xml:space="preserve">.  </w:t>
      </w:r>
    </w:p>
    <w:p w14:paraId="70A80FE6" w14:textId="0B0A399A" w:rsidR="0019475E" w:rsidRDefault="0019475E" w:rsidP="0019475E">
      <w:pPr>
        <w:ind w:firstLine="720"/>
      </w:pPr>
      <w:del w:id="573" w:author="Wall, Thomas Aubrey" w:date="2014-07-28T18:30:00Z">
        <w:r w:rsidDel="0001667A">
          <w:delText xml:space="preserve">These new datasets can be utilized to show the impact of an individual’s social network on his travel behavior.  </w:delText>
        </w:r>
      </w:del>
      <w:r>
        <w:t xml:space="preserve">Spatial models are currently used in transportation research </w:t>
      </w:r>
      <w:ins w:id="574" w:author="Wall, Thomas Aubrey" w:date="2014-07-28T18:30:00Z">
        <w:r w:rsidR="0001667A">
          <w:t xml:space="preserve">primarily </w:t>
        </w:r>
      </w:ins>
      <w:r>
        <w:t xml:space="preserve">to represent how an individual’s behavior is similar to the behaviors of his neighbors, such as </w:t>
      </w:r>
      <w:proofErr w:type="spellStart"/>
      <w:r>
        <w:t>Paleti</w:t>
      </w:r>
      <w:proofErr w:type="spellEnd"/>
      <w:r>
        <w:t xml:space="preserve"> et al. (2012) which found that an individual’s vehicle type choice was influenced by his neighbors </w:t>
      </w:r>
      <w:r>
        <w:fldChar w:fldCharType="begin" w:fldLock="1"/>
      </w:r>
      <w:r w:rsidR="00B72911">
        <w:instrText>ADDIN CSL_CITATION { "citationItems" : [ { "id" : "ITEM-1", "itemData" : { "abstract" : "Household vehicle ownership and fleet composition are choice dimensions that have important implications for policy making, particularly in the energy and environmental sustainability arena. In the context of household vehicle ownership and type choice, it is conceivable that there are substantial spatial interaction effects due to both observed and unobserved factors. This paper presents a multinomial probit model formulation that incorporates spatial spillover effects arising from both observed and unobserved factors. The model is capable of endogenously estimating the number of vehicles of each type that a household acquires by using a synthetic choice occasion approach where households are assumed to purchase vehicles over a series of choice occasions. The model is estimated on the California add-on data set of the 2009 National Household Travel Survey. Model estimation results show that spatial dependency effects are statistically significant. The findings have important implications for model development and application in the policy forecasting arena.", "author" : [ { "dropping-particle" : "", "family" : "Paleti", "given" : "Rajesh", "non-dropping-particle" : "", "parse-names" : false, "suffix" : "" }, { "dropping-particle" : "", "family" : "Bhat", "given" : "Chandra R.", "non-dropping-particle" : "", "parse-names" : false, "suffix" : "" }, { "dropping-particle" : "", "family" : "Pendyala", "given" : "Ram M.", "non-dropping-particle" : "", "parse-names" : false, "suffix" : "" }, { "dropping-particle" : "", "family" : "Goulias", "given" : "Konstadinos G.", "non-dropping-particle" : "", "parse-names" : false, "suffix" : "" } ], "id" : "ITEM-1", "issued" : { "date-parts" : [ [ "2012" ] ] }, "title" : "The Modeling of Household Vehicle Type Choice Accommodating Spatial Dependence Effects", "type" : "article" }, "uris" : [ "http://www.mendeley.com/documents/?uuid=6cab14f7-63cb-4589-919f-ea4b997311ed" ] } ], "mendeley" : { "previouslyFormattedCitation" : "&lt;i&gt;(41)&lt;/i&gt;" }, "properties" : { "noteIndex" : 0 }, "schema" : "https://github.com/citation-style-language/schema/raw/master/csl-citation.json" }</w:instrText>
      </w:r>
      <w:r>
        <w:fldChar w:fldCharType="separate"/>
      </w:r>
      <w:r w:rsidR="00B72911" w:rsidRPr="00B72911">
        <w:rPr>
          <w:i/>
          <w:noProof/>
        </w:rPr>
        <w:t>(41)</w:t>
      </w:r>
      <w:r>
        <w:fldChar w:fldCharType="end"/>
      </w:r>
      <w:r>
        <w:t>.  However, there has been little research as to whether this type of correlation is truly spatial or if the spatial correlation is actually a proxy for social correlation</w:t>
      </w:r>
      <w:ins w:id="575" w:author="Wall, Thomas Aubrey" w:date="2014-07-28T18:32:00Z">
        <w:r w:rsidR="0001667A">
          <w:t xml:space="preserve"> (i.e., where neighbors may also be social friends)</w:t>
        </w:r>
      </w:ins>
      <w:r>
        <w:t xml:space="preserve">.  </w:t>
      </w:r>
      <w:del w:id="576" w:author="Wall, Thomas Aubrey" w:date="2014-07-28T18:31:00Z">
        <w:r w:rsidDel="0001667A">
          <w:delText>F</w:delText>
        </w:r>
      </w:del>
      <w:del w:id="577" w:author="Wall, Thomas Aubrey" w:date="2014-07-28T18:32:00Z">
        <w:r w:rsidDel="0001667A">
          <w:delText xml:space="preserve">uture research </w:delText>
        </w:r>
      </w:del>
      <w:del w:id="578" w:author="Wall, Thomas Aubrey" w:date="2014-07-28T18:31:00Z">
        <w:r w:rsidDel="0001667A">
          <w:delText xml:space="preserve">can </w:delText>
        </w:r>
      </w:del>
      <w:del w:id="579" w:author="Wall, Thomas Aubrey" w:date="2014-07-28T18:32:00Z">
        <w:r w:rsidDel="0001667A">
          <w:delText xml:space="preserve">explore whether an individual’s travel behavior is influenced by his friends, some of whom may also be his neighbors.   </w:delText>
        </w:r>
      </w:del>
      <w:del w:id="580" w:author="Wall, Thomas Aubrey" w:date="2014-07-28T18:33:00Z">
        <w:r w:rsidDel="0001667A">
          <w:delText xml:space="preserve">The </w:delText>
        </w:r>
      </w:del>
      <w:ins w:id="581" w:author="Wall, Thomas Aubrey" w:date="2014-07-28T18:33:00Z">
        <w:r w:rsidR="0001667A">
          <w:t>Integrating</w:t>
        </w:r>
      </w:ins>
      <w:del w:id="582" w:author="Wall, Thomas Aubrey" w:date="2014-07-28T18:33:00Z">
        <w:r w:rsidDel="0001667A">
          <w:delText>use of</w:delText>
        </w:r>
      </w:del>
      <w:r w:rsidDel="0001667A">
        <w:t xml:space="preserve"> online social network data </w:t>
      </w:r>
      <w:ins w:id="583" w:author="Wall, Thomas Aubrey" w:date="2014-07-28T18:33:00Z">
        <w:r w:rsidR="0001667A">
          <w:t xml:space="preserve">into such spatial influence studies </w:t>
        </w:r>
      </w:ins>
      <w:del w:id="584" w:author="Wall, Thomas Aubrey" w:date="2014-07-28T18:33:00Z">
        <w:r w:rsidDel="0001667A">
          <w:delText xml:space="preserve">can </w:delText>
        </w:r>
      </w:del>
      <w:ins w:id="585" w:author="Wall, Thomas Aubrey" w:date="2014-07-28T18:33:00Z">
        <w:r w:rsidR="0001667A" w:rsidDel="0001667A">
          <w:t>c</w:t>
        </w:r>
        <w:r w:rsidR="0001667A">
          <w:t>ould</w:t>
        </w:r>
        <w:r w:rsidR="0001667A" w:rsidDel="0001667A">
          <w:t xml:space="preserve"> </w:t>
        </w:r>
      </w:ins>
      <w:r w:rsidDel="0001667A">
        <w:t xml:space="preserve">help </w:t>
      </w:r>
      <w:ins w:id="586" w:author="Wall, Thomas Aubrey" w:date="2014-07-28T18:33:00Z">
        <w:r w:rsidR="0001667A">
          <w:t xml:space="preserve">researchers </w:t>
        </w:r>
      </w:ins>
      <w:r w:rsidDel="0001667A">
        <w:t>distinguish between friends and neighbors</w:t>
      </w:r>
      <w:ins w:id="587" w:author="Wall, Thomas Aubrey" w:date="2014-07-28T18:34:00Z">
        <w:r w:rsidR="0001667A">
          <w:t>, and thus social and spatial influences</w:t>
        </w:r>
      </w:ins>
      <w:r w:rsidDel="0001667A">
        <w:t>.</w:t>
      </w:r>
    </w:p>
    <w:p w14:paraId="7A76D7CC" w14:textId="0F4EFE0B" w:rsidR="0019475E" w:rsidRDefault="0019475E" w:rsidP="0019475E">
      <w:pPr>
        <w:ind w:firstLine="720"/>
      </w:pPr>
      <w:del w:id="588" w:author="Wall, Thomas Aubrey" w:date="2014-07-28T18:34:00Z">
        <w:r w:rsidDel="0001667A">
          <w:delText xml:space="preserve">This </w:delText>
        </w:r>
      </w:del>
      <w:ins w:id="589" w:author="Wall, Thomas Aubrey" w:date="2014-07-28T18:34:00Z">
        <w:r w:rsidR="0001667A">
          <w:t xml:space="preserve">Lastly, this </w:t>
        </w:r>
      </w:ins>
      <w:r>
        <w:t>research c</w:t>
      </w:r>
      <w:ins w:id="590" w:author="Wall, Thomas Aubrey" w:date="2014-07-28T18:34:00Z">
        <w:r w:rsidR="0001667A">
          <w:t>ould</w:t>
        </w:r>
      </w:ins>
      <w:del w:id="591" w:author="Wall, Thomas Aubrey" w:date="2014-07-28T18:34:00Z">
        <w:r w:rsidDel="0001667A">
          <w:delText>an</w:delText>
        </w:r>
      </w:del>
      <w:r>
        <w:t xml:space="preserve"> be further expanded to predict destination choice based on social networks.  A dataset including social network data and air travel behavior, similar to the one used in this study, </w:t>
      </w:r>
      <w:del w:id="592" w:author="Wall, Thomas Aubrey" w:date="2014-07-28T18:34:00Z">
        <w:r w:rsidDel="0001667A">
          <w:delText xml:space="preserve">can </w:delText>
        </w:r>
      </w:del>
      <w:ins w:id="593" w:author="Wall, Thomas Aubrey" w:date="2014-07-28T18:34:00Z">
        <w:r w:rsidR="0001667A">
          <w:t xml:space="preserve">could </w:t>
        </w:r>
      </w:ins>
      <w:r>
        <w:t xml:space="preserve">be used in a discrete continuous model in order to predict the social influences on both the number of trips taken in a year and the distance traveled per trip.  </w:t>
      </w:r>
      <w:del w:id="594" w:author="Wall, Thomas Aubrey" w:date="2014-07-28T18:35:00Z">
        <w:r w:rsidDel="00031CE1">
          <w:delText>This two stage trip generation and distribution model builds on this research and the previous study done by Wall et al. (2014).</w:delText>
        </w:r>
      </w:del>
    </w:p>
    <w:p w14:paraId="3C41A705" w14:textId="64BA745D" w:rsidR="004A12FB" w:rsidRDefault="0019475E">
      <w:pPr>
        <w:ind w:firstLine="720"/>
        <w:pPrChange w:id="595" w:author="Wall, Thomas Aubrey" w:date="2014-07-28T18:36:00Z">
          <w:pPr>
            <w:ind w:firstLine="720"/>
            <w:jc w:val="both"/>
          </w:pPr>
        </w:pPrChange>
      </w:pPr>
      <w:r>
        <w:t xml:space="preserve">Online social networks provide a wealth of data that can be used in conjunction with travel diaries to explore social influences on travel. </w:t>
      </w:r>
      <w:ins w:id="596" w:author="Wall, Thomas Aubrey" w:date="2014-07-28T18:36:00Z">
        <w:r w:rsidR="00837A29">
          <w:t xml:space="preserve">As increasingly more people utilize online social networking websites, there is a growing dataset that is becoming available, which highlights naturally occurring social networks.  Exploring these datasets can provide rich insight into an individual’s social network that is otherwise difficult and time-consuming to obtain through traditional data collection techniques.  Utilizing these datasets to study how an individual’s air travel behavior is related to his online social network will help researchers better understand social activity-based travel and airline destination choice, which will help </w:t>
        </w:r>
      </w:ins>
      <w:del w:id="597" w:author="Wall, Thomas Aubrey" w:date="2014-07-28T18:36:00Z">
        <w:r w:rsidDel="00837A29">
          <w:delText xml:space="preserve"> Having a better understanding of how and why people travel can help </w:delText>
        </w:r>
      </w:del>
      <w:r>
        <w:t>transportation professionals anticipate</w:t>
      </w:r>
      <w:ins w:id="598" w:author="Wall, Thomas Aubrey" w:date="2014-07-28T18:36:00Z">
        <w:r w:rsidR="00837A29">
          <w:t xml:space="preserve"> and address</w:t>
        </w:r>
      </w:ins>
      <w:r>
        <w:t xml:space="preserve"> future transportation needs.</w:t>
      </w:r>
    </w:p>
    <w:p w14:paraId="1F2EB9A6" w14:textId="77777777" w:rsidR="004A12FB" w:rsidRDefault="004A12FB">
      <w:r>
        <w:br w:type="page"/>
      </w:r>
    </w:p>
    <w:p w14:paraId="2F578B39" w14:textId="0CF7D8BC" w:rsidR="0019475E" w:rsidRDefault="004A12FB" w:rsidP="004A12FB">
      <w:pPr>
        <w:jc w:val="both"/>
      </w:pPr>
      <w:r>
        <w:rPr>
          <w:b/>
        </w:rPr>
        <w:lastRenderedPageBreak/>
        <w:t>REFERENCES</w:t>
      </w:r>
    </w:p>
    <w:p w14:paraId="47F043EA" w14:textId="703E05D5" w:rsidR="00B72911" w:rsidRPr="00B72911" w:rsidRDefault="004A12FB">
      <w:pPr>
        <w:pStyle w:val="NormalWeb"/>
        <w:ind w:left="640" w:hanging="640"/>
        <w:divId w:val="352539786"/>
        <w:rPr>
          <w:noProof/>
        </w:rPr>
      </w:pPr>
      <w:r>
        <w:fldChar w:fldCharType="begin" w:fldLock="1"/>
      </w:r>
      <w:r>
        <w:instrText xml:space="preserve">ADDIN Mendeley Bibliography CSL_BIBLIOGRAPHY </w:instrText>
      </w:r>
      <w:r>
        <w:fldChar w:fldCharType="separate"/>
      </w:r>
      <w:r w:rsidR="00B72911" w:rsidRPr="00B72911">
        <w:rPr>
          <w:noProof/>
        </w:rPr>
        <w:t xml:space="preserve">1. </w:t>
      </w:r>
      <w:r w:rsidR="00B72911" w:rsidRPr="00B72911">
        <w:rPr>
          <w:noProof/>
        </w:rPr>
        <w:tab/>
        <w:t>Haythornthwaite, C. Social Network Analysis : An Approach and Technique for the Study of Information Exchange. No. 342, 1996, pp. 323–342.</w:t>
      </w:r>
    </w:p>
    <w:p w14:paraId="676A3E66" w14:textId="77777777" w:rsidR="00B72911" w:rsidRPr="00B72911" w:rsidRDefault="00B72911">
      <w:pPr>
        <w:pStyle w:val="NormalWeb"/>
        <w:ind w:left="640" w:hanging="640"/>
        <w:divId w:val="352539786"/>
        <w:rPr>
          <w:noProof/>
        </w:rPr>
      </w:pPr>
      <w:r w:rsidRPr="00B72911">
        <w:rPr>
          <w:noProof/>
        </w:rPr>
        <w:t xml:space="preserve">2. </w:t>
      </w:r>
      <w:r w:rsidRPr="00B72911">
        <w:rPr>
          <w:noProof/>
        </w:rPr>
        <w:tab/>
        <w:t xml:space="preserve">Berg, P., T. Arentze, and H. Timmermans. A multilevel path analysis of contact frequency between social network members. </w:t>
      </w:r>
      <w:r w:rsidRPr="00B72911">
        <w:rPr>
          <w:i/>
          <w:iCs/>
          <w:noProof/>
        </w:rPr>
        <w:t>Journal of Geographical Systems</w:t>
      </w:r>
      <w:r w:rsidRPr="00B72911">
        <w:rPr>
          <w:noProof/>
        </w:rPr>
        <w:t>, Vol. 14, No. 2, Oct. 2010, pp. 125–141.</w:t>
      </w:r>
    </w:p>
    <w:p w14:paraId="71E8B973" w14:textId="77777777" w:rsidR="00B72911" w:rsidRPr="00B72911" w:rsidRDefault="00B72911">
      <w:pPr>
        <w:pStyle w:val="NormalWeb"/>
        <w:ind w:left="640" w:hanging="640"/>
        <w:divId w:val="352539786"/>
        <w:rPr>
          <w:noProof/>
        </w:rPr>
      </w:pPr>
      <w:r w:rsidRPr="00B72911">
        <w:rPr>
          <w:noProof/>
        </w:rPr>
        <w:t xml:space="preserve">3. </w:t>
      </w:r>
      <w:r w:rsidRPr="00B72911">
        <w:rPr>
          <w:noProof/>
        </w:rPr>
        <w:tab/>
        <w:t xml:space="preserve">Marsden, P. V. NETWORK DATA AND MEASUREMENT. </w:t>
      </w:r>
      <w:r w:rsidRPr="00B72911">
        <w:rPr>
          <w:i/>
          <w:iCs/>
          <w:noProof/>
        </w:rPr>
        <w:t>Annual Review of Sociology</w:t>
      </w:r>
      <w:r w:rsidRPr="00B72911">
        <w:rPr>
          <w:noProof/>
        </w:rPr>
        <w:t>, Vol. 16, 1990, pp. 435–463.</w:t>
      </w:r>
    </w:p>
    <w:p w14:paraId="081F6E49" w14:textId="77777777" w:rsidR="00B72911" w:rsidRPr="00B72911" w:rsidRDefault="00B72911">
      <w:pPr>
        <w:pStyle w:val="NormalWeb"/>
        <w:ind w:left="640" w:hanging="640"/>
        <w:divId w:val="352539786"/>
        <w:rPr>
          <w:noProof/>
        </w:rPr>
      </w:pPr>
      <w:r w:rsidRPr="00B72911">
        <w:rPr>
          <w:noProof/>
        </w:rPr>
        <w:t xml:space="preserve">4. </w:t>
      </w:r>
      <w:r w:rsidRPr="00B72911">
        <w:rPr>
          <w:noProof/>
        </w:rPr>
        <w:tab/>
        <w:t xml:space="preserve">Deutsch, K., and K. G. Goulias. Decision makers and socializers, social networks and the role of individuals as participants. </w:t>
      </w:r>
      <w:r w:rsidRPr="00B72911">
        <w:rPr>
          <w:i/>
          <w:iCs/>
          <w:noProof/>
        </w:rPr>
        <w:t>Transportation</w:t>
      </w:r>
      <w:r w:rsidRPr="00B72911">
        <w:rPr>
          <w:noProof/>
        </w:rPr>
        <w:t>, Vol. 40, No. 4, May 2013, pp. 755–771.</w:t>
      </w:r>
    </w:p>
    <w:p w14:paraId="38D6A396" w14:textId="77777777" w:rsidR="00B72911" w:rsidRPr="00B72911" w:rsidRDefault="00B72911">
      <w:pPr>
        <w:pStyle w:val="NormalWeb"/>
        <w:ind w:left="640" w:hanging="640"/>
        <w:divId w:val="352539786"/>
        <w:rPr>
          <w:noProof/>
        </w:rPr>
      </w:pPr>
      <w:r w:rsidRPr="00B72911">
        <w:rPr>
          <w:noProof/>
        </w:rPr>
        <w:t xml:space="preserve">5. </w:t>
      </w:r>
      <w:r w:rsidRPr="00B72911">
        <w:rPr>
          <w:noProof/>
        </w:rPr>
        <w:tab/>
        <w:t xml:space="preserve">Viry, G. Residential mobility and the spatial dispersion of personal networks: Effects on social support. </w:t>
      </w:r>
      <w:r w:rsidRPr="00B72911">
        <w:rPr>
          <w:i/>
          <w:iCs/>
          <w:noProof/>
        </w:rPr>
        <w:t>Social Networks</w:t>
      </w:r>
      <w:r w:rsidRPr="00B72911">
        <w:rPr>
          <w:noProof/>
        </w:rPr>
        <w:t>, Vol. 34, No. 1, Jan. 2012, pp. 59–72.</w:t>
      </w:r>
    </w:p>
    <w:p w14:paraId="1D4E8CC2" w14:textId="77777777" w:rsidR="00B72911" w:rsidRPr="00B72911" w:rsidRDefault="00B72911">
      <w:pPr>
        <w:pStyle w:val="NormalWeb"/>
        <w:ind w:left="640" w:hanging="640"/>
        <w:divId w:val="352539786"/>
        <w:rPr>
          <w:noProof/>
        </w:rPr>
      </w:pPr>
      <w:r w:rsidRPr="00B72911">
        <w:rPr>
          <w:noProof/>
        </w:rPr>
        <w:t xml:space="preserve">6. </w:t>
      </w:r>
      <w:r w:rsidRPr="00B72911">
        <w:rPr>
          <w:noProof/>
        </w:rPr>
        <w:tab/>
        <w:t xml:space="preserve">Carrasco, J.-A., B. Hogan, B. Wellman, and E. J. Miller. AGENCY IN SOCIAL ACTIVITY INTERACTIONS : The Role of Social Networks in Time and Space. </w:t>
      </w:r>
      <w:r w:rsidRPr="00B72911">
        <w:rPr>
          <w:i/>
          <w:iCs/>
          <w:noProof/>
        </w:rPr>
        <w:t>Journal of Economic and Social Geography</w:t>
      </w:r>
      <w:r w:rsidRPr="00B72911">
        <w:rPr>
          <w:noProof/>
        </w:rPr>
        <w:t>, Vol. 99, No. 5, 2008, pp. 562–583.</w:t>
      </w:r>
    </w:p>
    <w:p w14:paraId="697AAB17" w14:textId="77777777" w:rsidR="00B72911" w:rsidRPr="00B72911" w:rsidRDefault="00B72911">
      <w:pPr>
        <w:pStyle w:val="NormalWeb"/>
        <w:ind w:left="640" w:hanging="640"/>
        <w:divId w:val="352539786"/>
        <w:rPr>
          <w:noProof/>
        </w:rPr>
      </w:pPr>
      <w:r w:rsidRPr="00B72911">
        <w:rPr>
          <w:noProof/>
        </w:rPr>
        <w:t xml:space="preserve">7. </w:t>
      </w:r>
      <w:r w:rsidRPr="00B72911">
        <w:rPr>
          <w:noProof/>
        </w:rPr>
        <w:tab/>
        <w:t xml:space="preserve">Carrasco, J.-A., and E. J. Miller. The social dimension in action: A multilevel, personal networks model of social activity frequency between individuals. </w:t>
      </w:r>
      <w:r w:rsidRPr="00B72911">
        <w:rPr>
          <w:i/>
          <w:iCs/>
          <w:noProof/>
        </w:rPr>
        <w:t>Transportation Research Part A: Policy and Practice</w:t>
      </w:r>
      <w:r w:rsidRPr="00B72911">
        <w:rPr>
          <w:noProof/>
        </w:rPr>
        <w:t>, Vol. 43, No. 1, Jan. 2009, pp. 90–104.</w:t>
      </w:r>
    </w:p>
    <w:p w14:paraId="22028F89" w14:textId="77777777" w:rsidR="00B72911" w:rsidRPr="00B72911" w:rsidRDefault="00B72911">
      <w:pPr>
        <w:pStyle w:val="NormalWeb"/>
        <w:ind w:left="640" w:hanging="640"/>
        <w:divId w:val="352539786"/>
        <w:rPr>
          <w:noProof/>
        </w:rPr>
      </w:pPr>
      <w:r w:rsidRPr="00B72911">
        <w:rPr>
          <w:noProof/>
        </w:rPr>
        <w:t xml:space="preserve">8. </w:t>
      </w:r>
      <w:r w:rsidRPr="00B72911">
        <w:rPr>
          <w:noProof/>
        </w:rPr>
        <w:tab/>
        <w:t xml:space="preserve">Carrasco, J.-A., B. Hogan, B. Wellman, and E. J. Miller. Collecting social network data to study social activity-travel behavior: an egocentric approach. </w:t>
      </w:r>
      <w:r w:rsidRPr="00B72911">
        <w:rPr>
          <w:i/>
          <w:iCs/>
          <w:noProof/>
        </w:rPr>
        <w:t>Environment and Planning B: Planning and Design</w:t>
      </w:r>
      <w:r w:rsidRPr="00B72911">
        <w:rPr>
          <w:noProof/>
        </w:rPr>
        <w:t>, Vol. 35, No. 6, 2008, pp. 961–980.</w:t>
      </w:r>
    </w:p>
    <w:p w14:paraId="5749501D" w14:textId="77777777" w:rsidR="00B72911" w:rsidRPr="00B72911" w:rsidRDefault="00B72911">
      <w:pPr>
        <w:pStyle w:val="NormalWeb"/>
        <w:ind w:left="640" w:hanging="640"/>
        <w:divId w:val="352539786"/>
        <w:rPr>
          <w:noProof/>
        </w:rPr>
      </w:pPr>
      <w:r w:rsidRPr="00B72911">
        <w:rPr>
          <w:noProof/>
        </w:rPr>
        <w:t xml:space="preserve">9. </w:t>
      </w:r>
      <w:r w:rsidRPr="00B72911">
        <w:rPr>
          <w:noProof/>
        </w:rPr>
        <w:tab/>
        <w:t xml:space="preserve">Wellman, B., B. Hogan, K. Berg, J. Boase, J. Carrasco, R. Côté, J. Kayahara, T. L. M. Kennedy, P. Tran, N. Neighbourhoods, P. Purcell, and B. Springer. </w:t>
      </w:r>
      <w:r w:rsidRPr="00B72911">
        <w:rPr>
          <w:i/>
          <w:iCs/>
          <w:noProof/>
        </w:rPr>
        <w:t>Connected Lives: The Project</w:t>
      </w:r>
      <w:r w:rsidRPr="00B72911">
        <w:rPr>
          <w:noProof/>
        </w:rPr>
        <w:t>. 2005.</w:t>
      </w:r>
    </w:p>
    <w:p w14:paraId="32933E1B" w14:textId="77777777" w:rsidR="00B72911" w:rsidRPr="00B72911" w:rsidRDefault="00B72911">
      <w:pPr>
        <w:pStyle w:val="NormalWeb"/>
        <w:ind w:left="640" w:hanging="640"/>
        <w:divId w:val="352539786"/>
        <w:rPr>
          <w:noProof/>
        </w:rPr>
      </w:pPr>
      <w:r w:rsidRPr="00B72911">
        <w:rPr>
          <w:noProof/>
        </w:rPr>
        <w:t xml:space="preserve">10. </w:t>
      </w:r>
      <w:r w:rsidRPr="00B72911">
        <w:rPr>
          <w:noProof/>
        </w:rPr>
        <w:tab/>
        <w:t xml:space="preserve">Moore, J., J.-A. Carrasco, and A. Tudela. Exploring the links between personal networks, time use, and the spatial distribution of social contacts. </w:t>
      </w:r>
      <w:r w:rsidRPr="00B72911">
        <w:rPr>
          <w:i/>
          <w:iCs/>
          <w:noProof/>
        </w:rPr>
        <w:t>Transportation</w:t>
      </w:r>
      <w:r w:rsidRPr="00B72911">
        <w:rPr>
          <w:noProof/>
        </w:rPr>
        <w:t>, Vol. 40, No. 4, Apr. 2013, pp. 773–788.</w:t>
      </w:r>
    </w:p>
    <w:p w14:paraId="55C255EB" w14:textId="77777777" w:rsidR="00B72911" w:rsidRPr="00B72911" w:rsidRDefault="00B72911">
      <w:pPr>
        <w:pStyle w:val="NormalWeb"/>
        <w:ind w:left="640" w:hanging="640"/>
        <w:divId w:val="352539786"/>
        <w:rPr>
          <w:noProof/>
        </w:rPr>
      </w:pPr>
      <w:r w:rsidRPr="00B72911">
        <w:rPr>
          <w:noProof/>
        </w:rPr>
        <w:t xml:space="preserve">11. </w:t>
      </w:r>
      <w:r w:rsidRPr="00B72911">
        <w:rPr>
          <w:noProof/>
        </w:rPr>
        <w:tab/>
        <w:t xml:space="preserve">Sharmeen, F., T. Arentze, and H. Timmermans. An analysis of the dynamics of activity and travel needs in response to social network evolution and life-cycle events: A structural equation model. </w:t>
      </w:r>
      <w:r w:rsidRPr="00B72911">
        <w:rPr>
          <w:i/>
          <w:iCs/>
          <w:noProof/>
        </w:rPr>
        <w:t>Transportation Research Part A: Policy and Practice</w:t>
      </w:r>
      <w:r w:rsidRPr="00B72911">
        <w:rPr>
          <w:noProof/>
        </w:rPr>
        <w:t>, Vol. 59, Jan. 2014, pp. 159–171.</w:t>
      </w:r>
    </w:p>
    <w:p w14:paraId="1B66F67C" w14:textId="77777777" w:rsidR="00B72911" w:rsidRPr="00B72911" w:rsidRDefault="00B72911">
      <w:pPr>
        <w:pStyle w:val="NormalWeb"/>
        <w:ind w:left="640" w:hanging="640"/>
        <w:divId w:val="352539786"/>
        <w:rPr>
          <w:noProof/>
        </w:rPr>
      </w:pPr>
      <w:r w:rsidRPr="00B72911">
        <w:rPr>
          <w:noProof/>
        </w:rPr>
        <w:lastRenderedPageBreak/>
        <w:t xml:space="preserve">12. </w:t>
      </w:r>
      <w:r w:rsidRPr="00B72911">
        <w:rPr>
          <w:noProof/>
        </w:rPr>
        <w:tab/>
        <w:t xml:space="preserve">Ohnmacht, T. Social-activity travel: do the “strong-tie relationships” of a person exist in the same community? The case of Switzerland. </w:t>
      </w:r>
      <w:r w:rsidRPr="00B72911">
        <w:rPr>
          <w:i/>
          <w:iCs/>
          <w:noProof/>
        </w:rPr>
        <w:t>Environment and Planning A</w:t>
      </w:r>
      <w:r w:rsidRPr="00B72911">
        <w:rPr>
          <w:noProof/>
        </w:rPr>
        <w:t>, Vol. 41, No. 12, 2009, pp. 3003–3022.</w:t>
      </w:r>
    </w:p>
    <w:p w14:paraId="580AABEB" w14:textId="77777777" w:rsidR="00B72911" w:rsidRPr="00B72911" w:rsidRDefault="00B72911">
      <w:pPr>
        <w:pStyle w:val="NormalWeb"/>
        <w:ind w:left="640" w:hanging="640"/>
        <w:divId w:val="352539786"/>
        <w:rPr>
          <w:noProof/>
        </w:rPr>
      </w:pPr>
      <w:r w:rsidRPr="00B72911">
        <w:rPr>
          <w:noProof/>
        </w:rPr>
        <w:t xml:space="preserve">13. </w:t>
      </w:r>
      <w:r w:rsidRPr="00B72911">
        <w:rPr>
          <w:noProof/>
        </w:rPr>
        <w:tab/>
        <w:t xml:space="preserve">Wall, T. A., G. S. Macfarlane, and K. E. Watkins. Exploring the Use of Egocentric Online Social Network Data to Characterize Individual Air Travel Behavior. </w:t>
      </w:r>
      <w:r w:rsidRPr="00B72911">
        <w:rPr>
          <w:i/>
          <w:iCs/>
          <w:noProof/>
        </w:rPr>
        <w:t>Transportation Research Record</w:t>
      </w:r>
      <w:r w:rsidRPr="00B72911">
        <w:rPr>
          <w:noProof/>
        </w:rPr>
        <w:t>, Vol. 2400, 2014, pp. 78–86.</w:t>
      </w:r>
    </w:p>
    <w:p w14:paraId="2C722B0B" w14:textId="77777777" w:rsidR="00B72911" w:rsidRPr="00B72911" w:rsidRDefault="00B72911">
      <w:pPr>
        <w:pStyle w:val="NormalWeb"/>
        <w:ind w:left="640" w:hanging="640"/>
        <w:divId w:val="352539786"/>
        <w:rPr>
          <w:noProof/>
        </w:rPr>
      </w:pPr>
      <w:r w:rsidRPr="00B72911">
        <w:rPr>
          <w:noProof/>
        </w:rPr>
        <w:t xml:space="preserve">14. </w:t>
      </w:r>
      <w:r w:rsidRPr="00B72911">
        <w:rPr>
          <w:noProof/>
        </w:rPr>
        <w:tab/>
        <w:t xml:space="preserve">Manski, C. Identification of Social Endogenous Effects : The Reflection Problem. </w:t>
      </w:r>
      <w:r w:rsidRPr="00B72911">
        <w:rPr>
          <w:i/>
          <w:iCs/>
          <w:noProof/>
        </w:rPr>
        <w:t>The Review of Economic Studies</w:t>
      </w:r>
      <w:r w:rsidRPr="00B72911">
        <w:rPr>
          <w:noProof/>
        </w:rPr>
        <w:t>, Vol. 60, No. 3, 1993, pp. 531–542.</w:t>
      </w:r>
    </w:p>
    <w:p w14:paraId="32EA0237" w14:textId="77777777" w:rsidR="00B72911" w:rsidRPr="00B72911" w:rsidRDefault="00B72911">
      <w:pPr>
        <w:pStyle w:val="NormalWeb"/>
        <w:ind w:left="640" w:hanging="640"/>
        <w:divId w:val="352539786"/>
        <w:rPr>
          <w:noProof/>
        </w:rPr>
      </w:pPr>
      <w:r w:rsidRPr="00B72911">
        <w:rPr>
          <w:noProof/>
        </w:rPr>
        <w:t xml:space="preserve">15. </w:t>
      </w:r>
      <w:r w:rsidRPr="00B72911">
        <w:rPr>
          <w:noProof/>
        </w:rPr>
        <w:tab/>
        <w:t xml:space="preserve">Axhausen, K. W. Social networks, mobility biographies, and travel: survey challenges. </w:t>
      </w:r>
      <w:r w:rsidRPr="00B72911">
        <w:rPr>
          <w:i/>
          <w:iCs/>
          <w:noProof/>
        </w:rPr>
        <w:t>Environment and Planning B: Planning and Design</w:t>
      </w:r>
      <w:r w:rsidRPr="00B72911">
        <w:rPr>
          <w:noProof/>
        </w:rPr>
        <w:t>, Vol. 35, No. 6, 2008, pp. 981–996.</w:t>
      </w:r>
    </w:p>
    <w:p w14:paraId="5663BAD1" w14:textId="77777777" w:rsidR="00B72911" w:rsidRPr="00B72911" w:rsidRDefault="00B72911">
      <w:pPr>
        <w:pStyle w:val="NormalWeb"/>
        <w:ind w:left="640" w:hanging="640"/>
        <w:divId w:val="352539786"/>
        <w:rPr>
          <w:noProof/>
        </w:rPr>
      </w:pPr>
      <w:r w:rsidRPr="00B72911">
        <w:rPr>
          <w:noProof/>
        </w:rPr>
        <w:t xml:space="preserve">16. </w:t>
      </w:r>
      <w:r w:rsidRPr="00B72911">
        <w:rPr>
          <w:noProof/>
        </w:rPr>
        <w:tab/>
        <w:t xml:space="preserve">Lewis, K., J. Kaufman, M. Gonzalez, A. Wimmer, and N. Christakis. Tastes, ties, and time: A new social network dataset using Facebook.com. </w:t>
      </w:r>
      <w:r w:rsidRPr="00B72911">
        <w:rPr>
          <w:i/>
          <w:iCs/>
          <w:noProof/>
        </w:rPr>
        <w:t>Social Networks</w:t>
      </w:r>
      <w:r w:rsidRPr="00B72911">
        <w:rPr>
          <w:noProof/>
        </w:rPr>
        <w:t>, Vol. 30, No. 4, Oct. 2008, pp. 330–342.</w:t>
      </w:r>
    </w:p>
    <w:p w14:paraId="4B02BEAA" w14:textId="77777777" w:rsidR="00B72911" w:rsidRPr="00B72911" w:rsidRDefault="00B72911">
      <w:pPr>
        <w:pStyle w:val="NormalWeb"/>
        <w:ind w:left="640" w:hanging="640"/>
        <w:divId w:val="352539786"/>
        <w:rPr>
          <w:noProof/>
        </w:rPr>
      </w:pPr>
      <w:r w:rsidRPr="00B72911">
        <w:rPr>
          <w:noProof/>
        </w:rPr>
        <w:t xml:space="preserve">17. </w:t>
      </w:r>
      <w:r w:rsidRPr="00B72911">
        <w:rPr>
          <w:noProof/>
        </w:rPr>
        <w:tab/>
        <w:t xml:space="preserve">Marsden, P. V., and K. E. Campbell. Measuring Tie Strength. </w:t>
      </w:r>
      <w:r w:rsidRPr="00B72911">
        <w:rPr>
          <w:i/>
          <w:iCs/>
          <w:noProof/>
        </w:rPr>
        <w:t>Social Forces</w:t>
      </w:r>
      <w:r w:rsidRPr="00B72911">
        <w:rPr>
          <w:noProof/>
        </w:rPr>
        <w:t>, Vol. 63, No. 2, 1984, pp. 482–501.</w:t>
      </w:r>
    </w:p>
    <w:p w14:paraId="43595853" w14:textId="77777777" w:rsidR="00B72911" w:rsidRPr="00B72911" w:rsidRDefault="00B72911">
      <w:pPr>
        <w:pStyle w:val="NormalWeb"/>
        <w:ind w:left="640" w:hanging="640"/>
        <w:divId w:val="352539786"/>
        <w:rPr>
          <w:noProof/>
        </w:rPr>
      </w:pPr>
      <w:r w:rsidRPr="00B72911">
        <w:rPr>
          <w:noProof/>
        </w:rPr>
        <w:t xml:space="preserve">18. </w:t>
      </w:r>
      <w:r w:rsidRPr="00B72911">
        <w:rPr>
          <w:noProof/>
        </w:rPr>
        <w:tab/>
        <w:t xml:space="preserve">Shi, X., L. A. Adamic, and M. J. Strauss. Networks of strong ties. </w:t>
      </w:r>
      <w:r w:rsidRPr="00B72911">
        <w:rPr>
          <w:i/>
          <w:iCs/>
          <w:noProof/>
        </w:rPr>
        <w:t>Physica A: Statistical Mechanics and its Applications</w:t>
      </w:r>
      <w:r w:rsidRPr="00B72911">
        <w:rPr>
          <w:noProof/>
        </w:rPr>
        <w:t>, Vol. 378, No. 1, May 2007, pp. 33–47.</w:t>
      </w:r>
    </w:p>
    <w:p w14:paraId="559E3674" w14:textId="77777777" w:rsidR="00B72911" w:rsidRPr="00B72911" w:rsidRDefault="00B72911">
      <w:pPr>
        <w:pStyle w:val="NormalWeb"/>
        <w:ind w:left="640" w:hanging="640"/>
        <w:divId w:val="352539786"/>
        <w:rPr>
          <w:noProof/>
        </w:rPr>
      </w:pPr>
      <w:r w:rsidRPr="00B72911">
        <w:rPr>
          <w:noProof/>
        </w:rPr>
        <w:t xml:space="preserve">19. </w:t>
      </w:r>
      <w:r w:rsidRPr="00B72911">
        <w:rPr>
          <w:noProof/>
        </w:rPr>
        <w:tab/>
        <w:t xml:space="preserve">Zhao, J., J. Wu, X. Feng, H. Xiong, and K. Xu. Information propagation in online social networks: a tie-strength perspective. </w:t>
      </w:r>
      <w:r w:rsidRPr="00B72911">
        <w:rPr>
          <w:i/>
          <w:iCs/>
          <w:noProof/>
        </w:rPr>
        <w:t>Knowledge and Information Systems</w:t>
      </w:r>
      <w:r w:rsidRPr="00B72911">
        <w:rPr>
          <w:noProof/>
        </w:rPr>
        <w:t>, Vol. 32, No. 3, Nov. 2011, pp. 589–608.</w:t>
      </w:r>
    </w:p>
    <w:p w14:paraId="319BD2DD" w14:textId="77777777" w:rsidR="00B72911" w:rsidRPr="00B72911" w:rsidRDefault="00B72911">
      <w:pPr>
        <w:pStyle w:val="NormalWeb"/>
        <w:ind w:left="640" w:hanging="640"/>
        <w:divId w:val="352539786"/>
        <w:rPr>
          <w:noProof/>
        </w:rPr>
      </w:pPr>
      <w:r w:rsidRPr="00B72911">
        <w:rPr>
          <w:noProof/>
        </w:rPr>
        <w:t xml:space="preserve">20. </w:t>
      </w:r>
      <w:r w:rsidRPr="00B72911">
        <w:rPr>
          <w:noProof/>
        </w:rPr>
        <w:tab/>
        <w:t xml:space="preserve">Sosa, M. E. Where Do Creative Interactions Come From? The Role of Tie Content and Social Networks. </w:t>
      </w:r>
      <w:r w:rsidRPr="00B72911">
        <w:rPr>
          <w:i/>
          <w:iCs/>
          <w:noProof/>
        </w:rPr>
        <w:t>Organization Science</w:t>
      </w:r>
      <w:r w:rsidRPr="00B72911">
        <w:rPr>
          <w:noProof/>
        </w:rPr>
        <w:t>, Vol. 22, No. 1, Feb. 2011, pp. 1–21.</w:t>
      </w:r>
    </w:p>
    <w:p w14:paraId="41F53024" w14:textId="77777777" w:rsidR="00B72911" w:rsidRPr="00B72911" w:rsidRDefault="00B72911">
      <w:pPr>
        <w:pStyle w:val="NormalWeb"/>
        <w:ind w:left="640" w:hanging="640"/>
        <w:divId w:val="352539786"/>
        <w:rPr>
          <w:noProof/>
        </w:rPr>
      </w:pPr>
      <w:r w:rsidRPr="00B72911">
        <w:rPr>
          <w:noProof/>
        </w:rPr>
        <w:t xml:space="preserve">21. </w:t>
      </w:r>
      <w:r w:rsidRPr="00B72911">
        <w:rPr>
          <w:noProof/>
        </w:rPr>
        <w:tab/>
        <w:t xml:space="preserve">Granovetter, M. S. The Strength of Weak Ties. </w:t>
      </w:r>
      <w:r w:rsidRPr="00B72911">
        <w:rPr>
          <w:i/>
          <w:iCs/>
          <w:noProof/>
        </w:rPr>
        <w:t>American Journal of Sociology</w:t>
      </w:r>
      <w:r w:rsidRPr="00B72911">
        <w:rPr>
          <w:noProof/>
        </w:rPr>
        <w:t>, Vol. 78, No. 6, 1973, pp. 1360–1380.</w:t>
      </w:r>
    </w:p>
    <w:p w14:paraId="7644B655" w14:textId="77777777" w:rsidR="00B72911" w:rsidRPr="00B72911" w:rsidRDefault="00B72911">
      <w:pPr>
        <w:pStyle w:val="NormalWeb"/>
        <w:ind w:left="640" w:hanging="640"/>
        <w:divId w:val="352539786"/>
        <w:rPr>
          <w:noProof/>
        </w:rPr>
      </w:pPr>
      <w:r w:rsidRPr="00B72911">
        <w:rPr>
          <w:noProof/>
        </w:rPr>
        <w:t xml:space="preserve">22. </w:t>
      </w:r>
      <w:r w:rsidRPr="00B72911">
        <w:rPr>
          <w:noProof/>
        </w:rPr>
        <w:tab/>
        <w:t xml:space="preserve">Retzer, S., P. Yoong, and V. Hooper. Inter-organisational knowledge transfer in social networks: A definition of intermediate ties. </w:t>
      </w:r>
      <w:r w:rsidRPr="00B72911">
        <w:rPr>
          <w:i/>
          <w:iCs/>
          <w:noProof/>
        </w:rPr>
        <w:t>Information Systems Frontiers</w:t>
      </w:r>
      <w:r w:rsidRPr="00B72911">
        <w:rPr>
          <w:noProof/>
        </w:rPr>
        <w:t>, Vol. 14, No. 2, Jul. 2010, pp. 343–361.</w:t>
      </w:r>
    </w:p>
    <w:p w14:paraId="4513D23D" w14:textId="77777777" w:rsidR="00B72911" w:rsidRPr="00B72911" w:rsidRDefault="00B72911">
      <w:pPr>
        <w:pStyle w:val="NormalWeb"/>
        <w:ind w:left="640" w:hanging="640"/>
        <w:divId w:val="352539786"/>
        <w:rPr>
          <w:noProof/>
        </w:rPr>
      </w:pPr>
      <w:r w:rsidRPr="00B72911">
        <w:rPr>
          <w:noProof/>
        </w:rPr>
        <w:t xml:space="preserve">23. </w:t>
      </w:r>
      <w:r w:rsidRPr="00B72911">
        <w:rPr>
          <w:noProof/>
        </w:rPr>
        <w:tab/>
        <w:t xml:space="preserve">Arnaboldi, V., A. Guazzini, and A. Passarella. Egocentric online social networks: Analysis of key features and prediction of tie strength in Facebook. </w:t>
      </w:r>
      <w:r w:rsidRPr="00B72911">
        <w:rPr>
          <w:i/>
          <w:iCs/>
          <w:noProof/>
        </w:rPr>
        <w:t>Computer Communications</w:t>
      </w:r>
      <w:r w:rsidRPr="00B72911">
        <w:rPr>
          <w:noProof/>
        </w:rPr>
        <w:t>, Vol. 36, No. 10-11, Jun. 2013, pp. 1130–1144.</w:t>
      </w:r>
    </w:p>
    <w:p w14:paraId="247555A3" w14:textId="77777777" w:rsidR="00B72911" w:rsidRPr="00B72911" w:rsidRDefault="00B72911">
      <w:pPr>
        <w:pStyle w:val="NormalWeb"/>
        <w:ind w:left="640" w:hanging="640"/>
        <w:divId w:val="352539786"/>
        <w:rPr>
          <w:noProof/>
        </w:rPr>
      </w:pPr>
      <w:r w:rsidRPr="00B72911">
        <w:rPr>
          <w:noProof/>
        </w:rPr>
        <w:t xml:space="preserve">24. </w:t>
      </w:r>
      <w:r w:rsidRPr="00B72911">
        <w:rPr>
          <w:noProof/>
        </w:rPr>
        <w:tab/>
        <w:t xml:space="preserve">Gilbert, E., and K. Karahalios. Predicting tie strength with social media. </w:t>
      </w:r>
      <w:r w:rsidRPr="00B72911">
        <w:rPr>
          <w:i/>
          <w:iCs/>
          <w:noProof/>
        </w:rPr>
        <w:t>Proceedings of the 27th international conference on Human factors in computing systems - CHI 09</w:t>
      </w:r>
      <w:r w:rsidRPr="00B72911">
        <w:rPr>
          <w:noProof/>
        </w:rPr>
        <w:t>, 2009, p. 211.</w:t>
      </w:r>
    </w:p>
    <w:p w14:paraId="44632222" w14:textId="77777777" w:rsidR="00B72911" w:rsidRPr="00B72911" w:rsidRDefault="00B72911">
      <w:pPr>
        <w:pStyle w:val="NormalWeb"/>
        <w:ind w:left="640" w:hanging="640"/>
        <w:divId w:val="352539786"/>
        <w:rPr>
          <w:noProof/>
        </w:rPr>
      </w:pPr>
      <w:r w:rsidRPr="00B72911">
        <w:rPr>
          <w:noProof/>
        </w:rPr>
        <w:lastRenderedPageBreak/>
        <w:t xml:space="preserve">25. </w:t>
      </w:r>
      <w:r w:rsidRPr="00B72911">
        <w:rPr>
          <w:noProof/>
        </w:rPr>
        <w:tab/>
        <w:t xml:space="preserve">Pappalardo, L., G. Rossetti, and D. Pedreschi. “How Well Do We Know Each Other?” Detecting Tie Strength in Multidimensional Social Networks. </w:t>
      </w:r>
      <w:r w:rsidRPr="00B72911">
        <w:rPr>
          <w:i/>
          <w:iCs/>
          <w:noProof/>
        </w:rPr>
        <w:t>2012 IEEE/ACM International Conference on Advances in Social Networks Analysis and Mining</w:t>
      </w:r>
      <w:r w:rsidRPr="00B72911">
        <w:rPr>
          <w:noProof/>
        </w:rPr>
        <w:t>, Aug. 2012, pp. 1040–1045.</w:t>
      </w:r>
    </w:p>
    <w:p w14:paraId="2A215CFA" w14:textId="77777777" w:rsidR="00B72911" w:rsidRPr="00B72911" w:rsidRDefault="00B72911">
      <w:pPr>
        <w:pStyle w:val="NormalWeb"/>
        <w:ind w:left="640" w:hanging="640"/>
        <w:divId w:val="352539786"/>
        <w:rPr>
          <w:noProof/>
        </w:rPr>
      </w:pPr>
      <w:r w:rsidRPr="00B72911">
        <w:rPr>
          <w:noProof/>
        </w:rPr>
        <w:t xml:space="preserve">26. </w:t>
      </w:r>
      <w:r w:rsidRPr="00B72911">
        <w:rPr>
          <w:noProof/>
        </w:rPr>
        <w:tab/>
        <w:t xml:space="preserve">He, Y., C. Zhang, and Y. Ji. Principle Features for Tie Strength Estimation in Micro-blog Social Network. </w:t>
      </w:r>
      <w:r w:rsidRPr="00B72911">
        <w:rPr>
          <w:i/>
          <w:iCs/>
          <w:noProof/>
        </w:rPr>
        <w:t>2012 IEEE 12th International Conference on Computer and Information Technology</w:t>
      </w:r>
      <w:r w:rsidRPr="00B72911">
        <w:rPr>
          <w:noProof/>
        </w:rPr>
        <w:t>, Oct. 2012, pp. 359–367.</w:t>
      </w:r>
    </w:p>
    <w:p w14:paraId="5CF8A881" w14:textId="77777777" w:rsidR="00B72911" w:rsidRPr="00B72911" w:rsidRDefault="00B72911">
      <w:pPr>
        <w:pStyle w:val="NormalWeb"/>
        <w:ind w:left="640" w:hanging="640"/>
        <w:divId w:val="352539786"/>
        <w:rPr>
          <w:noProof/>
        </w:rPr>
      </w:pPr>
      <w:r w:rsidRPr="00B72911">
        <w:rPr>
          <w:noProof/>
        </w:rPr>
        <w:t xml:space="preserve">27. </w:t>
      </w:r>
      <w:r w:rsidRPr="00B72911">
        <w:rPr>
          <w:noProof/>
        </w:rPr>
        <w:tab/>
        <w:t xml:space="preserve">Marsden, P., P. Carrington, J. Scott, and S. Wasserman. Recent developments in network measurement. In </w:t>
      </w:r>
      <w:r w:rsidRPr="00B72911">
        <w:rPr>
          <w:i/>
          <w:iCs/>
          <w:noProof/>
        </w:rPr>
        <w:t>Models and methods in social network analysis</w:t>
      </w:r>
      <w:r w:rsidRPr="00B72911">
        <w:rPr>
          <w:noProof/>
        </w:rPr>
        <w:t>, Cambridge University Press, New York, pp. 8–30.</w:t>
      </w:r>
    </w:p>
    <w:p w14:paraId="4A6533DB" w14:textId="77777777" w:rsidR="00B72911" w:rsidRPr="00B72911" w:rsidRDefault="00B72911">
      <w:pPr>
        <w:pStyle w:val="NormalWeb"/>
        <w:ind w:left="640" w:hanging="640"/>
        <w:divId w:val="352539786"/>
        <w:rPr>
          <w:noProof/>
        </w:rPr>
      </w:pPr>
      <w:r w:rsidRPr="00B72911">
        <w:rPr>
          <w:noProof/>
        </w:rPr>
        <w:t xml:space="preserve">28. </w:t>
      </w:r>
      <w:r w:rsidRPr="00B72911">
        <w:rPr>
          <w:noProof/>
        </w:rPr>
        <w:tab/>
        <w:t xml:space="preserve">Degenne, A., and M. Forse. </w:t>
      </w:r>
      <w:r w:rsidRPr="00B72911">
        <w:rPr>
          <w:i/>
          <w:iCs/>
          <w:noProof/>
        </w:rPr>
        <w:t>Introducing social networks</w:t>
      </w:r>
      <w:r w:rsidRPr="00B72911">
        <w:rPr>
          <w:noProof/>
        </w:rPr>
        <w:t>. Sage, London, 1999.</w:t>
      </w:r>
    </w:p>
    <w:p w14:paraId="27832DFB" w14:textId="77777777" w:rsidR="00B72911" w:rsidRPr="00B72911" w:rsidRDefault="00B72911">
      <w:pPr>
        <w:pStyle w:val="NormalWeb"/>
        <w:ind w:left="640" w:hanging="640"/>
        <w:divId w:val="352539786"/>
        <w:rPr>
          <w:noProof/>
        </w:rPr>
      </w:pPr>
      <w:r w:rsidRPr="00B72911">
        <w:rPr>
          <w:noProof/>
        </w:rPr>
        <w:t xml:space="preserve">29. </w:t>
      </w:r>
      <w:r w:rsidRPr="00B72911">
        <w:rPr>
          <w:noProof/>
        </w:rPr>
        <w:tab/>
        <w:t xml:space="preserve">Berg, P., T. Arentze, and H. Timmermans. A multilevel path analysis of contact frequency between social network members. </w:t>
      </w:r>
      <w:r w:rsidRPr="00B72911">
        <w:rPr>
          <w:i/>
          <w:iCs/>
          <w:noProof/>
        </w:rPr>
        <w:t>Journal of Geographical Systems</w:t>
      </w:r>
      <w:r w:rsidRPr="00B72911">
        <w:rPr>
          <w:noProof/>
        </w:rPr>
        <w:t>, Vol. 14, No. 2, Oct. 2010, pp. 125–141.</w:t>
      </w:r>
    </w:p>
    <w:p w14:paraId="6E87AC5B" w14:textId="77777777" w:rsidR="00B72911" w:rsidRPr="00B72911" w:rsidRDefault="00B72911">
      <w:pPr>
        <w:pStyle w:val="NormalWeb"/>
        <w:ind w:left="640" w:hanging="640"/>
        <w:divId w:val="352539786"/>
        <w:rPr>
          <w:noProof/>
        </w:rPr>
      </w:pPr>
      <w:r w:rsidRPr="00B72911">
        <w:rPr>
          <w:noProof/>
        </w:rPr>
        <w:t xml:space="preserve">30. </w:t>
      </w:r>
      <w:r w:rsidRPr="00B72911">
        <w:rPr>
          <w:noProof/>
        </w:rPr>
        <w:tab/>
        <w:t xml:space="preserve">Axhausen, K. W. Social networks, mobility biographies, and travel: survey challenges. </w:t>
      </w:r>
      <w:r w:rsidRPr="00B72911">
        <w:rPr>
          <w:i/>
          <w:iCs/>
          <w:noProof/>
        </w:rPr>
        <w:t>Environment and Planning B: Planning and Design</w:t>
      </w:r>
      <w:r w:rsidRPr="00B72911">
        <w:rPr>
          <w:noProof/>
        </w:rPr>
        <w:t>, Vol. 35, No. 6, 2008, pp. 981–996.</w:t>
      </w:r>
    </w:p>
    <w:p w14:paraId="65EC0569" w14:textId="77777777" w:rsidR="00B72911" w:rsidRPr="00B72911" w:rsidRDefault="00B72911">
      <w:pPr>
        <w:pStyle w:val="NormalWeb"/>
        <w:ind w:left="640" w:hanging="640"/>
        <w:divId w:val="352539786"/>
        <w:rPr>
          <w:noProof/>
        </w:rPr>
      </w:pPr>
      <w:r w:rsidRPr="00B72911">
        <w:rPr>
          <w:noProof/>
        </w:rPr>
        <w:t xml:space="preserve">31. </w:t>
      </w:r>
      <w:r w:rsidRPr="00B72911">
        <w:rPr>
          <w:noProof/>
        </w:rPr>
        <w:tab/>
        <w:t xml:space="preserve">Wellman, B., and S. Wortley. Different Strokes from Different Folks : Community Ties and Social Support. </w:t>
      </w:r>
      <w:r w:rsidRPr="00B72911">
        <w:rPr>
          <w:i/>
          <w:iCs/>
          <w:noProof/>
        </w:rPr>
        <w:t>American Journal of Sociology</w:t>
      </w:r>
      <w:r w:rsidRPr="00B72911">
        <w:rPr>
          <w:noProof/>
        </w:rPr>
        <w:t>, Vol. 96, No. 3, 1990, pp. 558–588.</w:t>
      </w:r>
    </w:p>
    <w:p w14:paraId="2A986BA1" w14:textId="77777777" w:rsidR="00B72911" w:rsidRPr="00B72911" w:rsidRDefault="00B72911">
      <w:pPr>
        <w:pStyle w:val="NormalWeb"/>
        <w:ind w:left="640" w:hanging="640"/>
        <w:divId w:val="352539786"/>
        <w:rPr>
          <w:noProof/>
        </w:rPr>
      </w:pPr>
      <w:r w:rsidRPr="00B72911">
        <w:rPr>
          <w:noProof/>
        </w:rPr>
        <w:t xml:space="preserve">32. </w:t>
      </w:r>
      <w:r w:rsidRPr="00B72911">
        <w:rPr>
          <w:noProof/>
        </w:rPr>
        <w:tab/>
        <w:t xml:space="preserve">Bramoullé, Y., H. Djebbari, and B. Fortin. Identification of peer effects through social networks. </w:t>
      </w:r>
      <w:r w:rsidRPr="00B72911">
        <w:rPr>
          <w:i/>
          <w:iCs/>
          <w:noProof/>
        </w:rPr>
        <w:t>Journal of Econometrics</w:t>
      </w:r>
      <w:r w:rsidRPr="00B72911">
        <w:rPr>
          <w:noProof/>
        </w:rPr>
        <w:t>, Vol. 150, No. 1, May 2009, pp. 41–55.</w:t>
      </w:r>
    </w:p>
    <w:p w14:paraId="3465DB34" w14:textId="77777777" w:rsidR="00B72911" w:rsidRPr="00B72911" w:rsidRDefault="00B72911">
      <w:pPr>
        <w:pStyle w:val="NormalWeb"/>
        <w:ind w:left="640" w:hanging="640"/>
        <w:divId w:val="352539786"/>
        <w:rPr>
          <w:noProof/>
        </w:rPr>
      </w:pPr>
      <w:r w:rsidRPr="00B72911">
        <w:rPr>
          <w:noProof/>
        </w:rPr>
        <w:t xml:space="preserve">33. </w:t>
      </w:r>
      <w:r w:rsidRPr="00B72911">
        <w:rPr>
          <w:noProof/>
        </w:rPr>
        <w:tab/>
        <w:t xml:space="preserve">Calvó-Armengol, A., E. Patacchini, and Y. Zenou. Peer effects and social networks in education. </w:t>
      </w:r>
      <w:r w:rsidRPr="00B72911">
        <w:rPr>
          <w:i/>
          <w:iCs/>
          <w:noProof/>
        </w:rPr>
        <w:t>Review of Economic Studies</w:t>
      </w:r>
      <w:r w:rsidRPr="00B72911">
        <w:rPr>
          <w:noProof/>
        </w:rPr>
        <w:t>, Vol. 76, No. 4, Oct. 2009, pp. 1239–1267.</w:t>
      </w:r>
    </w:p>
    <w:p w14:paraId="429719F4" w14:textId="77777777" w:rsidR="00B72911" w:rsidRPr="00B72911" w:rsidRDefault="00B72911">
      <w:pPr>
        <w:pStyle w:val="NormalWeb"/>
        <w:ind w:left="640" w:hanging="640"/>
        <w:divId w:val="352539786"/>
        <w:rPr>
          <w:noProof/>
        </w:rPr>
      </w:pPr>
      <w:r w:rsidRPr="00B72911">
        <w:rPr>
          <w:noProof/>
        </w:rPr>
        <w:t xml:space="preserve">34. </w:t>
      </w:r>
      <w:r w:rsidRPr="00B72911">
        <w:rPr>
          <w:noProof/>
        </w:rPr>
        <w:tab/>
        <w:t xml:space="preserve">Adjemian, M. K., C.-Y. C. Lin, and J. Williams. Estimating spatial interdependence in automobile type choice with survey data. </w:t>
      </w:r>
      <w:r w:rsidRPr="00B72911">
        <w:rPr>
          <w:i/>
          <w:iCs/>
          <w:noProof/>
        </w:rPr>
        <w:t>Transportation Research Part A: Policy and Practice</w:t>
      </w:r>
      <w:r w:rsidRPr="00B72911">
        <w:rPr>
          <w:noProof/>
        </w:rPr>
        <w:t>, Vol. 44, No. 9, Nov. 2010, pp. 661–675.</w:t>
      </w:r>
    </w:p>
    <w:p w14:paraId="39CB8B18" w14:textId="77777777" w:rsidR="00B72911" w:rsidRPr="00B72911" w:rsidRDefault="00B72911">
      <w:pPr>
        <w:pStyle w:val="NormalWeb"/>
        <w:ind w:left="640" w:hanging="640"/>
        <w:divId w:val="352539786"/>
        <w:rPr>
          <w:noProof/>
        </w:rPr>
      </w:pPr>
      <w:r w:rsidRPr="00B72911">
        <w:rPr>
          <w:noProof/>
        </w:rPr>
        <w:t xml:space="preserve">35. </w:t>
      </w:r>
      <w:r w:rsidRPr="00B72911">
        <w:rPr>
          <w:noProof/>
        </w:rPr>
        <w:tab/>
        <w:t xml:space="preserve">Bhat, C. R., R. Paleti, and P. Singh. A Spatial Multivariate Count Model for Firm Location Decisions. </w:t>
      </w:r>
      <w:r w:rsidRPr="00B72911">
        <w:rPr>
          <w:i/>
          <w:iCs/>
          <w:noProof/>
        </w:rPr>
        <w:t>Journal of Regional Science</w:t>
      </w:r>
      <w:r w:rsidRPr="00B72911">
        <w:rPr>
          <w:noProof/>
        </w:rPr>
        <w:t>, Vol. In press, 2013.</w:t>
      </w:r>
    </w:p>
    <w:p w14:paraId="50A3EF4F" w14:textId="77777777" w:rsidR="00B72911" w:rsidRPr="00B72911" w:rsidRDefault="00B72911">
      <w:pPr>
        <w:pStyle w:val="NormalWeb"/>
        <w:ind w:left="640" w:hanging="640"/>
        <w:divId w:val="352539786"/>
        <w:rPr>
          <w:noProof/>
        </w:rPr>
      </w:pPr>
      <w:r w:rsidRPr="00B72911">
        <w:rPr>
          <w:noProof/>
        </w:rPr>
        <w:t xml:space="preserve">36. </w:t>
      </w:r>
      <w:r w:rsidRPr="00B72911">
        <w:rPr>
          <w:noProof/>
        </w:rPr>
        <w:tab/>
        <w:t>R Core Team. R Project.</w:t>
      </w:r>
    </w:p>
    <w:p w14:paraId="3C209080" w14:textId="77777777" w:rsidR="00B72911" w:rsidRPr="00B72911" w:rsidRDefault="00B72911">
      <w:pPr>
        <w:pStyle w:val="NormalWeb"/>
        <w:ind w:left="640" w:hanging="640"/>
        <w:divId w:val="352539786"/>
        <w:rPr>
          <w:noProof/>
        </w:rPr>
      </w:pPr>
      <w:r w:rsidRPr="00B72911">
        <w:rPr>
          <w:noProof/>
        </w:rPr>
        <w:t xml:space="preserve">37. </w:t>
      </w:r>
      <w:r w:rsidRPr="00B72911">
        <w:rPr>
          <w:noProof/>
        </w:rPr>
        <w:tab/>
        <w:t>ESRI. ESRI. www.esri.com.</w:t>
      </w:r>
    </w:p>
    <w:p w14:paraId="4854606E" w14:textId="77777777" w:rsidR="00B72911" w:rsidRPr="00B72911" w:rsidRDefault="00B72911">
      <w:pPr>
        <w:pStyle w:val="NormalWeb"/>
        <w:ind w:left="640" w:hanging="640"/>
        <w:divId w:val="352539786"/>
        <w:rPr>
          <w:noProof/>
        </w:rPr>
      </w:pPr>
      <w:r w:rsidRPr="00B72911">
        <w:rPr>
          <w:noProof/>
        </w:rPr>
        <w:t xml:space="preserve">38. </w:t>
      </w:r>
      <w:r w:rsidRPr="00B72911">
        <w:rPr>
          <w:noProof/>
        </w:rPr>
        <w:tab/>
        <w:t xml:space="preserve">LeSage, J. P., and R. K. Pace. </w:t>
      </w:r>
      <w:r w:rsidRPr="00B72911">
        <w:rPr>
          <w:i/>
          <w:iCs/>
          <w:noProof/>
        </w:rPr>
        <w:t>Introduction to Spatial Econometrics</w:t>
      </w:r>
      <w:r w:rsidRPr="00B72911">
        <w:rPr>
          <w:noProof/>
        </w:rPr>
        <w:t>. Chapman and Hall/CRC, 2009.</w:t>
      </w:r>
    </w:p>
    <w:p w14:paraId="6804454F" w14:textId="77777777" w:rsidR="00B72911" w:rsidRPr="00B72911" w:rsidRDefault="00B72911">
      <w:pPr>
        <w:pStyle w:val="NormalWeb"/>
        <w:ind w:left="640" w:hanging="640"/>
        <w:divId w:val="352539786"/>
        <w:rPr>
          <w:noProof/>
        </w:rPr>
      </w:pPr>
      <w:r w:rsidRPr="00B72911">
        <w:rPr>
          <w:noProof/>
        </w:rPr>
        <w:lastRenderedPageBreak/>
        <w:t xml:space="preserve">39. </w:t>
      </w:r>
      <w:r w:rsidRPr="00B72911">
        <w:rPr>
          <w:noProof/>
        </w:rPr>
        <w:tab/>
        <w:t xml:space="preserve">Adamic, L. a, and E. Adar. Friends and neighbors on the Web. </w:t>
      </w:r>
      <w:r w:rsidRPr="00B72911">
        <w:rPr>
          <w:i/>
          <w:iCs/>
          <w:noProof/>
        </w:rPr>
        <w:t>Social Networks</w:t>
      </w:r>
      <w:r w:rsidRPr="00B72911">
        <w:rPr>
          <w:noProof/>
        </w:rPr>
        <w:t>, Vol. 25, No. 3, Jul. 2003, pp. 211–230.</w:t>
      </w:r>
    </w:p>
    <w:p w14:paraId="06E3D061" w14:textId="77777777" w:rsidR="00B72911" w:rsidRPr="00B72911" w:rsidRDefault="00B72911">
      <w:pPr>
        <w:pStyle w:val="NormalWeb"/>
        <w:ind w:left="640" w:hanging="640"/>
        <w:divId w:val="352539786"/>
        <w:rPr>
          <w:noProof/>
        </w:rPr>
      </w:pPr>
      <w:r w:rsidRPr="00B72911">
        <w:rPr>
          <w:noProof/>
        </w:rPr>
        <w:t xml:space="preserve">40. </w:t>
      </w:r>
      <w:r w:rsidRPr="00B72911">
        <w:rPr>
          <w:noProof/>
        </w:rPr>
        <w:tab/>
        <w:t xml:space="preserve">Feld, S. L. Why Your Friends Have More Friends than You Do. </w:t>
      </w:r>
      <w:r w:rsidRPr="00B72911">
        <w:rPr>
          <w:i/>
          <w:iCs/>
          <w:noProof/>
        </w:rPr>
        <w:t>American Journal of Sociology</w:t>
      </w:r>
      <w:r w:rsidRPr="00B72911">
        <w:rPr>
          <w:noProof/>
        </w:rPr>
        <w:t>, Vol. 96, No. 6, 1991, pp. 1464–1477.</w:t>
      </w:r>
    </w:p>
    <w:p w14:paraId="5E8991EE" w14:textId="608650AC" w:rsidR="004A12FB" w:rsidRPr="004A12FB" w:rsidRDefault="00B72911" w:rsidP="00B72911">
      <w:pPr>
        <w:pStyle w:val="NormalWeb"/>
        <w:ind w:left="640" w:hanging="640"/>
        <w:divId w:val="833228344"/>
      </w:pPr>
      <w:r w:rsidRPr="00B72911">
        <w:rPr>
          <w:noProof/>
        </w:rPr>
        <w:t xml:space="preserve">41. </w:t>
      </w:r>
      <w:r w:rsidRPr="00B72911">
        <w:rPr>
          <w:noProof/>
        </w:rPr>
        <w:tab/>
        <w:t xml:space="preserve">Paleti, R., C. R. Bhat, R. M. Pendyala, and K. G. Goulias. The Modeling of Household Vehicle Type Choice Accommodating Spatial Dependence Effects. </w:t>
      </w:r>
      <w:r w:rsidR="004A12FB">
        <w:fldChar w:fldCharType="end"/>
      </w:r>
    </w:p>
    <w:sectPr w:rsidR="004A12FB" w:rsidRPr="004A12FB" w:rsidSect="001E3EFE">
      <w:head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ll, Thomas Aubrey" w:date="2014-07-28T15:22:00Z" w:initials="TAW">
    <w:p w14:paraId="313CB8C0" w14:textId="22B529C2" w:rsidR="0001667A" w:rsidRDefault="0001667A">
      <w:pPr>
        <w:pStyle w:val="CommentText"/>
      </w:pPr>
      <w:r>
        <w:rPr>
          <w:rStyle w:val="CommentReference"/>
        </w:rPr>
        <w:annotationRef/>
      </w:r>
      <w:r>
        <w:t xml:space="preserve">If I were you, I’d just double-check that it’s okay with KHA for you to list them on here (since technically you did write the paper under your GT affiliation).  </w:t>
      </w:r>
    </w:p>
    <w:p w14:paraId="06090298" w14:textId="77777777" w:rsidR="0001667A" w:rsidRDefault="0001667A">
      <w:pPr>
        <w:pStyle w:val="CommentText"/>
      </w:pPr>
    </w:p>
    <w:p w14:paraId="37C566E9" w14:textId="036DE5F9" w:rsidR="0001667A" w:rsidRDefault="0001667A">
      <w:pPr>
        <w:pStyle w:val="CommentText"/>
      </w:pPr>
      <w:r>
        <w:t>Kari &amp; Greg – What are your thoughts?</w:t>
      </w:r>
    </w:p>
  </w:comment>
  <w:comment w:id="1" w:author="Wall, Thomas Aubrey" w:date="2014-07-28T15:22:00Z" w:initials="TAW">
    <w:p w14:paraId="70B83622" w14:textId="6778B568" w:rsidR="0001667A" w:rsidRDefault="0001667A">
      <w:pPr>
        <w:pStyle w:val="CommentText"/>
      </w:pPr>
      <w:r>
        <w:rPr>
          <w:rStyle w:val="CommentReference"/>
        </w:rPr>
        <w:annotationRef/>
      </w:r>
      <w:r>
        <w:t>I have made significant revisions below.  We will come back to this in the next revision.</w:t>
      </w:r>
    </w:p>
  </w:comment>
  <w:comment w:id="44" w:author="Wall, Thomas Aubrey" w:date="2014-07-28T15:22:00Z" w:initials="TAW">
    <w:p w14:paraId="2B2E347E" w14:textId="20DC4232" w:rsidR="0001667A" w:rsidRDefault="0001667A">
      <w:pPr>
        <w:pStyle w:val="CommentText"/>
      </w:pPr>
      <w:r>
        <w:rPr>
          <w:rStyle w:val="CommentReference"/>
        </w:rPr>
        <w:annotationRef/>
      </w:r>
      <w:r>
        <w:t xml:space="preserve">Is this a correct statement given my edits? I’m trying to economize on words here….  </w:t>
      </w:r>
    </w:p>
  </w:comment>
  <w:comment w:id="80" w:author="Wall, Thomas Aubrey" w:date="2014-07-28T15:22:00Z" w:initials="TAW">
    <w:p w14:paraId="37415B33" w14:textId="798232E5" w:rsidR="0001667A" w:rsidRDefault="0001667A">
      <w:pPr>
        <w:pStyle w:val="CommentText"/>
      </w:pPr>
      <w:r>
        <w:rPr>
          <w:rStyle w:val="CommentReference"/>
        </w:rPr>
        <w:annotationRef/>
      </w:r>
      <w:r>
        <w:t>You may want to add a quick sentence distinguishing that interconnectedness cannot be determined in egocentric networks, but can be in whole networks</w:t>
      </w:r>
    </w:p>
  </w:comment>
  <w:comment w:id="96" w:author="Wall, Thomas Aubrey" w:date="2014-07-28T15:30:00Z" w:initials="TAW">
    <w:p w14:paraId="5B6469F5" w14:textId="625540C0" w:rsidR="0001667A" w:rsidRDefault="0001667A">
      <w:pPr>
        <w:pStyle w:val="CommentText"/>
      </w:pPr>
      <w:r>
        <w:rPr>
          <w:rStyle w:val="CommentReference"/>
        </w:rPr>
        <w:annotationRef/>
      </w:r>
      <w:r>
        <w:t>Is this a problem with name generators specifically, or with network analysis in general?  It isn’t clear here what about name generators, specifically, leads to this issue.</w:t>
      </w:r>
    </w:p>
  </w:comment>
  <w:comment w:id="98" w:author="Wall, Thomas Aubrey" w:date="2014-07-28T15:31:00Z" w:initials="TAW">
    <w:p w14:paraId="5D6927AC" w14:textId="7954730A" w:rsidR="0001667A" w:rsidRDefault="0001667A">
      <w:pPr>
        <w:pStyle w:val="CommentText"/>
      </w:pPr>
      <w:r>
        <w:rPr>
          <w:rStyle w:val="CommentReference"/>
        </w:rPr>
        <w:annotationRef/>
      </w:r>
      <w:r>
        <w:t>Right?</w:t>
      </w:r>
    </w:p>
  </w:comment>
  <w:comment w:id="133" w:author="Wall, Thomas Aubrey" w:date="2014-07-28T15:37:00Z" w:initials="TAW">
    <w:p w14:paraId="551BE70D" w14:textId="7746D807" w:rsidR="0001667A" w:rsidRDefault="0001667A">
      <w:pPr>
        <w:pStyle w:val="CommentText"/>
      </w:pPr>
      <w:r>
        <w:rPr>
          <w:rStyle w:val="CommentReference"/>
        </w:rPr>
        <w:annotationRef/>
      </w:r>
      <w:r>
        <w:t>Such as?  Can we just delete this?</w:t>
      </w:r>
    </w:p>
  </w:comment>
  <w:comment w:id="139" w:author="Wall, Thomas Aubrey" w:date="2014-07-28T15:38:00Z" w:initials="TAW">
    <w:p w14:paraId="73A039F5" w14:textId="12D46704" w:rsidR="0001667A" w:rsidRDefault="0001667A">
      <w:pPr>
        <w:pStyle w:val="CommentText"/>
      </w:pPr>
      <w:r>
        <w:rPr>
          <w:rStyle w:val="CommentReference"/>
        </w:rPr>
        <w:annotationRef/>
      </w:r>
      <w:r>
        <w:t>Not clear on what this means.</w:t>
      </w:r>
    </w:p>
  </w:comment>
  <w:comment w:id="151" w:author="Wall, Thomas Aubrey" w:date="2014-07-28T15:44:00Z" w:initials="TAW">
    <w:p w14:paraId="4A092EF3" w14:textId="5A391735" w:rsidR="0001667A" w:rsidRDefault="0001667A">
      <w:pPr>
        <w:pStyle w:val="CommentText"/>
      </w:pPr>
      <w:r>
        <w:rPr>
          <w:rStyle w:val="CommentReference"/>
        </w:rPr>
        <w:annotationRef/>
      </w:r>
      <w:r>
        <w:t>Does he discuss facets other than tie strength?  If so, go ahead and leave this in here.  But if you’re primarily suggesting tie strength, I think we can delete the “multiple facets” part.</w:t>
      </w:r>
    </w:p>
  </w:comment>
  <w:comment w:id="183" w:author="Wall, Thomas Aubrey" w:date="2014-07-28T15:53:00Z" w:initials="TAW">
    <w:p w14:paraId="72B17474" w14:textId="0174CCC6" w:rsidR="0001667A" w:rsidRDefault="0001667A">
      <w:pPr>
        <w:pStyle w:val="CommentText"/>
      </w:pPr>
      <w:r>
        <w:rPr>
          <w:rStyle w:val="CommentReference"/>
        </w:rPr>
        <w:annotationRef/>
      </w:r>
      <w:r>
        <w:t>I’m not sure this paragraph is really necessary.  Plus, it frees up 470 words.</w:t>
      </w:r>
    </w:p>
    <w:p w14:paraId="771545CB" w14:textId="77777777" w:rsidR="0001667A" w:rsidRDefault="0001667A">
      <w:pPr>
        <w:pStyle w:val="CommentText"/>
      </w:pPr>
    </w:p>
    <w:p w14:paraId="74C20EE3" w14:textId="5341D0A7" w:rsidR="0001667A" w:rsidRDefault="0001667A">
      <w:pPr>
        <w:pStyle w:val="CommentText"/>
      </w:pPr>
      <w:r>
        <w:t xml:space="preserve">Greg &amp; Kari – what do you think?  Delete? </w:t>
      </w:r>
    </w:p>
  </w:comment>
  <w:comment w:id="329" w:author="Wall, Thomas Aubrey" w:date="2014-07-28T16:50:00Z" w:initials="TAW">
    <w:p w14:paraId="65A4729F" w14:textId="4CE3F640" w:rsidR="0001667A" w:rsidRDefault="0001667A">
      <w:pPr>
        <w:pStyle w:val="CommentText"/>
      </w:pPr>
      <w:r>
        <w:rPr>
          <w:rStyle w:val="CommentReference"/>
        </w:rPr>
        <w:annotationRef/>
      </w:r>
      <w:r>
        <w:t>Given the reorganization of significant sections of this paper, you will need to go back through and check verb tense throughout.</w:t>
      </w:r>
    </w:p>
  </w:comment>
  <w:comment w:id="332" w:author="Wall, Thomas Aubrey" w:date="2014-07-28T16:52:00Z" w:initials="TAW">
    <w:p w14:paraId="73441723" w14:textId="6D149C25" w:rsidR="0001667A" w:rsidRDefault="0001667A">
      <w:pPr>
        <w:pStyle w:val="CommentText"/>
      </w:pPr>
      <w:r>
        <w:rPr>
          <w:rStyle w:val="CommentReference"/>
        </w:rPr>
        <w:annotationRef/>
      </w:r>
      <w:r>
        <w:t>I think this can probably be cut if we’re still over the word-count.</w:t>
      </w:r>
    </w:p>
  </w:comment>
  <w:comment w:id="371" w:author="Wall, Thomas Aubrey" w:date="2014-07-28T17:23:00Z" w:initials="TAW">
    <w:p w14:paraId="3865C0C0" w14:textId="0496B518" w:rsidR="0001667A" w:rsidRDefault="0001667A">
      <w:pPr>
        <w:pStyle w:val="CommentText"/>
      </w:pPr>
      <w:r>
        <w:rPr>
          <w:rStyle w:val="CommentReference"/>
        </w:rPr>
        <w:annotationRef/>
      </w:r>
      <w:r>
        <w:t>Implemented, or “Analyzed”?  “Examined”?</w:t>
      </w:r>
    </w:p>
  </w:comment>
  <w:comment w:id="374" w:author="Wall, Thomas Aubrey" w:date="2014-07-28T17:25:00Z" w:initials="TAW">
    <w:p w14:paraId="59BEB26A" w14:textId="4C093FA5" w:rsidR="0001667A" w:rsidRDefault="0001667A">
      <w:pPr>
        <w:pStyle w:val="CommentText"/>
      </w:pPr>
      <w:r>
        <w:rPr>
          <w:rStyle w:val="CommentReference"/>
        </w:rPr>
        <w:annotationRef/>
      </w:r>
      <w:r>
        <w:t>Mention this in the results, but not here (since you haven’t said yet how many people took the survey).</w:t>
      </w:r>
    </w:p>
  </w:comment>
  <w:comment w:id="404" w:author="Wall, Thomas Aubrey" w:date="2014-07-28T17:38:00Z" w:initials="TAW">
    <w:p w14:paraId="4E258443" w14:textId="76024D42" w:rsidR="0001667A" w:rsidRDefault="0001667A">
      <w:pPr>
        <w:pStyle w:val="CommentText"/>
      </w:pPr>
      <w:r>
        <w:rPr>
          <w:rStyle w:val="CommentReference"/>
        </w:rPr>
        <w:annotationRef/>
      </w:r>
      <w:r>
        <w:t>Is this really the right term? It sounds sort of unofficial.</w:t>
      </w:r>
    </w:p>
  </w:comment>
  <w:comment w:id="409" w:author="Wall, Thomas Aubrey" w:date="2014-07-28T17:40:00Z" w:initials="TAW">
    <w:p w14:paraId="067F372E" w14:textId="284815AD" w:rsidR="0001667A" w:rsidRDefault="0001667A">
      <w:pPr>
        <w:pStyle w:val="CommentText"/>
      </w:pPr>
      <w:r>
        <w:rPr>
          <w:rStyle w:val="CommentReference"/>
        </w:rPr>
        <w:annotationRef/>
      </w:r>
      <w:r>
        <w:t>Needless words as they summarize what you’ve already put in the table.</w:t>
      </w:r>
    </w:p>
  </w:comment>
  <w:comment w:id="411" w:author="Wall, Thomas Aubrey" w:date="2014-07-28T18:01:00Z" w:initials="TAW">
    <w:p w14:paraId="0BAA7069" w14:textId="66E77110" w:rsidR="0001667A" w:rsidRDefault="0001667A">
      <w:pPr>
        <w:pStyle w:val="CommentText"/>
      </w:pPr>
      <w:r>
        <w:rPr>
          <w:rStyle w:val="CommentReference"/>
        </w:rPr>
        <w:annotationRef/>
      </w:r>
      <w:r>
        <w:t>???</w:t>
      </w:r>
    </w:p>
  </w:comment>
  <w:comment w:id="421" w:author="Wall, Thomas Aubrey" w:date="2014-07-28T17:44:00Z" w:initials="TAW">
    <w:p w14:paraId="32D7A697" w14:textId="0FA43182" w:rsidR="0001667A" w:rsidRDefault="0001667A">
      <w:pPr>
        <w:pStyle w:val="CommentText"/>
      </w:pPr>
      <w:r>
        <w:rPr>
          <w:rStyle w:val="CommentReference"/>
        </w:rPr>
        <w:annotationRef/>
      </w:r>
      <w:r>
        <w:t>This is the first time that you’ve mentioned that this study only considers leisure trips.  If true, you need to</w:t>
      </w:r>
      <w:r w:rsidRPr="00FE7BC6">
        <w:rPr>
          <w:u w:val="single"/>
        </w:rPr>
        <w:t xml:space="preserve"> put that in the intro/objective/motivation</w:t>
      </w:r>
    </w:p>
  </w:comment>
  <w:comment w:id="419" w:author="Wall, Thomas Aubrey" w:date="2014-07-28T17:44:00Z" w:initials="TAW">
    <w:p w14:paraId="02E71CCB" w14:textId="0D285C5B" w:rsidR="0001667A" w:rsidRDefault="0001667A">
      <w:pPr>
        <w:pStyle w:val="CommentText"/>
      </w:pPr>
      <w:r>
        <w:rPr>
          <w:rStyle w:val="CommentReference"/>
        </w:rPr>
        <w:annotationRef/>
      </w:r>
      <w:r>
        <w:t xml:space="preserve">Is this a key distinction?  The only thing new I get out of this is that we are considering only leisure trips.  </w:t>
      </w:r>
    </w:p>
  </w:comment>
  <w:comment w:id="470" w:author="Wall, Thomas Aubrey" w:date="2014-07-28T18:18:00Z" w:initials="TAW">
    <w:p w14:paraId="5BAA49A1" w14:textId="7B61273F" w:rsidR="0001667A" w:rsidRDefault="0001667A">
      <w:pPr>
        <w:pStyle w:val="CommentText"/>
      </w:pPr>
      <w:r>
        <w:rPr>
          <w:rStyle w:val="CommentReference"/>
        </w:rPr>
        <w:annotationRef/>
      </w:r>
      <w:r>
        <w:t xml:space="preserve">You may want to support this buy saying that only 10.2% of the trips did not have a leisure/personal component.  </w:t>
      </w:r>
    </w:p>
    <w:p w14:paraId="65EACA56" w14:textId="77777777" w:rsidR="0001667A" w:rsidRDefault="0001667A">
      <w:pPr>
        <w:pStyle w:val="CommentText"/>
      </w:pPr>
    </w:p>
    <w:p w14:paraId="5A156C7E" w14:textId="2633002D" w:rsidR="0001667A" w:rsidRDefault="0001667A" w:rsidP="00C91D1A">
      <w:r>
        <w:t xml:space="preserve">Also….in the conclusion, you say “…most of these trips were to the respondents’ hometowns.”  If that’s true, this further </w:t>
      </w:r>
      <w:proofErr w:type="spellStart"/>
      <w:r>
        <w:t>suppprts</w:t>
      </w:r>
      <w:proofErr w:type="spellEnd"/>
      <w:r>
        <w:t xml:space="preserve"> the claim that the primary purpose of travel was to visit friends and family.  Put that in here, too.</w:t>
      </w:r>
    </w:p>
  </w:comment>
  <w:comment w:id="486" w:author="Wall, Thomas Aubrey" w:date="2014-07-28T18:02:00Z" w:initials="TAW">
    <w:p w14:paraId="6125A03A" w14:textId="7CDFFB0B" w:rsidR="0001667A" w:rsidRDefault="0001667A">
      <w:pPr>
        <w:pStyle w:val="CommentText"/>
      </w:pPr>
      <w:r>
        <w:rPr>
          <w:rStyle w:val="CommentReference"/>
        </w:rPr>
        <w:annotationRef/>
      </w:r>
      <w:r>
        <w:t>Colored???  Successively darker lines</w:t>
      </w:r>
    </w:p>
  </w:comment>
  <w:comment w:id="491" w:author="Wall, Thomas Aubrey" w:date="2014-07-28T18:04:00Z" w:initials="TAW">
    <w:p w14:paraId="46F3F18C" w14:textId="64B55A55" w:rsidR="0001667A" w:rsidRDefault="0001667A">
      <w:pPr>
        <w:pStyle w:val="CommentText"/>
      </w:pPr>
      <w:r>
        <w:rPr>
          <w:rStyle w:val="CommentReference"/>
        </w:rPr>
        <w:annotationRef/>
      </w:r>
      <w:r>
        <w:t>Having mutual friends at all, or having a large proportion of mutual friends?</w:t>
      </w:r>
    </w:p>
  </w:comment>
  <w:comment w:id="496" w:author="Wall, Thomas Aubrey" w:date="2014-07-28T18:07:00Z" w:initials="TAW">
    <w:p w14:paraId="4EAF5C3D" w14:textId="3ABE59A4" w:rsidR="0001667A" w:rsidRDefault="0001667A">
      <w:pPr>
        <w:pStyle w:val="CommentText"/>
      </w:pPr>
      <w:r>
        <w:rPr>
          <w:rStyle w:val="CommentReference"/>
        </w:rPr>
        <w:annotationRef/>
      </w:r>
      <w:r>
        <w:t>These sentences say the exact same thing.</w:t>
      </w:r>
    </w:p>
  </w:comment>
  <w:comment w:id="504" w:author="Wall, Thomas Aubrey" w:date="2014-07-28T18:10:00Z" w:initials="TAW">
    <w:p w14:paraId="3166EA19" w14:textId="15A1D9AE" w:rsidR="0001667A" w:rsidRDefault="0001667A">
      <w:pPr>
        <w:pStyle w:val="CommentText"/>
      </w:pPr>
      <w:r>
        <w:rPr>
          <w:rStyle w:val="CommentReference"/>
        </w:rPr>
        <w:annotationRef/>
      </w:r>
      <w:r>
        <w:t>I think it’s okay to delete this if you’re still tight on space.  If not, leave it in.</w:t>
      </w:r>
    </w:p>
  </w:comment>
  <w:comment w:id="510" w:author="Wall, Thomas Aubrey" w:date="2014-07-28T18:13:00Z" w:initials="TAW">
    <w:p w14:paraId="437ECEF8" w14:textId="7026FE5B" w:rsidR="0001667A" w:rsidRDefault="0001667A">
      <w:pPr>
        <w:pStyle w:val="CommentText"/>
      </w:pPr>
      <w:r>
        <w:rPr>
          <w:rStyle w:val="CommentReference"/>
        </w:rPr>
        <w:annotationRef/>
      </w:r>
      <w:r>
        <w:t xml:space="preserve">On average will have more friends?  Or, will have more friends who average more travel?  </w:t>
      </w:r>
      <w:proofErr w:type="gramStart"/>
      <w:r>
        <w:t>These  are</w:t>
      </w:r>
      <w:proofErr w:type="gramEnd"/>
      <w:r>
        <w:t xml:space="preserve"> very different statements – I think you mean the former, but this sentence implies the latter.  Is that right?</w:t>
      </w:r>
    </w:p>
  </w:comment>
  <w:comment w:id="512" w:author="Wall, Thomas Aubrey" w:date="2014-07-28T18:15:00Z" w:initials="TAW">
    <w:p w14:paraId="1FA14590" w14:textId="4E90300D" w:rsidR="0001667A" w:rsidRDefault="0001667A">
      <w:pPr>
        <w:pStyle w:val="CommentText"/>
      </w:pPr>
      <w:r>
        <w:rPr>
          <w:rStyle w:val="CommentReference"/>
        </w:rPr>
        <w:annotationRef/>
      </w:r>
      <w:r>
        <w:t>I moved this to the very end of the article.</w:t>
      </w:r>
    </w:p>
  </w:comment>
  <w:comment w:id="514" w:author="Wall, Thomas Aubrey" w:date="2014-07-28T18:14:00Z" w:initials="TAW">
    <w:p w14:paraId="0437319A" w14:textId="1ACB9085" w:rsidR="0001667A" w:rsidRDefault="0001667A">
      <w:pPr>
        <w:pStyle w:val="CommentText"/>
      </w:pPr>
      <w:r>
        <w:rPr>
          <w:rStyle w:val="CommentReference"/>
        </w:rPr>
        <w:annotationRef/>
      </w:r>
      <w:r>
        <w:t>Make this a sub-heading in Conclusions</w:t>
      </w:r>
    </w:p>
  </w:comment>
  <w:comment w:id="550" w:author="Wall, Thomas Aubrey" w:date="2014-07-28T18:14:00Z" w:initials="TAW">
    <w:p w14:paraId="5F96FE1B" w14:textId="1113779F" w:rsidR="0001667A" w:rsidRDefault="0001667A">
      <w:pPr>
        <w:pStyle w:val="CommentText"/>
      </w:pPr>
      <w:r>
        <w:rPr>
          <w:rStyle w:val="CommentReference"/>
        </w:rPr>
        <w:annotationRef/>
      </w:r>
      <w:r>
        <w:t>Make this a sub-heading in conclusions.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5697A" w14:textId="77777777" w:rsidR="00DB5C5F" w:rsidRDefault="00DB5C5F" w:rsidP="001E3EFE">
      <w:r>
        <w:separator/>
      </w:r>
    </w:p>
  </w:endnote>
  <w:endnote w:type="continuationSeparator" w:id="0">
    <w:p w14:paraId="33F4E912" w14:textId="77777777" w:rsidR="00DB5C5F" w:rsidRDefault="00DB5C5F" w:rsidP="001E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486A8" w14:textId="77777777" w:rsidR="00DB5C5F" w:rsidRDefault="00DB5C5F" w:rsidP="001E3EFE">
      <w:r>
        <w:separator/>
      </w:r>
    </w:p>
  </w:footnote>
  <w:footnote w:type="continuationSeparator" w:id="0">
    <w:p w14:paraId="09E3E122" w14:textId="77777777" w:rsidR="00DB5C5F" w:rsidRDefault="00DB5C5F" w:rsidP="001E3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87938" w14:textId="77777777" w:rsidR="0001667A" w:rsidRDefault="0001667A" w:rsidP="001E3EFE">
    <w:pPr>
      <w:pStyle w:val="Header"/>
      <w:jc w:val="right"/>
    </w:pPr>
    <w:r>
      <w:t>Zhang, Macfarlane, Wall, Watkins</w:t>
    </w:r>
    <w:sdt>
      <w:sdtPr>
        <w:id w:val="-851636083"/>
        <w:docPartObj>
          <w:docPartGallery w:val="Page Numbers (Top of Page)"/>
          <w:docPartUnique/>
        </w:docPartObj>
      </w:sdtPr>
      <w:sdtEndPr>
        <w:rPr>
          <w:noProof/>
        </w:rPr>
      </w:sdtEndPr>
      <w:sdtContent>
        <w:r>
          <w:t xml:space="preserve">                                                                                                </w:t>
        </w:r>
        <w:r>
          <w:fldChar w:fldCharType="begin"/>
        </w:r>
        <w:r w:rsidRPr="00A90B58">
          <w:instrText xml:space="preserve"> PAGE   \* MERGEFORMAT </w:instrText>
        </w:r>
        <w:r>
          <w:fldChar w:fldCharType="separate"/>
        </w:r>
        <w:r w:rsidR="00E86456">
          <w:rPr>
            <w:noProof/>
          </w:rPr>
          <w:t>13</w:t>
        </w:r>
        <w:r>
          <w:rPr>
            <w:noProof/>
          </w:rPr>
          <w:fldChar w:fldCharType="end"/>
        </w:r>
      </w:sdtContent>
    </w:sdt>
  </w:p>
  <w:p w14:paraId="052F2420" w14:textId="77777777" w:rsidR="0001667A" w:rsidRDefault="00016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6460F"/>
    <w:multiLevelType w:val="hybridMultilevel"/>
    <w:tmpl w:val="E33C1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2E0"/>
    <w:rsid w:val="000056B4"/>
    <w:rsid w:val="00007495"/>
    <w:rsid w:val="000077DB"/>
    <w:rsid w:val="0001667A"/>
    <w:rsid w:val="00017528"/>
    <w:rsid w:val="00021A9F"/>
    <w:rsid w:val="00022672"/>
    <w:rsid w:val="00023CFC"/>
    <w:rsid w:val="0002414F"/>
    <w:rsid w:val="00024450"/>
    <w:rsid w:val="00031CE1"/>
    <w:rsid w:val="00041C0F"/>
    <w:rsid w:val="0004778B"/>
    <w:rsid w:val="00047D82"/>
    <w:rsid w:val="000574EC"/>
    <w:rsid w:val="00061D61"/>
    <w:rsid w:val="00070661"/>
    <w:rsid w:val="000731CD"/>
    <w:rsid w:val="00074714"/>
    <w:rsid w:val="0008462E"/>
    <w:rsid w:val="000858BA"/>
    <w:rsid w:val="000932D1"/>
    <w:rsid w:val="000A27DC"/>
    <w:rsid w:val="000B7D41"/>
    <w:rsid w:val="000C384C"/>
    <w:rsid w:val="000C5BF1"/>
    <w:rsid w:val="000E3DB1"/>
    <w:rsid w:val="000F278E"/>
    <w:rsid w:val="000F7DD4"/>
    <w:rsid w:val="001073C8"/>
    <w:rsid w:val="001121B9"/>
    <w:rsid w:val="00112BBA"/>
    <w:rsid w:val="001168AB"/>
    <w:rsid w:val="00121E7B"/>
    <w:rsid w:val="00126E03"/>
    <w:rsid w:val="0013381B"/>
    <w:rsid w:val="00135F31"/>
    <w:rsid w:val="001447DC"/>
    <w:rsid w:val="00151E02"/>
    <w:rsid w:val="001536AD"/>
    <w:rsid w:val="001600BA"/>
    <w:rsid w:val="00174CE0"/>
    <w:rsid w:val="00174CFA"/>
    <w:rsid w:val="0019475E"/>
    <w:rsid w:val="00195F3D"/>
    <w:rsid w:val="001A225B"/>
    <w:rsid w:val="001A2B11"/>
    <w:rsid w:val="001A585F"/>
    <w:rsid w:val="001A599E"/>
    <w:rsid w:val="001B1D36"/>
    <w:rsid w:val="001D7B93"/>
    <w:rsid w:val="001D7C49"/>
    <w:rsid w:val="001E3EFE"/>
    <w:rsid w:val="001E5E98"/>
    <w:rsid w:val="001F4D9C"/>
    <w:rsid w:val="001F4F3C"/>
    <w:rsid w:val="002011A7"/>
    <w:rsid w:val="00207B00"/>
    <w:rsid w:val="00210A24"/>
    <w:rsid w:val="00216A4F"/>
    <w:rsid w:val="002236E0"/>
    <w:rsid w:val="00245179"/>
    <w:rsid w:val="00252616"/>
    <w:rsid w:val="00261EB9"/>
    <w:rsid w:val="0026692A"/>
    <w:rsid w:val="002C2010"/>
    <w:rsid w:val="002C2360"/>
    <w:rsid w:val="002C38BF"/>
    <w:rsid w:val="002C47F0"/>
    <w:rsid w:val="002C5E33"/>
    <w:rsid w:val="002D542E"/>
    <w:rsid w:val="002E2947"/>
    <w:rsid w:val="002F1264"/>
    <w:rsid w:val="00306C30"/>
    <w:rsid w:val="00307655"/>
    <w:rsid w:val="00311A4C"/>
    <w:rsid w:val="00316797"/>
    <w:rsid w:val="00317251"/>
    <w:rsid w:val="0032644F"/>
    <w:rsid w:val="003271FE"/>
    <w:rsid w:val="0033277A"/>
    <w:rsid w:val="003439C8"/>
    <w:rsid w:val="00345A55"/>
    <w:rsid w:val="00350D06"/>
    <w:rsid w:val="003642CA"/>
    <w:rsid w:val="0036773B"/>
    <w:rsid w:val="00367ACD"/>
    <w:rsid w:val="0037204C"/>
    <w:rsid w:val="00392A12"/>
    <w:rsid w:val="003A04B8"/>
    <w:rsid w:val="003A066F"/>
    <w:rsid w:val="003A43CC"/>
    <w:rsid w:val="003A6DD6"/>
    <w:rsid w:val="003A71E9"/>
    <w:rsid w:val="003C37FF"/>
    <w:rsid w:val="003D11E7"/>
    <w:rsid w:val="003E2732"/>
    <w:rsid w:val="0040329E"/>
    <w:rsid w:val="0041198B"/>
    <w:rsid w:val="00414356"/>
    <w:rsid w:val="00416D68"/>
    <w:rsid w:val="00425863"/>
    <w:rsid w:val="00427345"/>
    <w:rsid w:val="00435C89"/>
    <w:rsid w:val="004557DE"/>
    <w:rsid w:val="00464DA1"/>
    <w:rsid w:val="00466D09"/>
    <w:rsid w:val="00467F40"/>
    <w:rsid w:val="00470D17"/>
    <w:rsid w:val="0047372F"/>
    <w:rsid w:val="00491B19"/>
    <w:rsid w:val="00493F55"/>
    <w:rsid w:val="00497B0B"/>
    <w:rsid w:val="004A12FB"/>
    <w:rsid w:val="004A6ECB"/>
    <w:rsid w:val="004B30CA"/>
    <w:rsid w:val="004B3689"/>
    <w:rsid w:val="004C507B"/>
    <w:rsid w:val="004D12C8"/>
    <w:rsid w:val="004D325D"/>
    <w:rsid w:val="004D60F7"/>
    <w:rsid w:val="004F1F41"/>
    <w:rsid w:val="004F4D0D"/>
    <w:rsid w:val="0050013D"/>
    <w:rsid w:val="00503EBB"/>
    <w:rsid w:val="00512B9E"/>
    <w:rsid w:val="00520FC9"/>
    <w:rsid w:val="0052533F"/>
    <w:rsid w:val="005431F7"/>
    <w:rsid w:val="005502F5"/>
    <w:rsid w:val="005508F3"/>
    <w:rsid w:val="005537D6"/>
    <w:rsid w:val="00553D66"/>
    <w:rsid w:val="0056010E"/>
    <w:rsid w:val="00560156"/>
    <w:rsid w:val="00562F8D"/>
    <w:rsid w:val="005701CD"/>
    <w:rsid w:val="005770D7"/>
    <w:rsid w:val="00593F59"/>
    <w:rsid w:val="005945FD"/>
    <w:rsid w:val="005C6FC0"/>
    <w:rsid w:val="005C7867"/>
    <w:rsid w:val="005F48CE"/>
    <w:rsid w:val="005F5AFA"/>
    <w:rsid w:val="005F5E85"/>
    <w:rsid w:val="005F6492"/>
    <w:rsid w:val="00610CED"/>
    <w:rsid w:val="0061454B"/>
    <w:rsid w:val="00622E45"/>
    <w:rsid w:val="0062407C"/>
    <w:rsid w:val="00631904"/>
    <w:rsid w:val="00631B18"/>
    <w:rsid w:val="006419FD"/>
    <w:rsid w:val="00656CE3"/>
    <w:rsid w:val="00665CCC"/>
    <w:rsid w:val="00681842"/>
    <w:rsid w:val="006822CC"/>
    <w:rsid w:val="00683F54"/>
    <w:rsid w:val="0069012C"/>
    <w:rsid w:val="006A70EE"/>
    <w:rsid w:val="006A7DF1"/>
    <w:rsid w:val="006C0D1D"/>
    <w:rsid w:val="006E0FA6"/>
    <w:rsid w:val="006F1A3C"/>
    <w:rsid w:val="006F34DF"/>
    <w:rsid w:val="007032F2"/>
    <w:rsid w:val="007073A3"/>
    <w:rsid w:val="007137DE"/>
    <w:rsid w:val="00727BE5"/>
    <w:rsid w:val="00744601"/>
    <w:rsid w:val="00744695"/>
    <w:rsid w:val="0075120B"/>
    <w:rsid w:val="007512E0"/>
    <w:rsid w:val="007524DE"/>
    <w:rsid w:val="007540A3"/>
    <w:rsid w:val="00754E98"/>
    <w:rsid w:val="007628BE"/>
    <w:rsid w:val="0078226A"/>
    <w:rsid w:val="0078464A"/>
    <w:rsid w:val="007919B6"/>
    <w:rsid w:val="00795735"/>
    <w:rsid w:val="007A330C"/>
    <w:rsid w:val="007B2025"/>
    <w:rsid w:val="007B3821"/>
    <w:rsid w:val="007B38E0"/>
    <w:rsid w:val="007B7C31"/>
    <w:rsid w:val="007C1585"/>
    <w:rsid w:val="007C1C43"/>
    <w:rsid w:val="007C6375"/>
    <w:rsid w:val="007D580B"/>
    <w:rsid w:val="007E246F"/>
    <w:rsid w:val="00815D15"/>
    <w:rsid w:val="00815F1C"/>
    <w:rsid w:val="00837A29"/>
    <w:rsid w:val="008451BA"/>
    <w:rsid w:val="008517D6"/>
    <w:rsid w:val="00854514"/>
    <w:rsid w:val="00862B78"/>
    <w:rsid w:val="008802A6"/>
    <w:rsid w:val="00885358"/>
    <w:rsid w:val="00891448"/>
    <w:rsid w:val="00895741"/>
    <w:rsid w:val="008A4DCB"/>
    <w:rsid w:val="008A4E3E"/>
    <w:rsid w:val="008A71EF"/>
    <w:rsid w:val="008B1380"/>
    <w:rsid w:val="008B19F3"/>
    <w:rsid w:val="008C15E4"/>
    <w:rsid w:val="008C2948"/>
    <w:rsid w:val="008C73C6"/>
    <w:rsid w:val="008D29D9"/>
    <w:rsid w:val="008E6322"/>
    <w:rsid w:val="009078BD"/>
    <w:rsid w:val="00916BF6"/>
    <w:rsid w:val="00925C80"/>
    <w:rsid w:val="00932832"/>
    <w:rsid w:val="00933090"/>
    <w:rsid w:val="00940734"/>
    <w:rsid w:val="009469C0"/>
    <w:rsid w:val="00963633"/>
    <w:rsid w:val="009653F1"/>
    <w:rsid w:val="00975D11"/>
    <w:rsid w:val="009838BC"/>
    <w:rsid w:val="009A008A"/>
    <w:rsid w:val="009B0105"/>
    <w:rsid w:val="009B1DD9"/>
    <w:rsid w:val="009C69CA"/>
    <w:rsid w:val="009C6C03"/>
    <w:rsid w:val="009D1DFA"/>
    <w:rsid w:val="009D7247"/>
    <w:rsid w:val="009F689E"/>
    <w:rsid w:val="00A00DA6"/>
    <w:rsid w:val="00A05465"/>
    <w:rsid w:val="00A12395"/>
    <w:rsid w:val="00A24460"/>
    <w:rsid w:val="00A44DB4"/>
    <w:rsid w:val="00A54091"/>
    <w:rsid w:val="00A57628"/>
    <w:rsid w:val="00A631C6"/>
    <w:rsid w:val="00A6745F"/>
    <w:rsid w:val="00A80FAE"/>
    <w:rsid w:val="00A90B58"/>
    <w:rsid w:val="00A91A1F"/>
    <w:rsid w:val="00AB09F8"/>
    <w:rsid w:val="00AB113C"/>
    <w:rsid w:val="00AB2086"/>
    <w:rsid w:val="00AB720B"/>
    <w:rsid w:val="00AD380D"/>
    <w:rsid w:val="00AD3F2C"/>
    <w:rsid w:val="00AD7098"/>
    <w:rsid w:val="00AF46B3"/>
    <w:rsid w:val="00AF4A10"/>
    <w:rsid w:val="00B077C9"/>
    <w:rsid w:val="00B16C47"/>
    <w:rsid w:val="00B42042"/>
    <w:rsid w:val="00B44C71"/>
    <w:rsid w:val="00B4641F"/>
    <w:rsid w:val="00B52375"/>
    <w:rsid w:val="00B55B39"/>
    <w:rsid w:val="00B57365"/>
    <w:rsid w:val="00B66A80"/>
    <w:rsid w:val="00B72911"/>
    <w:rsid w:val="00B9341F"/>
    <w:rsid w:val="00B94B22"/>
    <w:rsid w:val="00BC1E5F"/>
    <w:rsid w:val="00BC1F35"/>
    <w:rsid w:val="00BD1BB2"/>
    <w:rsid w:val="00BD326F"/>
    <w:rsid w:val="00BE4446"/>
    <w:rsid w:val="00BE70BE"/>
    <w:rsid w:val="00C00A37"/>
    <w:rsid w:val="00C00C39"/>
    <w:rsid w:val="00C0131D"/>
    <w:rsid w:val="00C02579"/>
    <w:rsid w:val="00C16FE4"/>
    <w:rsid w:val="00C21ACA"/>
    <w:rsid w:val="00C2439A"/>
    <w:rsid w:val="00C25C60"/>
    <w:rsid w:val="00C3689F"/>
    <w:rsid w:val="00C8293D"/>
    <w:rsid w:val="00C864EA"/>
    <w:rsid w:val="00C91D1A"/>
    <w:rsid w:val="00C9592F"/>
    <w:rsid w:val="00CB7EF2"/>
    <w:rsid w:val="00CC3CD1"/>
    <w:rsid w:val="00CC5F4F"/>
    <w:rsid w:val="00CD00CD"/>
    <w:rsid w:val="00CD6F74"/>
    <w:rsid w:val="00D03370"/>
    <w:rsid w:val="00D05448"/>
    <w:rsid w:val="00D129FD"/>
    <w:rsid w:val="00D17CBB"/>
    <w:rsid w:val="00D31CB4"/>
    <w:rsid w:val="00D37F6E"/>
    <w:rsid w:val="00D408C1"/>
    <w:rsid w:val="00D461EA"/>
    <w:rsid w:val="00D61784"/>
    <w:rsid w:val="00D6244B"/>
    <w:rsid w:val="00D64F64"/>
    <w:rsid w:val="00D65146"/>
    <w:rsid w:val="00D8644E"/>
    <w:rsid w:val="00D94A8D"/>
    <w:rsid w:val="00DB0731"/>
    <w:rsid w:val="00DB37D3"/>
    <w:rsid w:val="00DB5C5F"/>
    <w:rsid w:val="00DC3C5A"/>
    <w:rsid w:val="00DD4304"/>
    <w:rsid w:val="00DD6E3E"/>
    <w:rsid w:val="00E05700"/>
    <w:rsid w:val="00E1045E"/>
    <w:rsid w:val="00E10F47"/>
    <w:rsid w:val="00E2126B"/>
    <w:rsid w:val="00E226B7"/>
    <w:rsid w:val="00E2374A"/>
    <w:rsid w:val="00E24FC6"/>
    <w:rsid w:val="00E2613F"/>
    <w:rsid w:val="00E30E2A"/>
    <w:rsid w:val="00E3112C"/>
    <w:rsid w:val="00E324E6"/>
    <w:rsid w:val="00E36FBA"/>
    <w:rsid w:val="00E56CF1"/>
    <w:rsid w:val="00E61475"/>
    <w:rsid w:val="00E61481"/>
    <w:rsid w:val="00E74FDB"/>
    <w:rsid w:val="00E84015"/>
    <w:rsid w:val="00E842E6"/>
    <w:rsid w:val="00E86456"/>
    <w:rsid w:val="00EA0541"/>
    <w:rsid w:val="00EA41D8"/>
    <w:rsid w:val="00EA7193"/>
    <w:rsid w:val="00EB73CD"/>
    <w:rsid w:val="00EC6AA7"/>
    <w:rsid w:val="00ED691B"/>
    <w:rsid w:val="00EE0874"/>
    <w:rsid w:val="00EE0F19"/>
    <w:rsid w:val="00EE1F17"/>
    <w:rsid w:val="00EE24DC"/>
    <w:rsid w:val="00EE26DD"/>
    <w:rsid w:val="00EF06C6"/>
    <w:rsid w:val="00EF261E"/>
    <w:rsid w:val="00F00BC5"/>
    <w:rsid w:val="00F06791"/>
    <w:rsid w:val="00F12917"/>
    <w:rsid w:val="00F14484"/>
    <w:rsid w:val="00F14E81"/>
    <w:rsid w:val="00F3114C"/>
    <w:rsid w:val="00F538EC"/>
    <w:rsid w:val="00F62875"/>
    <w:rsid w:val="00F65154"/>
    <w:rsid w:val="00F66956"/>
    <w:rsid w:val="00F67B37"/>
    <w:rsid w:val="00F74403"/>
    <w:rsid w:val="00F93241"/>
    <w:rsid w:val="00FB03BE"/>
    <w:rsid w:val="00FC1148"/>
    <w:rsid w:val="00FC4E33"/>
    <w:rsid w:val="00FC7E0A"/>
    <w:rsid w:val="00FE516C"/>
    <w:rsid w:val="00FE7BC6"/>
    <w:rsid w:val="00FF1AFE"/>
    <w:rsid w:val="00FF7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B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37F6E"/>
  </w:style>
  <w:style w:type="character" w:styleId="Hyperlink">
    <w:name w:val="Hyperlink"/>
    <w:basedOn w:val="DefaultParagraphFont"/>
    <w:uiPriority w:val="99"/>
    <w:unhideWhenUsed/>
    <w:rsid w:val="008B1380"/>
    <w:rPr>
      <w:color w:val="0000FF" w:themeColor="hyperlink"/>
      <w:u w:val="single"/>
    </w:rPr>
  </w:style>
  <w:style w:type="paragraph" w:styleId="Header">
    <w:name w:val="header"/>
    <w:basedOn w:val="Normal"/>
    <w:link w:val="HeaderChar"/>
    <w:uiPriority w:val="99"/>
    <w:unhideWhenUsed/>
    <w:rsid w:val="001E3EFE"/>
    <w:pPr>
      <w:tabs>
        <w:tab w:val="center" w:pos="4680"/>
        <w:tab w:val="right" w:pos="9360"/>
      </w:tabs>
    </w:pPr>
  </w:style>
  <w:style w:type="character" w:customStyle="1" w:styleId="HeaderChar">
    <w:name w:val="Header Char"/>
    <w:basedOn w:val="DefaultParagraphFont"/>
    <w:link w:val="Header"/>
    <w:uiPriority w:val="99"/>
    <w:rsid w:val="001E3EFE"/>
  </w:style>
  <w:style w:type="paragraph" w:styleId="Footer">
    <w:name w:val="footer"/>
    <w:basedOn w:val="Normal"/>
    <w:link w:val="FooterChar"/>
    <w:uiPriority w:val="99"/>
    <w:unhideWhenUsed/>
    <w:rsid w:val="001E3EFE"/>
    <w:pPr>
      <w:tabs>
        <w:tab w:val="center" w:pos="4680"/>
        <w:tab w:val="right" w:pos="9360"/>
      </w:tabs>
    </w:pPr>
  </w:style>
  <w:style w:type="character" w:customStyle="1" w:styleId="FooterChar">
    <w:name w:val="Footer Char"/>
    <w:basedOn w:val="DefaultParagraphFont"/>
    <w:link w:val="Footer"/>
    <w:uiPriority w:val="99"/>
    <w:rsid w:val="001E3EFE"/>
  </w:style>
  <w:style w:type="paragraph" w:styleId="Caption">
    <w:name w:val="caption"/>
    <w:aliases w:val="Figure Caption"/>
    <w:basedOn w:val="Normal"/>
    <w:next w:val="Normal"/>
    <w:uiPriority w:val="35"/>
    <w:unhideWhenUsed/>
    <w:qFormat/>
    <w:rsid w:val="000574EC"/>
    <w:pPr>
      <w:spacing w:after="200"/>
      <w:jc w:val="both"/>
    </w:pPr>
    <w:rPr>
      <w:b/>
      <w:bCs/>
      <w:sz w:val="20"/>
      <w:szCs w:val="18"/>
    </w:rPr>
  </w:style>
  <w:style w:type="paragraph" w:styleId="BalloonText">
    <w:name w:val="Balloon Text"/>
    <w:basedOn w:val="Normal"/>
    <w:link w:val="BalloonTextChar"/>
    <w:uiPriority w:val="99"/>
    <w:semiHidden/>
    <w:unhideWhenUsed/>
    <w:rsid w:val="000574EC"/>
    <w:rPr>
      <w:rFonts w:ascii="Tahoma" w:hAnsi="Tahoma" w:cs="Tahoma"/>
      <w:sz w:val="16"/>
      <w:szCs w:val="16"/>
    </w:rPr>
  </w:style>
  <w:style w:type="character" w:customStyle="1" w:styleId="BalloonTextChar">
    <w:name w:val="Balloon Text Char"/>
    <w:basedOn w:val="DefaultParagraphFont"/>
    <w:link w:val="BalloonText"/>
    <w:uiPriority w:val="99"/>
    <w:semiHidden/>
    <w:rsid w:val="000574EC"/>
    <w:rPr>
      <w:rFonts w:ascii="Tahoma" w:hAnsi="Tahoma" w:cs="Tahoma"/>
      <w:sz w:val="16"/>
      <w:szCs w:val="16"/>
    </w:rPr>
  </w:style>
  <w:style w:type="paragraph" w:styleId="FootnoteText">
    <w:name w:val="footnote text"/>
    <w:basedOn w:val="Normal"/>
    <w:link w:val="FootnoteTextChar"/>
    <w:uiPriority w:val="99"/>
    <w:semiHidden/>
    <w:unhideWhenUsed/>
    <w:rsid w:val="000574EC"/>
    <w:pPr>
      <w:jc w:val="both"/>
    </w:pPr>
    <w:rPr>
      <w:sz w:val="20"/>
      <w:szCs w:val="20"/>
    </w:rPr>
  </w:style>
  <w:style w:type="character" w:customStyle="1" w:styleId="FootnoteTextChar">
    <w:name w:val="Footnote Text Char"/>
    <w:basedOn w:val="DefaultParagraphFont"/>
    <w:link w:val="FootnoteText"/>
    <w:uiPriority w:val="99"/>
    <w:semiHidden/>
    <w:rsid w:val="000574EC"/>
    <w:rPr>
      <w:sz w:val="20"/>
      <w:szCs w:val="20"/>
    </w:rPr>
  </w:style>
  <w:style w:type="character" w:styleId="FootnoteReference">
    <w:name w:val="footnote reference"/>
    <w:basedOn w:val="DefaultParagraphFont"/>
    <w:uiPriority w:val="99"/>
    <w:semiHidden/>
    <w:unhideWhenUsed/>
    <w:rsid w:val="000574EC"/>
    <w:rPr>
      <w:vertAlign w:val="superscript"/>
    </w:rPr>
  </w:style>
  <w:style w:type="paragraph" w:styleId="ListParagraph">
    <w:name w:val="List Paragraph"/>
    <w:basedOn w:val="Normal"/>
    <w:link w:val="ListParagraphChar"/>
    <w:uiPriority w:val="34"/>
    <w:qFormat/>
    <w:rsid w:val="001073C8"/>
    <w:pPr>
      <w:spacing w:line="480" w:lineRule="auto"/>
      <w:contextualSpacing/>
      <w:jc w:val="both"/>
    </w:pPr>
  </w:style>
  <w:style w:type="character" w:customStyle="1" w:styleId="ListParagraphChar">
    <w:name w:val="List Paragraph Char"/>
    <w:basedOn w:val="DefaultParagraphFont"/>
    <w:link w:val="ListParagraph"/>
    <w:uiPriority w:val="34"/>
    <w:rsid w:val="001073C8"/>
  </w:style>
  <w:style w:type="character" w:styleId="CommentReference">
    <w:name w:val="annotation reference"/>
    <w:basedOn w:val="DefaultParagraphFont"/>
    <w:uiPriority w:val="99"/>
    <w:semiHidden/>
    <w:unhideWhenUsed/>
    <w:rsid w:val="002C47F0"/>
    <w:rPr>
      <w:sz w:val="18"/>
      <w:szCs w:val="18"/>
    </w:rPr>
  </w:style>
  <w:style w:type="paragraph" w:styleId="CommentText">
    <w:name w:val="annotation text"/>
    <w:basedOn w:val="Normal"/>
    <w:link w:val="CommentTextChar"/>
    <w:uiPriority w:val="99"/>
    <w:semiHidden/>
    <w:unhideWhenUsed/>
    <w:rsid w:val="002C47F0"/>
    <w:rPr>
      <w:szCs w:val="24"/>
    </w:rPr>
  </w:style>
  <w:style w:type="character" w:customStyle="1" w:styleId="CommentTextChar">
    <w:name w:val="Comment Text Char"/>
    <w:basedOn w:val="DefaultParagraphFont"/>
    <w:link w:val="CommentText"/>
    <w:uiPriority w:val="99"/>
    <w:semiHidden/>
    <w:rsid w:val="002C47F0"/>
    <w:rPr>
      <w:szCs w:val="24"/>
    </w:rPr>
  </w:style>
  <w:style w:type="paragraph" w:styleId="CommentSubject">
    <w:name w:val="annotation subject"/>
    <w:basedOn w:val="CommentText"/>
    <w:next w:val="CommentText"/>
    <w:link w:val="CommentSubjectChar"/>
    <w:uiPriority w:val="99"/>
    <w:semiHidden/>
    <w:unhideWhenUsed/>
    <w:rsid w:val="002C47F0"/>
    <w:rPr>
      <w:b/>
      <w:bCs/>
      <w:sz w:val="20"/>
      <w:szCs w:val="20"/>
    </w:rPr>
  </w:style>
  <w:style w:type="character" w:customStyle="1" w:styleId="CommentSubjectChar">
    <w:name w:val="Comment Subject Char"/>
    <w:basedOn w:val="CommentTextChar"/>
    <w:link w:val="CommentSubject"/>
    <w:uiPriority w:val="99"/>
    <w:semiHidden/>
    <w:rsid w:val="002C47F0"/>
    <w:rPr>
      <w:b/>
      <w:bCs/>
      <w:sz w:val="20"/>
      <w:szCs w:val="20"/>
    </w:rPr>
  </w:style>
  <w:style w:type="paragraph" w:styleId="NormalWeb">
    <w:name w:val="Normal (Web)"/>
    <w:basedOn w:val="Normal"/>
    <w:uiPriority w:val="99"/>
    <w:unhideWhenUsed/>
    <w:rsid w:val="004A12FB"/>
    <w:pPr>
      <w:spacing w:before="100" w:beforeAutospacing="1" w:after="100" w:afterAutospacing="1"/>
    </w:pPr>
    <w:rPr>
      <w:rFonts w:eastAsiaTheme="minorEastAsia"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37F6E"/>
  </w:style>
  <w:style w:type="character" w:styleId="Hyperlink">
    <w:name w:val="Hyperlink"/>
    <w:basedOn w:val="DefaultParagraphFont"/>
    <w:uiPriority w:val="99"/>
    <w:unhideWhenUsed/>
    <w:rsid w:val="008B1380"/>
    <w:rPr>
      <w:color w:val="0000FF" w:themeColor="hyperlink"/>
      <w:u w:val="single"/>
    </w:rPr>
  </w:style>
  <w:style w:type="paragraph" w:styleId="Header">
    <w:name w:val="header"/>
    <w:basedOn w:val="Normal"/>
    <w:link w:val="HeaderChar"/>
    <w:uiPriority w:val="99"/>
    <w:unhideWhenUsed/>
    <w:rsid w:val="001E3EFE"/>
    <w:pPr>
      <w:tabs>
        <w:tab w:val="center" w:pos="4680"/>
        <w:tab w:val="right" w:pos="9360"/>
      </w:tabs>
    </w:pPr>
  </w:style>
  <w:style w:type="character" w:customStyle="1" w:styleId="HeaderChar">
    <w:name w:val="Header Char"/>
    <w:basedOn w:val="DefaultParagraphFont"/>
    <w:link w:val="Header"/>
    <w:uiPriority w:val="99"/>
    <w:rsid w:val="001E3EFE"/>
  </w:style>
  <w:style w:type="paragraph" w:styleId="Footer">
    <w:name w:val="footer"/>
    <w:basedOn w:val="Normal"/>
    <w:link w:val="FooterChar"/>
    <w:uiPriority w:val="99"/>
    <w:unhideWhenUsed/>
    <w:rsid w:val="001E3EFE"/>
    <w:pPr>
      <w:tabs>
        <w:tab w:val="center" w:pos="4680"/>
        <w:tab w:val="right" w:pos="9360"/>
      </w:tabs>
    </w:pPr>
  </w:style>
  <w:style w:type="character" w:customStyle="1" w:styleId="FooterChar">
    <w:name w:val="Footer Char"/>
    <w:basedOn w:val="DefaultParagraphFont"/>
    <w:link w:val="Footer"/>
    <w:uiPriority w:val="99"/>
    <w:rsid w:val="001E3EFE"/>
  </w:style>
  <w:style w:type="paragraph" w:styleId="Caption">
    <w:name w:val="caption"/>
    <w:aliases w:val="Figure Caption"/>
    <w:basedOn w:val="Normal"/>
    <w:next w:val="Normal"/>
    <w:uiPriority w:val="35"/>
    <w:unhideWhenUsed/>
    <w:qFormat/>
    <w:rsid w:val="000574EC"/>
    <w:pPr>
      <w:spacing w:after="200"/>
      <w:jc w:val="both"/>
    </w:pPr>
    <w:rPr>
      <w:b/>
      <w:bCs/>
      <w:sz w:val="20"/>
      <w:szCs w:val="18"/>
    </w:rPr>
  </w:style>
  <w:style w:type="paragraph" w:styleId="BalloonText">
    <w:name w:val="Balloon Text"/>
    <w:basedOn w:val="Normal"/>
    <w:link w:val="BalloonTextChar"/>
    <w:uiPriority w:val="99"/>
    <w:semiHidden/>
    <w:unhideWhenUsed/>
    <w:rsid w:val="000574EC"/>
    <w:rPr>
      <w:rFonts w:ascii="Tahoma" w:hAnsi="Tahoma" w:cs="Tahoma"/>
      <w:sz w:val="16"/>
      <w:szCs w:val="16"/>
    </w:rPr>
  </w:style>
  <w:style w:type="character" w:customStyle="1" w:styleId="BalloonTextChar">
    <w:name w:val="Balloon Text Char"/>
    <w:basedOn w:val="DefaultParagraphFont"/>
    <w:link w:val="BalloonText"/>
    <w:uiPriority w:val="99"/>
    <w:semiHidden/>
    <w:rsid w:val="000574EC"/>
    <w:rPr>
      <w:rFonts w:ascii="Tahoma" w:hAnsi="Tahoma" w:cs="Tahoma"/>
      <w:sz w:val="16"/>
      <w:szCs w:val="16"/>
    </w:rPr>
  </w:style>
  <w:style w:type="paragraph" w:styleId="FootnoteText">
    <w:name w:val="footnote text"/>
    <w:basedOn w:val="Normal"/>
    <w:link w:val="FootnoteTextChar"/>
    <w:uiPriority w:val="99"/>
    <w:semiHidden/>
    <w:unhideWhenUsed/>
    <w:rsid w:val="000574EC"/>
    <w:pPr>
      <w:jc w:val="both"/>
    </w:pPr>
    <w:rPr>
      <w:sz w:val="20"/>
      <w:szCs w:val="20"/>
    </w:rPr>
  </w:style>
  <w:style w:type="character" w:customStyle="1" w:styleId="FootnoteTextChar">
    <w:name w:val="Footnote Text Char"/>
    <w:basedOn w:val="DefaultParagraphFont"/>
    <w:link w:val="FootnoteText"/>
    <w:uiPriority w:val="99"/>
    <w:semiHidden/>
    <w:rsid w:val="000574EC"/>
    <w:rPr>
      <w:sz w:val="20"/>
      <w:szCs w:val="20"/>
    </w:rPr>
  </w:style>
  <w:style w:type="character" w:styleId="FootnoteReference">
    <w:name w:val="footnote reference"/>
    <w:basedOn w:val="DefaultParagraphFont"/>
    <w:uiPriority w:val="99"/>
    <w:semiHidden/>
    <w:unhideWhenUsed/>
    <w:rsid w:val="000574EC"/>
    <w:rPr>
      <w:vertAlign w:val="superscript"/>
    </w:rPr>
  </w:style>
  <w:style w:type="paragraph" w:styleId="ListParagraph">
    <w:name w:val="List Paragraph"/>
    <w:basedOn w:val="Normal"/>
    <w:link w:val="ListParagraphChar"/>
    <w:uiPriority w:val="34"/>
    <w:qFormat/>
    <w:rsid w:val="001073C8"/>
    <w:pPr>
      <w:spacing w:line="480" w:lineRule="auto"/>
      <w:contextualSpacing/>
      <w:jc w:val="both"/>
    </w:pPr>
  </w:style>
  <w:style w:type="character" w:customStyle="1" w:styleId="ListParagraphChar">
    <w:name w:val="List Paragraph Char"/>
    <w:basedOn w:val="DefaultParagraphFont"/>
    <w:link w:val="ListParagraph"/>
    <w:uiPriority w:val="34"/>
    <w:rsid w:val="001073C8"/>
  </w:style>
  <w:style w:type="character" w:styleId="CommentReference">
    <w:name w:val="annotation reference"/>
    <w:basedOn w:val="DefaultParagraphFont"/>
    <w:uiPriority w:val="99"/>
    <w:semiHidden/>
    <w:unhideWhenUsed/>
    <w:rsid w:val="002C47F0"/>
    <w:rPr>
      <w:sz w:val="18"/>
      <w:szCs w:val="18"/>
    </w:rPr>
  </w:style>
  <w:style w:type="paragraph" w:styleId="CommentText">
    <w:name w:val="annotation text"/>
    <w:basedOn w:val="Normal"/>
    <w:link w:val="CommentTextChar"/>
    <w:uiPriority w:val="99"/>
    <w:semiHidden/>
    <w:unhideWhenUsed/>
    <w:rsid w:val="002C47F0"/>
    <w:rPr>
      <w:szCs w:val="24"/>
    </w:rPr>
  </w:style>
  <w:style w:type="character" w:customStyle="1" w:styleId="CommentTextChar">
    <w:name w:val="Comment Text Char"/>
    <w:basedOn w:val="DefaultParagraphFont"/>
    <w:link w:val="CommentText"/>
    <w:uiPriority w:val="99"/>
    <w:semiHidden/>
    <w:rsid w:val="002C47F0"/>
    <w:rPr>
      <w:szCs w:val="24"/>
    </w:rPr>
  </w:style>
  <w:style w:type="paragraph" w:styleId="CommentSubject">
    <w:name w:val="annotation subject"/>
    <w:basedOn w:val="CommentText"/>
    <w:next w:val="CommentText"/>
    <w:link w:val="CommentSubjectChar"/>
    <w:uiPriority w:val="99"/>
    <w:semiHidden/>
    <w:unhideWhenUsed/>
    <w:rsid w:val="002C47F0"/>
    <w:rPr>
      <w:b/>
      <w:bCs/>
      <w:sz w:val="20"/>
      <w:szCs w:val="20"/>
    </w:rPr>
  </w:style>
  <w:style w:type="character" w:customStyle="1" w:styleId="CommentSubjectChar">
    <w:name w:val="Comment Subject Char"/>
    <w:basedOn w:val="CommentTextChar"/>
    <w:link w:val="CommentSubject"/>
    <w:uiPriority w:val="99"/>
    <w:semiHidden/>
    <w:rsid w:val="002C47F0"/>
    <w:rPr>
      <w:b/>
      <w:bCs/>
      <w:sz w:val="20"/>
      <w:szCs w:val="20"/>
    </w:rPr>
  </w:style>
  <w:style w:type="paragraph" w:styleId="NormalWeb">
    <w:name w:val="Normal (Web)"/>
    <w:basedOn w:val="Normal"/>
    <w:uiPriority w:val="99"/>
    <w:unhideWhenUsed/>
    <w:rsid w:val="004A12FB"/>
    <w:pPr>
      <w:spacing w:before="100" w:beforeAutospacing="1" w:after="100" w:afterAutospacing="1"/>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81463">
      <w:bodyDiv w:val="1"/>
      <w:marLeft w:val="0"/>
      <w:marRight w:val="0"/>
      <w:marTop w:val="0"/>
      <w:marBottom w:val="0"/>
      <w:divBdr>
        <w:top w:val="none" w:sz="0" w:space="0" w:color="auto"/>
        <w:left w:val="none" w:sz="0" w:space="0" w:color="auto"/>
        <w:bottom w:val="none" w:sz="0" w:space="0" w:color="auto"/>
        <w:right w:val="none" w:sz="0" w:space="0" w:color="auto"/>
      </w:divBdr>
      <w:divsChild>
        <w:div w:id="156847389">
          <w:marLeft w:val="0"/>
          <w:marRight w:val="0"/>
          <w:marTop w:val="0"/>
          <w:marBottom w:val="0"/>
          <w:divBdr>
            <w:top w:val="none" w:sz="0" w:space="0" w:color="auto"/>
            <w:left w:val="none" w:sz="0" w:space="0" w:color="auto"/>
            <w:bottom w:val="none" w:sz="0" w:space="0" w:color="auto"/>
            <w:right w:val="none" w:sz="0" w:space="0" w:color="auto"/>
          </w:divBdr>
          <w:divsChild>
            <w:div w:id="2100245765">
              <w:marLeft w:val="0"/>
              <w:marRight w:val="0"/>
              <w:marTop w:val="0"/>
              <w:marBottom w:val="0"/>
              <w:divBdr>
                <w:top w:val="none" w:sz="0" w:space="0" w:color="auto"/>
                <w:left w:val="none" w:sz="0" w:space="0" w:color="auto"/>
                <w:bottom w:val="none" w:sz="0" w:space="0" w:color="auto"/>
                <w:right w:val="none" w:sz="0" w:space="0" w:color="auto"/>
              </w:divBdr>
              <w:divsChild>
                <w:div w:id="1222400096">
                  <w:marLeft w:val="0"/>
                  <w:marRight w:val="0"/>
                  <w:marTop w:val="0"/>
                  <w:marBottom w:val="0"/>
                  <w:divBdr>
                    <w:top w:val="none" w:sz="0" w:space="0" w:color="auto"/>
                    <w:left w:val="none" w:sz="0" w:space="0" w:color="auto"/>
                    <w:bottom w:val="none" w:sz="0" w:space="0" w:color="auto"/>
                    <w:right w:val="none" w:sz="0" w:space="0" w:color="auto"/>
                  </w:divBdr>
                  <w:divsChild>
                    <w:div w:id="388236975">
                      <w:marLeft w:val="0"/>
                      <w:marRight w:val="0"/>
                      <w:marTop w:val="0"/>
                      <w:marBottom w:val="0"/>
                      <w:divBdr>
                        <w:top w:val="none" w:sz="0" w:space="0" w:color="auto"/>
                        <w:left w:val="none" w:sz="0" w:space="0" w:color="auto"/>
                        <w:bottom w:val="none" w:sz="0" w:space="0" w:color="auto"/>
                        <w:right w:val="none" w:sz="0" w:space="0" w:color="auto"/>
                      </w:divBdr>
                      <w:divsChild>
                        <w:div w:id="174078255">
                          <w:marLeft w:val="0"/>
                          <w:marRight w:val="0"/>
                          <w:marTop w:val="0"/>
                          <w:marBottom w:val="0"/>
                          <w:divBdr>
                            <w:top w:val="none" w:sz="0" w:space="0" w:color="auto"/>
                            <w:left w:val="none" w:sz="0" w:space="0" w:color="auto"/>
                            <w:bottom w:val="none" w:sz="0" w:space="0" w:color="auto"/>
                            <w:right w:val="none" w:sz="0" w:space="0" w:color="auto"/>
                          </w:divBdr>
                          <w:divsChild>
                            <w:div w:id="637957431">
                              <w:marLeft w:val="0"/>
                              <w:marRight w:val="0"/>
                              <w:marTop w:val="0"/>
                              <w:marBottom w:val="0"/>
                              <w:divBdr>
                                <w:top w:val="none" w:sz="0" w:space="0" w:color="auto"/>
                                <w:left w:val="none" w:sz="0" w:space="0" w:color="auto"/>
                                <w:bottom w:val="none" w:sz="0" w:space="0" w:color="auto"/>
                                <w:right w:val="none" w:sz="0" w:space="0" w:color="auto"/>
                              </w:divBdr>
                              <w:divsChild>
                                <w:div w:id="1867523912">
                                  <w:marLeft w:val="0"/>
                                  <w:marRight w:val="0"/>
                                  <w:marTop w:val="0"/>
                                  <w:marBottom w:val="0"/>
                                  <w:divBdr>
                                    <w:top w:val="none" w:sz="0" w:space="0" w:color="auto"/>
                                    <w:left w:val="none" w:sz="0" w:space="0" w:color="auto"/>
                                    <w:bottom w:val="none" w:sz="0" w:space="0" w:color="auto"/>
                                    <w:right w:val="none" w:sz="0" w:space="0" w:color="auto"/>
                                  </w:divBdr>
                                  <w:divsChild>
                                    <w:div w:id="1076055184">
                                      <w:marLeft w:val="0"/>
                                      <w:marRight w:val="0"/>
                                      <w:marTop w:val="0"/>
                                      <w:marBottom w:val="0"/>
                                      <w:divBdr>
                                        <w:top w:val="none" w:sz="0" w:space="0" w:color="auto"/>
                                        <w:left w:val="none" w:sz="0" w:space="0" w:color="auto"/>
                                        <w:bottom w:val="none" w:sz="0" w:space="0" w:color="auto"/>
                                        <w:right w:val="none" w:sz="0" w:space="0" w:color="auto"/>
                                      </w:divBdr>
                                      <w:divsChild>
                                        <w:div w:id="1777823566">
                                          <w:marLeft w:val="0"/>
                                          <w:marRight w:val="0"/>
                                          <w:marTop w:val="0"/>
                                          <w:marBottom w:val="0"/>
                                          <w:divBdr>
                                            <w:top w:val="none" w:sz="0" w:space="0" w:color="auto"/>
                                            <w:left w:val="none" w:sz="0" w:space="0" w:color="auto"/>
                                            <w:bottom w:val="none" w:sz="0" w:space="0" w:color="auto"/>
                                            <w:right w:val="none" w:sz="0" w:space="0" w:color="auto"/>
                                          </w:divBdr>
                                          <w:divsChild>
                                            <w:div w:id="98256209">
                                              <w:marLeft w:val="0"/>
                                              <w:marRight w:val="0"/>
                                              <w:marTop w:val="0"/>
                                              <w:marBottom w:val="0"/>
                                              <w:divBdr>
                                                <w:top w:val="none" w:sz="0" w:space="0" w:color="auto"/>
                                                <w:left w:val="none" w:sz="0" w:space="0" w:color="auto"/>
                                                <w:bottom w:val="none" w:sz="0" w:space="0" w:color="auto"/>
                                                <w:right w:val="none" w:sz="0" w:space="0" w:color="auto"/>
                                              </w:divBdr>
                                              <w:divsChild>
                                                <w:div w:id="1309044897">
                                                  <w:marLeft w:val="0"/>
                                                  <w:marRight w:val="0"/>
                                                  <w:marTop w:val="0"/>
                                                  <w:marBottom w:val="0"/>
                                                  <w:divBdr>
                                                    <w:top w:val="none" w:sz="0" w:space="0" w:color="auto"/>
                                                    <w:left w:val="none" w:sz="0" w:space="0" w:color="auto"/>
                                                    <w:bottom w:val="none" w:sz="0" w:space="0" w:color="auto"/>
                                                    <w:right w:val="none" w:sz="0" w:space="0" w:color="auto"/>
                                                  </w:divBdr>
                                                  <w:divsChild>
                                                    <w:div w:id="423842459">
                                                      <w:marLeft w:val="0"/>
                                                      <w:marRight w:val="0"/>
                                                      <w:marTop w:val="0"/>
                                                      <w:marBottom w:val="0"/>
                                                      <w:divBdr>
                                                        <w:top w:val="none" w:sz="0" w:space="0" w:color="auto"/>
                                                        <w:left w:val="none" w:sz="0" w:space="0" w:color="auto"/>
                                                        <w:bottom w:val="none" w:sz="0" w:space="0" w:color="auto"/>
                                                        <w:right w:val="none" w:sz="0" w:space="0" w:color="auto"/>
                                                      </w:divBdr>
                                                      <w:divsChild>
                                                        <w:div w:id="552278499">
                                                          <w:marLeft w:val="0"/>
                                                          <w:marRight w:val="0"/>
                                                          <w:marTop w:val="0"/>
                                                          <w:marBottom w:val="0"/>
                                                          <w:divBdr>
                                                            <w:top w:val="none" w:sz="0" w:space="0" w:color="auto"/>
                                                            <w:left w:val="none" w:sz="0" w:space="0" w:color="auto"/>
                                                            <w:bottom w:val="none" w:sz="0" w:space="0" w:color="auto"/>
                                                            <w:right w:val="none" w:sz="0" w:space="0" w:color="auto"/>
                                                          </w:divBdr>
                                                          <w:divsChild>
                                                            <w:div w:id="1718356816">
                                                              <w:marLeft w:val="0"/>
                                                              <w:marRight w:val="0"/>
                                                              <w:marTop w:val="0"/>
                                                              <w:marBottom w:val="0"/>
                                                              <w:divBdr>
                                                                <w:top w:val="none" w:sz="0" w:space="0" w:color="auto"/>
                                                                <w:left w:val="none" w:sz="0" w:space="0" w:color="auto"/>
                                                                <w:bottom w:val="none" w:sz="0" w:space="0" w:color="auto"/>
                                                                <w:right w:val="none" w:sz="0" w:space="0" w:color="auto"/>
                                                              </w:divBdr>
                                                              <w:divsChild>
                                                                <w:div w:id="833228344">
                                                                  <w:marLeft w:val="0"/>
                                                                  <w:marRight w:val="0"/>
                                                                  <w:marTop w:val="0"/>
                                                                  <w:marBottom w:val="0"/>
                                                                  <w:divBdr>
                                                                    <w:top w:val="none" w:sz="0" w:space="0" w:color="auto"/>
                                                                    <w:left w:val="none" w:sz="0" w:space="0" w:color="auto"/>
                                                                    <w:bottom w:val="none" w:sz="0" w:space="0" w:color="auto"/>
                                                                    <w:right w:val="none" w:sz="0" w:space="0" w:color="auto"/>
                                                                  </w:divBdr>
                                                                  <w:divsChild>
                                                                    <w:div w:id="3525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1138212">
      <w:bodyDiv w:val="1"/>
      <w:marLeft w:val="0"/>
      <w:marRight w:val="0"/>
      <w:marTop w:val="0"/>
      <w:marBottom w:val="0"/>
      <w:divBdr>
        <w:top w:val="none" w:sz="0" w:space="0" w:color="auto"/>
        <w:left w:val="none" w:sz="0" w:space="0" w:color="auto"/>
        <w:bottom w:val="none" w:sz="0" w:space="0" w:color="auto"/>
        <w:right w:val="none" w:sz="0" w:space="0" w:color="auto"/>
      </w:divBdr>
    </w:div>
    <w:div w:id="18569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9B508-092F-4070-9A3C-D31FACF7D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22269</Words>
  <Characters>126938</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148910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Bingling</dc:creator>
  <cp:lastModifiedBy>Zhang, Bingling</cp:lastModifiedBy>
  <cp:revision>3</cp:revision>
  <cp:lastPrinted>2014-07-28T16:56:00Z</cp:lastPrinted>
  <dcterms:created xsi:type="dcterms:W3CDTF">2014-07-29T12:44:00Z</dcterms:created>
  <dcterms:modified xsi:type="dcterms:W3CDTF">2014-07-29T12:45:00Z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bing.zhang@gatech.edu@www.mendeley.com</vt:lpwstr>
  </property>
  <property fmtid="{D5CDD505-2E9C-101B-9397-08002B2CF9AE}" pid="4" name="Mendeley Citation Style_1">
    <vt:lpwstr>http://www.zotero.org/styles/transportation-research-record</vt:lpwstr>
  </property>
  <property fmtid="{D5CDD505-2E9C-101B-9397-08002B2CF9AE}" pid="5" name="Mendeley Recent Style Id 0_1">
    <vt:lpwstr>http://www.zotero.org/styles/ama</vt:lpwstr>
  </property>
  <property fmtid="{D5CDD505-2E9C-101B-9397-08002B2CF9AE}" pid="6" name="Mendeley Recent Style Name 0_1">
    <vt:lpwstr>American Medical Association</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http://www.zotero.org/styles/transportation-research-record</vt:lpwstr>
  </property>
  <property fmtid="{D5CDD505-2E9C-101B-9397-08002B2CF9AE}" pid="24" name="Mendeley Recent Style Name 9_1">
    <vt:lpwstr>Transportation Research Record: Journal of the Transportation Research Board</vt:lpwstr>
  </property>
</Properties>
</file>