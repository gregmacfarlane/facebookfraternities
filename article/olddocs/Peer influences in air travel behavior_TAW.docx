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64A" w:rsidRDefault="00FE01FD" w:rsidP="00E80B0E">
      <w:pPr>
        <w:pStyle w:val="Title"/>
        <w:jc w:val="center"/>
      </w:pPr>
      <w:r>
        <w:t>Peer influences in air travel behavior:</w:t>
      </w:r>
      <w:r w:rsidR="00E80B0E">
        <w:t xml:space="preserve"> </w:t>
      </w:r>
      <w:r>
        <w:t>A social autoregressive analysis</w:t>
      </w:r>
    </w:p>
    <w:p w:rsidR="00FE01FD" w:rsidRDefault="00FE01FD" w:rsidP="00FE01FD">
      <w:commentRangeStart w:id="0"/>
      <w:del w:id="1" w:author="Tom Wall" w:date="2015-01-18T12:32:00Z">
        <w:r w:rsidDel="001500E0">
          <w:delText xml:space="preserve">Bingling Zhang, </w:delText>
        </w:r>
      </w:del>
      <w:r>
        <w:t xml:space="preserve">Gregory S. Macfarlane, Thomas A. Wall, </w:t>
      </w:r>
      <w:proofErr w:type="spellStart"/>
      <w:ins w:id="2" w:author="Tom Wall" w:date="2015-01-18T12:32:00Z">
        <w:r w:rsidR="001500E0">
          <w:t>Bingling</w:t>
        </w:r>
        <w:proofErr w:type="spellEnd"/>
        <w:r w:rsidR="001500E0">
          <w:t xml:space="preserve"> Zhang, </w:t>
        </w:r>
      </w:ins>
      <w:r>
        <w:t>Kari E. Watkins</w:t>
      </w:r>
      <w:commentRangeEnd w:id="0"/>
      <w:r w:rsidR="00BE1B8C">
        <w:rPr>
          <w:rStyle w:val="CommentReference"/>
        </w:rPr>
        <w:commentReference w:id="0"/>
      </w:r>
    </w:p>
    <w:p w:rsidR="00FE01FD" w:rsidRDefault="00FE01FD" w:rsidP="00FE01FD">
      <w:pPr>
        <w:pStyle w:val="UnnumberedHeading"/>
      </w:pPr>
      <w:r>
        <w:t>Abstract:</w:t>
      </w:r>
    </w:p>
    <w:p w:rsidR="00FE01FD" w:rsidRDefault="00E80B0E" w:rsidP="00FE01FD">
      <w:r>
        <w:t>Social networks can influence travel in two distinct ways: first, people often make trips to see people they know through work or life (exogenous effects); or they make trips that are similar to those taken by friends o</w:t>
      </w:r>
      <w:r w:rsidR="00B9643B">
        <w:t xml:space="preserve">r family (endogenous effects). </w:t>
      </w:r>
      <w:r>
        <w:t xml:space="preserve">In spite of this, traditional models have not always made use of social network data, because information on social networks is both difficult to collect and challenging to implement in models. In this paper, we appropriate techniques developed for </w:t>
      </w:r>
      <w:r>
        <w:rPr>
          <w:i/>
        </w:rPr>
        <w:t>spatial</w:t>
      </w:r>
      <w:r>
        <w:t xml:space="preserve"> data (specifically, a spatial Durbin count model) to construct a trip generation model for </w:t>
      </w:r>
      <w:r>
        <w:rPr>
          <w:i/>
        </w:rPr>
        <w:t xml:space="preserve">socially </w:t>
      </w:r>
      <w:r>
        <w:t>linked observations. We train this model on data collected through a web survey that interacts with the Facebook application programming interface (API) to capture respondents’ “friends” lists. We construct a set of “social weights” matrices that captures the social tie-strength between observations. A matrix that weights two observations by the number of their mutual friends provides the maximum model likelihood; this model further suggests that a non-social model may result in erroneous interpretations of the link between demographic characteristics and trip generation.</w:t>
      </w:r>
    </w:p>
    <w:p w:rsidR="00E80B0E" w:rsidRDefault="00E80B0E" w:rsidP="00FE01FD">
      <w:r w:rsidRPr="00E80B0E">
        <w:rPr>
          <w:i/>
        </w:rPr>
        <w:t>Keywords</w:t>
      </w:r>
      <w:r>
        <w:t xml:space="preserve">: </w:t>
      </w:r>
      <w:proofErr w:type="spellStart"/>
      <w:r>
        <w:t>autoregression</w:t>
      </w:r>
      <w:proofErr w:type="spellEnd"/>
      <w:r>
        <w:t>, social networks, travel behavior</w:t>
      </w:r>
      <w:ins w:id="3" w:author="Tom Wall" w:date="2015-01-18T12:32:00Z">
        <w:r w:rsidR="00B91C5E">
          <w:t>, spatial Durbin model, Facebook</w:t>
        </w:r>
      </w:ins>
      <w:r>
        <w:br w:type="page"/>
      </w:r>
    </w:p>
    <w:p w:rsidR="00E80B0E" w:rsidRDefault="00E80B0E" w:rsidP="00E80B0E">
      <w:pPr>
        <w:pStyle w:val="Heading1"/>
      </w:pPr>
      <w:r>
        <w:lastRenderedPageBreak/>
        <w:t>Introduction</w:t>
      </w:r>
    </w:p>
    <w:p w:rsidR="00364D27" w:rsidRDefault="00364D27" w:rsidP="00E80B0E">
      <w:r>
        <w:t xml:space="preserve">The goal of a modern activity-based travel model is to accurately represent travel behavior choices on a microscopic level </w:t>
      </w:r>
      <w:r w:rsidR="00E97DA4">
        <w:fldChar w:fldCharType="begin" w:fldLock="1"/>
      </w:r>
      <w:r w:rsidR="00DE6D7A">
        <w:instrText>ADDIN CSL_CITATION { "citationItems" : [ { "id" : "ITEM-1", "itemData" : { "DOI" : "10.1007/0-306-48058-1_3", "ISBN" : "978-1-4020-7246-8", "author" : [ { "dropping-particle" : "", "family" : "Bhat", "given" : "Chandra R.", "non-dropping-particle" : "", "parse-names" : false, "suffix" : "" }, { "dropping-particle" : "", "family" : "Koppelman", "given" : "FrankS.", "non-dropping-particle" : "", "parse-names" : false, "suffix" : "" } ], "collection-title" : "International Series in Operations Research &amp; Management Science", "container-title" : "Handbook of Transportation Science SE - 3", "editor" : [ { "dropping-particle" : "", "family" : "Hall", "given" : "RandolphW.", "non-dropping-particle" : "", "parse-names" : false, "suffix" : "" } ], "id" : "ITEM-1", "issued" : { "date-parts" : [ [ "2003" ] ] }, "page" : "39-65", "publisher" : "Springer US", "title" : "Activity-Based Modeling of Travel Demand", "type" : "chapter", "volume" : "56" }, "uris" : [ "http://www.mendeley.com/documents/?uuid=29c7cc03-dc8e-4bb3-966f-a92ab04c6cbc" ] } ], "mendeley" : { "previouslyFormattedCitation" : "(Bhat &amp; Koppelman 2003)" }, "properties" : { "noteIndex" : 0 }, "schema" : "https://github.com/citation-style-language/schema/raw/master/csl-citation.json" }</w:instrText>
      </w:r>
      <w:r w:rsidR="00E97DA4">
        <w:fldChar w:fldCharType="separate"/>
      </w:r>
      <w:r w:rsidRPr="00364D27">
        <w:rPr>
          <w:noProof/>
        </w:rPr>
        <w:t>(Bhat &amp; Koppelman 2003)</w:t>
      </w:r>
      <w:r w:rsidR="00E97DA4">
        <w:fldChar w:fldCharType="end"/>
      </w:r>
      <w:r w:rsidR="001A2648">
        <w:t>.</w:t>
      </w:r>
      <w:r w:rsidR="00412BD2">
        <w:t xml:space="preserve"> </w:t>
      </w:r>
      <w:r w:rsidR="00BF5BBA">
        <w:t xml:space="preserve">As researchers have pursued this goal, they have sought to incorporate </w:t>
      </w:r>
      <w:del w:id="4" w:author="Wall, Thomas" w:date="2014-08-27T12:21:00Z">
        <w:r w:rsidR="00BF5BBA" w:rsidDel="00AB3713">
          <w:delText>fundamental cognitive</w:delText>
        </w:r>
      </w:del>
      <w:ins w:id="5" w:author="Tom Wall" w:date="2015-01-18T11:54:00Z">
        <w:r w:rsidR="00662F7C">
          <w:t xml:space="preserve">individual </w:t>
        </w:r>
      </w:ins>
      <w:ins w:id="6" w:author="Wall, Thomas" w:date="2014-08-27T12:21:00Z">
        <w:r w:rsidR="00AB3713">
          <w:t>behavioral</w:t>
        </w:r>
      </w:ins>
      <w:r w:rsidR="00BF5BBA">
        <w:t xml:space="preserve"> patterns of various types. For example, researchers have built models that allow dif</w:t>
      </w:r>
      <w:r w:rsidR="003D29C3">
        <w:t>ferent classes of people to place different values on</w:t>
      </w:r>
      <w:r w:rsidR="00BF5BBA">
        <w:t xml:space="preserve"> goods </w:t>
      </w:r>
      <w:r w:rsidR="00E97DA4">
        <w:fldChar w:fldCharType="begin" w:fldLock="1"/>
      </w:r>
      <w:r w:rsidR="00DE6D7A">
        <w:instrText>ADDIN CSL_CITATION { "citationItems" : [ { "id" : "ITEM-1", "itemData" : { "author" : [ { "dropping-particle" : "", "family" : "Walker", "given" : "Joan", "non-dropping-particle" : "", "parse-names" : false, "suffix" : "" }, { "dropping-particle" : "", "family" : "Ben-Akiva", "given" : "Moshe", "non-dropping-particle" : "", "parse-names" : false, "suffix" : "" } ], "container-title" : "Mathematical Social Sciences", "id" : "ITEM-1", "issued" : { "date-parts" : [ [ "2002" ] ] }, "page" : "303-343", "title" : "Generalized random utility model", "type" : "article-journal", "volume" : "43" }, "uris" : [ "http://www.mendeley.com/documents/?uuid=c4ef4062-b18b-4ffe-8a76-e8d37bcd8316" ] } ], "mendeley" : { "previouslyFormattedCitation" : "(Walker &amp; Ben-Akiva 2002)" }, "properties" : { "noteIndex" : 0 }, "schema" : "https://github.com/citation-style-language/schema/raw/master/csl-citation.json" }</w:instrText>
      </w:r>
      <w:r w:rsidR="00E97DA4">
        <w:fldChar w:fldCharType="separate"/>
      </w:r>
      <w:r w:rsidR="00CC1C88" w:rsidRPr="00CC1C88">
        <w:rPr>
          <w:noProof/>
        </w:rPr>
        <w:t>(Walker &amp; Ben-Akiva 2002)</w:t>
      </w:r>
      <w:r w:rsidR="00E97DA4">
        <w:fldChar w:fldCharType="end"/>
      </w:r>
      <w:r w:rsidR="00BF5BBA">
        <w:t xml:space="preserve">, that capture idiosyncratic </w:t>
      </w:r>
      <w:del w:id="7" w:author="Wall, Thomas" w:date="2014-08-27T12:21:00Z">
        <w:r w:rsidR="00BF5BBA" w:rsidDel="00AB3713">
          <w:delText>predilections</w:delText>
        </w:r>
      </w:del>
      <w:ins w:id="8" w:author="Wall, Thomas" w:date="2014-08-27T12:21:00Z">
        <w:r w:rsidR="00AB3713">
          <w:t>preferences</w:t>
        </w:r>
      </w:ins>
      <w:r w:rsidR="00BF5BBA">
        <w:t xml:space="preserve"> for a particular lifestyle </w:t>
      </w:r>
      <w:r w:rsidR="00E97DA4">
        <w:fldChar w:fldCharType="begin" w:fldLock="1"/>
      </w:r>
      <w:r w:rsidR="00DE6D7A">
        <w:instrText>ADDIN CSL_CITATION { "citationItems" : [ { "id" : "ITEM-1", "itemData" : { "DOI" : "10.1016/j.trd.2005.10.001", "ISSN" : "13619209", "abstract" : "Previous studies have found that suburban development is associated with the unbalanced choice of light duty trucks. The specific aspects of the built environment that influence vehicle choice, however, have not been well-established. Further, these studies have not shed much light on the underlying direction of causality: whether neighborhood designs themselves, as opposed to preferences for neighborhood characteristics or attitudes towards travel, more strongly influence individuals\u2019 decisions regarding vehicle type. Using a sample from Northern California, this study investigated the relationship between neighborhood design and vehicle type choice, controlling for residential self-selection. Correlation analyses showed that neighborhood design has a strong association with vehicle type choice. Specifically, traditional neighborhood designs are correlated with the choice of passenger cars, while suburban designs are associated with the choice of light duty trucks. The nested logit model suggests that sociodemographic and attitudinal factors play an important role, and that an outdoor spaciousness measure (based on perceptions of yard sizes and off-street parking availability) and commute distance also impact vehicle type choice after controlling for those other influences. This study, therefore, supports the premise that land use policies have at least some potential to reduce the choice of light duty trucks, thereby reducing emissions.", "author" : [ { "dropping-particle" : "", "family" : "Cao", "given" : "Xinyu", "non-dropping-particle" : "", "parse-names" : false, "suffix" : "" }, { "dropping-particle" : "", "family" : "Mokhtarian", "given" : "Patricia L.", "non-dropping-particle" : "", "parse-names" : false, "suffix" : "" }, { "dropping-particle" : "", "family" : "Handy", "given" : "Susan L.", "non-dropping-particle" : "", "parse-names" : false, "suffix" : "" } ], "container-title" : "Transportation Research Part D: Transport and Environment", "id" : "ITEM-1", "issue" : "2", "issued" : { "date-parts" : [ [ "2006" ] ] }, "page" : "133-145", "title" : "Neighborhood design and vehicle type choice: evidence from northern California", "type" : "article-journal", "volume" : "11" }, "uris" : [ "http://www.mendeley.com/documents/?uuid=e65d28b9-ebf8-4cf6-8353-6be83dd3d80b" ] } ], "mendeley" : { "previouslyFormattedCitation" : "(Cao et al. 2006)" }, "properties" : { "noteIndex" : 0 }, "schema" : "https://github.com/citation-style-language/schema/raw/master/csl-citation.json" }</w:instrText>
      </w:r>
      <w:r w:rsidR="00E97DA4">
        <w:fldChar w:fldCharType="separate"/>
      </w:r>
      <w:r w:rsidR="00BF5BBA" w:rsidRPr="00BF5BBA">
        <w:rPr>
          <w:noProof/>
        </w:rPr>
        <w:t>(Cao et al. 2006)</w:t>
      </w:r>
      <w:r w:rsidR="00E97DA4">
        <w:fldChar w:fldCharType="end"/>
      </w:r>
      <w:r w:rsidR="00BF5BBA">
        <w:t xml:space="preserve">, or that allow multiple decisions to be made </w:t>
      </w:r>
      <w:r w:rsidR="00653095">
        <w:t xml:space="preserve">either </w:t>
      </w:r>
      <w:r w:rsidR="00A421F0">
        <w:t xml:space="preserve">sequentially or simultaneously </w:t>
      </w:r>
      <w:r w:rsidR="00E97DA4">
        <w:fldChar w:fldCharType="begin" w:fldLock="1"/>
      </w:r>
      <w:r w:rsidR="00DE6D7A">
        <w:instrText>ADDIN CSL_CITATION { "citationItems" : [ { "id" : "ITEM-1", "itemData" : { "DOI" : "10.1016/j.trb.2005.01.003", "ISSN" : "01912615", "author" : [ { "dropping-particle" : "", "family" : "Bhat", "given" : "Chandra R.", "non-dropping-particle" : "", "parse-names" : false, "suffix" : "" }, { "dropping-particle" : "", "family" : "Sen", "given" : "Sudeshna", "non-dropping-particle" : "", "parse-names" : false, "suffix" : "" } ], "container-title" : "Transportation Research Part B: Methodological", "id" : "ITEM-1", "issue" : "1", "issued" : { "date-parts" : [ [ "2006", "1" ] ] }, "page" : "35-53", "title" : "Household vehicle type holdings and usage: an application of the multiple discrete-continuous extreme value (MDCEV) model", "type" : "article-journal", "volume" : "40" }, "uris" : [ "http://www.mendeley.com/documents/?uuid=ef246989-1b97-467c-acdb-9a8ea83a1583" ] }, { "id" : "ITEM-2", "itemData" : { "DOI" : "10.1007/s11116-011-9360-y", "ISSN" : "0049-4488", "abstract" : "The integrated modeling of land use and transportation choices involves analyzing a continuum of choices that characterize people's lifestyles across temporal scales. This includes long-term choices such as residential and work location choices that affect land-use, medium-term choices such as vehicle ownership, and short-term choices such as travel mode choice that affect travel demand. Prior research in this area has been limited by the complexities associated with the development of integrated model systems that combine the long-, medium- and short-term choices into a unified analytical framework. This paper presents an integrated simultaneous multi-dimensional choice model of residential location, auto ownership, bicycle ownership, and commute tour mode choices using a mixed multidimensional choice modeling methodology. Model estimation results using the San Francisco Bay Area highlight a series of interdependencies among the multi-dimensional choice processes. The interdependencies include: (1) self-selection effects due to observed and unobserved factors, where households locate based on lifestyle and mobility preferences, (2) endogeneity effects, where any one choice dimension is not exogenous to another, but is endogenous to the system as a whole, (3) correlated error structures, where common unobserved factors significantly and simultaneously impact multiple choice dimensions, and (4) unobserved heterogeneity, where decision-makers show significant variation in sensitivity to explanatory variables due to unobserved factors. From a policy standpoint, to be able to forecast the 'true' causal influence of activity-travel environment changes on residential location, auto/bicycle ownership, and commute mode choices, it is necessary to capture the above-identified interdependencies by jointly modeling the multiple choice dimensions in an integrated framework. Reprinted by permission of the publisher.", "author" : [ { "dropping-particle" : "", "family" : "Pinjari", "given" : "Abdul Rawoof", "non-dropping-particle" : "", "parse-names" : false, "suffix" : "" }, { "dropping-particle" : "", "family" : "Pendyala", "given" : "Ram M.", "non-dropping-particle" : "", "parse-names" : false, "suffix" : "" }, { "dropping-particle" : "", "family" : "Bhat", "given" : "Chandra R.", "non-dropping-particle" : "", "parse-names" : false, "suffix" : "" }, { "dropping-particle" : "", "family" : "Waddell", "given" : "Paul A.", "non-dropping-particle" : "", "parse-names" : false, "suffix" : "" } ], "container-title" : "Transportation", "id" : "ITEM-2", "issue" : "6", "issued" : { "date-parts" : [ [ "2011", "7", "14" ] ] }, "page" : "933-958", "title" : "Modeling the choice continuum: an integrated model of residential location, auto ownership, bicycle ownership, and commute tour mode choice decisions", "type" : "article-journal", "volume" : "38" }, "uris" : [ "http://www.mendeley.com/documents/?uuid=eb081d0b-d7e9-4cc3-8cd1-6fca221acf73" ] } ], "mendeley" : { "previouslyFormattedCitation" : "(Bhat &amp; Sen 2006; Pinjari et al. 2011)" }, "properties" : { "noteIndex" : 0 }, "schema" : "https://github.com/citation-style-language/schema/raw/master/csl-citation.json" }</w:instrText>
      </w:r>
      <w:r w:rsidR="00E97DA4">
        <w:fldChar w:fldCharType="separate"/>
      </w:r>
      <w:r w:rsidR="00A421F0" w:rsidRPr="00A421F0">
        <w:rPr>
          <w:noProof/>
        </w:rPr>
        <w:t>(Bhat &amp; Sen 2006; Pinjari et al. 2011)</w:t>
      </w:r>
      <w:r w:rsidR="00E97DA4">
        <w:fldChar w:fldCharType="end"/>
      </w:r>
      <w:r w:rsidR="00A421F0">
        <w:t>.</w:t>
      </w:r>
    </w:p>
    <w:p w:rsidR="00E80B0E" w:rsidRDefault="003D29C3" w:rsidP="00E80B0E">
      <w:r>
        <w:t xml:space="preserve">Another dimension of </w:t>
      </w:r>
      <w:del w:id="9" w:author="Tom Wall" w:date="2015-01-11T14:34:00Z">
        <w:r w:rsidDel="004D72F0">
          <w:delText xml:space="preserve">cognitive </w:delText>
        </w:r>
      </w:del>
      <w:ins w:id="10" w:author="Tom Wall" w:date="2015-01-11T14:34:00Z">
        <w:r w:rsidR="004D72F0">
          <w:t xml:space="preserve">individual </w:t>
        </w:r>
      </w:ins>
      <w:r>
        <w:t>behavior that is re</w:t>
      </w:r>
      <w:r w:rsidR="00A512D8">
        <w:t xml:space="preserve">ceiving increasing attention from </w:t>
      </w:r>
      <w:ins w:id="11" w:author="Tom Wall" w:date="2015-01-11T14:34:00Z">
        <w:r w:rsidR="004D72F0">
          <w:t xml:space="preserve">transportation </w:t>
        </w:r>
      </w:ins>
      <w:r w:rsidR="00A512D8">
        <w:t xml:space="preserve">researchers is the </w:t>
      </w:r>
      <w:r w:rsidR="00F27BB3">
        <w:t xml:space="preserve">role that peer or social </w:t>
      </w:r>
      <w:r w:rsidR="003B0945">
        <w:t xml:space="preserve">networks </w:t>
      </w:r>
      <w:r w:rsidR="00F27BB3">
        <w:t xml:space="preserve">play in travel choices. </w:t>
      </w:r>
      <w:r w:rsidR="00A24194">
        <w:t xml:space="preserve">These influences may come in </w:t>
      </w:r>
      <w:r w:rsidR="00347333">
        <w:t xml:space="preserve">several </w:t>
      </w:r>
      <w:r w:rsidR="00A24194">
        <w:t>ways:</w:t>
      </w:r>
    </w:p>
    <w:p w:rsidR="008C14F0" w:rsidRDefault="00E80B0E" w:rsidP="00C03707">
      <w:pPr>
        <w:pStyle w:val="ListParagraph"/>
      </w:pPr>
      <w:commentRangeStart w:id="12"/>
      <w:r w:rsidRPr="00C03707">
        <w:rPr>
          <w:rStyle w:val="Emphasis"/>
        </w:rPr>
        <w:t>Direct</w:t>
      </w:r>
      <w:r w:rsidR="00C03707">
        <w:t xml:space="preserve">: each individual chooses activities or destinations where their </w:t>
      </w:r>
      <w:r w:rsidR="00E953D7">
        <w:t xml:space="preserve">social </w:t>
      </w:r>
      <w:r w:rsidR="00C03707">
        <w:t>connections are, or where they will be.</w:t>
      </w:r>
    </w:p>
    <w:p w:rsidR="00E80B0E" w:rsidRDefault="00E80B0E" w:rsidP="00C03707">
      <w:pPr>
        <w:pStyle w:val="ListParagraph"/>
      </w:pPr>
      <w:r w:rsidRPr="00A606B1">
        <w:rPr>
          <w:rStyle w:val="Emphasis"/>
        </w:rPr>
        <w:t>Indirect</w:t>
      </w:r>
      <w:r w:rsidR="00C03707">
        <w:t xml:space="preserve">: an individual’s </w:t>
      </w:r>
      <w:r w:rsidR="00E953D7">
        <w:t xml:space="preserve">social </w:t>
      </w:r>
      <w:r w:rsidR="00A606B1">
        <w:t>connections influence their choice of destinations or activities.</w:t>
      </w:r>
    </w:p>
    <w:p w:rsidR="00347333" w:rsidRDefault="00347333" w:rsidP="00C03707">
      <w:pPr>
        <w:pStyle w:val="ListParagraph"/>
      </w:pPr>
      <w:r>
        <w:rPr>
          <w:rStyle w:val="Emphasis"/>
        </w:rPr>
        <w:t>Endogenous</w:t>
      </w:r>
      <w:r w:rsidRPr="00347333">
        <w:t>:</w:t>
      </w:r>
      <w:r>
        <w:t xml:space="preserve"> individuals construct their social networks with others of </w:t>
      </w:r>
      <w:r w:rsidR="00D03BB3">
        <w:t>shared</w:t>
      </w:r>
      <w:r>
        <w:t xml:space="preserve"> interest or experience.</w:t>
      </w:r>
      <w:commentRangeEnd w:id="12"/>
      <w:r w:rsidR="00AB3713">
        <w:rPr>
          <w:rStyle w:val="CommentReference"/>
        </w:rPr>
        <w:commentReference w:id="12"/>
      </w:r>
    </w:p>
    <w:p w:rsidR="004670F8" w:rsidRDefault="00A606B1" w:rsidP="00A606B1">
      <w:r>
        <w:t xml:space="preserve">The distinction between these elements can be subtle. Imagine two </w:t>
      </w:r>
      <w:proofErr w:type="spellStart"/>
      <w:r>
        <w:t>individuals</w:t>
      </w:r>
      <w:del w:id="13" w:author="Wall, Thomas" w:date="2014-08-27T12:28:00Z">
        <w:r w:rsidDel="00AB3713">
          <w:delText xml:space="preserve">, </w:delText>
        </w:r>
        <w:commentRangeStart w:id="14"/>
        <w:r w:rsidDel="00AB3713">
          <w:delText>Mary and John</w:delText>
        </w:r>
        <w:commentRangeEnd w:id="14"/>
        <w:r w:rsidR="00AB3713" w:rsidDel="00AB3713">
          <w:rPr>
            <w:rStyle w:val="CommentReference"/>
          </w:rPr>
          <w:commentReference w:id="14"/>
        </w:r>
        <w:r w:rsidDel="00AB3713">
          <w:delText xml:space="preserve">, </w:delText>
        </w:r>
      </w:del>
      <w:r>
        <w:t>who</w:t>
      </w:r>
      <w:proofErr w:type="spellEnd"/>
      <w:r>
        <w:t xml:space="preserve"> are socially connected to each other. If </w:t>
      </w:r>
      <w:del w:id="15" w:author="Wall, Thomas" w:date="2014-08-27T12:28:00Z">
        <w:r w:rsidDel="00AB3713">
          <w:delText>John and Mary</w:delText>
        </w:r>
      </w:del>
      <w:ins w:id="16" w:author="Wall, Thomas" w:date="2014-08-27T12:28:00Z">
        <w:r w:rsidR="00AB3713">
          <w:t>these individuals</w:t>
        </w:r>
      </w:ins>
      <w:r>
        <w:t xml:space="preserve"> meet for dinner, this is a </w:t>
      </w:r>
      <w:r>
        <w:rPr>
          <w:rStyle w:val="Emphasis"/>
        </w:rPr>
        <w:t xml:space="preserve">direct </w:t>
      </w:r>
      <w:r w:rsidRPr="00A606B1">
        <w:t>influence</w:t>
      </w:r>
      <w:r>
        <w:t>, because each person’</w:t>
      </w:r>
      <w:r w:rsidR="00E10DB9">
        <w:t xml:space="preserve">s choice of activity and destination </w:t>
      </w:r>
      <w:r>
        <w:t>is dependent on the other person being there.</w:t>
      </w:r>
      <w:r w:rsidR="00605513">
        <w:t xml:space="preserve"> On the other hand</w:t>
      </w:r>
      <w:r w:rsidR="002930BE">
        <w:t xml:space="preserve"> if</w:t>
      </w:r>
      <w:ins w:id="17" w:author="Wall, Thomas" w:date="2014-08-27T12:28:00Z">
        <w:r w:rsidR="00AB3713">
          <w:t xml:space="preserve"> one</w:t>
        </w:r>
      </w:ins>
      <w:del w:id="18" w:author="Wall, Thomas" w:date="2014-08-27T12:28:00Z">
        <w:r w:rsidR="002930BE" w:rsidDel="00AB3713">
          <w:delText xml:space="preserve"> Mary</w:delText>
        </w:r>
      </w:del>
      <w:r w:rsidR="002930BE">
        <w:t xml:space="preserve"> recommends a restaurant to </w:t>
      </w:r>
      <w:ins w:id="19" w:author="Wall, Thomas" w:date="2014-08-27T12:29:00Z">
        <w:r w:rsidR="00AB3713">
          <w:t>the other</w:t>
        </w:r>
      </w:ins>
      <w:del w:id="20" w:author="Wall, Thomas" w:date="2014-08-27T12:29:00Z">
        <w:r w:rsidR="002930BE" w:rsidDel="00AB3713">
          <w:delText>John</w:delText>
        </w:r>
      </w:del>
      <w:r w:rsidR="002930BE">
        <w:t xml:space="preserve">, this is an </w:t>
      </w:r>
      <w:r w:rsidR="002930BE" w:rsidRPr="002930BE">
        <w:rPr>
          <w:rStyle w:val="Emphasis"/>
        </w:rPr>
        <w:t>indirect</w:t>
      </w:r>
      <w:r w:rsidR="002930BE">
        <w:t xml:space="preserve"> influence</w:t>
      </w:r>
      <w:r w:rsidR="00605513">
        <w:t xml:space="preserve"> because the restaurant entered </w:t>
      </w:r>
      <w:del w:id="21" w:author="Wall, Thomas" w:date="2014-08-27T12:29:00Z">
        <w:r w:rsidR="00605513" w:rsidDel="00AB3713">
          <w:delText xml:space="preserve">John’s </w:delText>
        </w:r>
      </w:del>
      <w:ins w:id="22" w:author="Wall, Thomas" w:date="2014-08-27T12:29:00Z">
        <w:r w:rsidR="00AB3713">
          <w:t xml:space="preserve">one’s </w:t>
        </w:r>
      </w:ins>
      <w:r w:rsidR="00605513">
        <w:t xml:space="preserve">choice set through </w:t>
      </w:r>
      <w:del w:id="23" w:author="Wall, Thomas" w:date="2014-08-27T12:29:00Z">
        <w:r w:rsidR="00605513" w:rsidDel="00AB3713">
          <w:delText>Mary’</w:delText>
        </w:r>
        <w:r w:rsidR="006E4BBA" w:rsidDel="00AB3713">
          <w:delText xml:space="preserve">s </w:delText>
        </w:r>
      </w:del>
      <w:ins w:id="24" w:author="Wall, Thomas" w:date="2014-08-27T12:29:00Z">
        <w:r w:rsidR="00AB3713">
          <w:t xml:space="preserve">the other’s </w:t>
        </w:r>
      </w:ins>
      <w:r w:rsidR="006E4BBA">
        <w:t>experience and not his own</w:t>
      </w:r>
      <w:r w:rsidR="00605513">
        <w:t>.</w:t>
      </w:r>
      <w:r w:rsidR="002755C8">
        <w:t xml:space="preserve"> Finally, </w:t>
      </w:r>
      <w:del w:id="25" w:author="Wall, Thomas" w:date="2014-08-27T12:29:00Z">
        <w:r w:rsidR="002755C8" w:rsidDel="00AB3713">
          <w:delText>John and Mary</w:delText>
        </w:r>
      </w:del>
      <w:ins w:id="26" w:author="Wall, Thomas" w:date="2014-08-27T12:29:00Z">
        <w:r w:rsidR="00AB3713">
          <w:t>if the two</w:t>
        </w:r>
      </w:ins>
      <w:del w:id="27" w:author="Wall, Thomas" w:date="2014-08-27T12:29:00Z">
        <w:r w:rsidR="002755C8" w:rsidDel="00AB3713">
          <w:delText xml:space="preserve"> likely</w:delText>
        </w:r>
      </w:del>
      <w:r w:rsidR="002755C8">
        <w:t xml:space="preserve"> know each o</w:t>
      </w:r>
      <w:r w:rsidR="00D352DE">
        <w:t xml:space="preserve">ther through another </w:t>
      </w:r>
      <w:r w:rsidR="002755C8">
        <w:t xml:space="preserve">shared destination </w:t>
      </w:r>
      <w:del w:id="28" w:author="Tom Wall" w:date="2015-01-11T14:38:00Z">
        <w:r w:rsidR="002755C8" w:rsidDel="004D72F0">
          <w:delText>such as a</w:delText>
        </w:r>
      </w:del>
      <w:ins w:id="29" w:author="Tom Wall" w:date="2015-01-11T14:38:00Z">
        <w:r w:rsidR="004D72F0">
          <w:t xml:space="preserve">or </w:t>
        </w:r>
      </w:ins>
      <w:ins w:id="30" w:author="Wall, Thomas" w:date="2014-08-27T12:30:00Z">
        <w:r w:rsidR="00AB3713">
          <w:t>interest</w:t>
        </w:r>
      </w:ins>
      <w:r w:rsidR="002755C8">
        <w:t xml:space="preserve"> </w:t>
      </w:r>
      <w:ins w:id="31" w:author="Wall, Thomas" w:date="2014-08-27T12:30:00Z">
        <w:r w:rsidR="00AB3713">
          <w:t xml:space="preserve">(e.g. </w:t>
        </w:r>
      </w:ins>
      <w:r w:rsidR="002755C8">
        <w:t>workplace, neighborhood, church</w:t>
      </w:r>
      <w:ins w:id="32" w:author="Wall, Thomas" w:date="2014-08-27T12:30:00Z">
        <w:r w:rsidR="00AB3713">
          <w:t>)</w:t>
        </w:r>
      </w:ins>
      <w:del w:id="33" w:author="Wall, Thomas" w:date="2014-08-27T12:30:00Z">
        <w:r w:rsidR="002755C8" w:rsidDel="00AB3713">
          <w:delText>, etc.</w:delText>
        </w:r>
        <w:r w:rsidR="009A019E" w:rsidDel="00AB3713">
          <w:delText>;</w:delText>
        </w:r>
      </w:del>
      <w:ins w:id="34" w:author="Wall, Thomas" w:date="2014-08-27T12:30:00Z">
        <w:r w:rsidR="00AB3713">
          <w:t>,</w:t>
        </w:r>
      </w:ins>
      <w:r w:rsidR="009A019E">
        <w:t xml:space="preserve"> the restaurant in question may </w:t>
      </w:r>
      <w:r w:rsidR="009242C3">
        <w:t xml:space="preserve">have entered their choice set by </w:t>
      </w:r>
      <w:r w:rsidR="009A019E">
        <w:t>be</w:t>
      </w:r>
      <w:r w:rsidR="009242C3">
        <w:t>ing</w:t>
      </w:r>
      <w:r w:rsidR="009A019E">
        <w:t xml:space="preserve"> near </w:t>
      </w:r>
      <w:r w:rsidR="00FE2E82">
        <w:t>one of these destinations.</w:t>
      </w:r>
    </w:p>
    <w:p w:rsidR="00905E54" w:rsidRDefault="00905E54" w:rsidP="00A606B1">
      <w:r>
        <w:t>These elements are important to capture in activity-based models for several reasons. First, they are a natural element of every day behavior. But more importantly, an activity model that does not consider them might produce spurious or unreliable predictions, because standard econometric assumptions that permit consistency and validity may not apply. Despite this importance, models that incorporate social influences are rare</w:t>
      </w:r>
      <w:ins w:id="35" w:author="Wall, Thomas" w:date="2014-08-27T12:43:00Z">
        <w:r w:rsidR="00FF768B">
          <w:t xml:space="preserve"> for two reasons:</w:t>
        </w:r>
      </w:ins>
      <w:del w:id="36" w:author="Wall, Thomas" w:date="2014-08-27T12:43:00Z">
        <w:r w:rsidDel="00FF768B">
          <w:delText>,</w:delText>
        </w:r>
      </w:del>
      <w:r>
        <w:t xml:space="preserve"> </w:t>
      </w:r>
      <w:commentRangeStart w:id="37"/>
      <w:del w:id="38" w:author="Wall, Thomas" w:date="2014-08-27T12:43:00Z">
        <w:r w:rsidDel="00FF768B">
          <w:delText>partially</w:delText>
        </w:r>
      </w:del>
      <w:r>
        <w:t xml:space="preserve"> because </w:t>
      </w:r>
      <w:del w:id="39" w:author="Wall, Thomas" w:date="2014-08-27T12:31:00Z">
        <w:r w:rsidDel="005174F9">
          <w:delText xml:space="preserve">data on </w:delText>
        </w:r>
      </w:del>
      <w:r>
        <w:t>social network</w:t>
      </w:r>
      <w:del w:id="40" w:author="Wall, Thomas" w:date="2014-08-27T12:31:00Z">
        <w:r w:rsidDel="005174F9">
          <w:delText>s</w:delText>
        </w:r>
      </w:del>
      <w:ins w:id="41" w:author="Wall, Thomas" w:date="2014-08-27T12:31:00Z">
        <w:r w:rsidR="005174F9">
          <w:t xml:space="preserve"> data</w:t>
        </w:r>
      </w:ins>
      <w:r>
        <w:t xml:space="preserve"> has been difficult to collect</w:t>
      </w:r>
      <w:bookmarkStart w:id="42" w:name="_GoBack"/>
      <w:bookmarkEnd w:id="42"/>
      <w:ins w:id="43" w:author="Tom Wall" w:date="2015-01-11T14:40:00Z">
        <w:r w:rsidR="00B3312E">
          <w:t>,</w:t>
        </w:r>
      </w:ins>
      <w:r>
        <w:t xml:space="preserve"> and </w:t>
      </w:r>
      <w:del w:id="44" w:author="Tom Wall" w:date="2015-01-11T14:40:00Z">
        <w:r w:rsidDel="00B3312E">
          <w:delText xml:space="preserve">also </w:delText>
        </w:r>
      </w:del>
      <w:r>
        <w:t xml:space="preserve">because there has </w:t>
      </w:r>
      <w:commentRangeStart w:id="45"/>
      <w:r>
        <w:t>not been a convenient econometric framework to apply</w:t>
      </w:r>
      <w:commentRangeEnd w:id="45"/>
      <w:r w:rsidR="005174F9">
        <w:rPr>
          <w:rStyle w:val="CommentReference"/>
        </w:rPr>
        <w:commentReference w:id="45"/>
      </w:r>
      <w:r>
        <w:t>.</w:t>
      </w:r>
      <w:commentRangeEnd w:id="37"/>
      <w:r w:rsidR="00FF768B">
        <w:rPr>
          <w:rStyle w:val="CommentReference"/>
        </w:rPr>
        <w:commentReference w:id="37"/>
      </w:r>
    </w:p>
    <w:p w:rsidR="00CC1C88" w:rsidRDefault="00B01FC0" w:rsidP="00A606B1">
      <w:r>
        <w:t xml:space="preserve">However, both of </w:t>
      </w:r>
      <w:ins w:id="46" w:author="Tom Wall" w:date="2015-01-11T14:55:00Z">
        <w:r w:rsidR="00B3312E">
          <w:t xml:space="preserve">these </w:t>
        </w:r>
      </w:ins>
      <w:r>
        <w:t xml:space="preserve">situations are changing. </w:t>
      </w:r>
      <w:ins w:id="47" w:author="Wall, Thomas" w:date="2014-08-27T12:33:00Z">
        <w:r w:rsidR="00956A06">
          <w:t>Usage of o</w:t>
        </w:r>
      </w:ins>
      <w:del w:id="48" w:author="Wall, Thomas" w:date="2014-08-27T12:33:00Z">
        <w:r w:rsidDel="00956A06">
          <w:delText>O</w:delText>
        </w:r>
      </w:del>
      <w:r>
        <w:t>nline social network</w:t>
      </w:r>
      <w:ins w:id="49" w:author="Wall, Thomas" w:date="2014-08-27T12:33:00Z">
        <w:r w:rsidR="00956A06">
          <w:t>ing site</w:t>
        </w:r>
      </w:ins>
      <w:r>
        <w:t xml:space="preserve">s </w:t>
      </w:r>
      <w:del w:id="50" w:author="Wall, Thomas" w:date="2014-08-27T12:33:00Z">
        <w:r w:rsidDel="00956A06">
          <w:delText>are pervasive</w:delText>
        </w:r>
      </w:del>
      <w:ins w:id="51" w:author="Wall, Thomas" w:date="2014-08-27T12:33:00Z">
        <w:r w:rsidR="00956A06">
          <w:t>and other social media</w:t>
        </w:r>
      </w:ins>
      <w:r>
        <w:t xml:space="preserve"> </w:t>
      </w:r>
      <w:ins w:id="52" w:author="Wall, Thomas" w:date="2014-08-27T12:33:00Z">
        <w:r w:rsidR="00956A06">
          <w:t>continues to grow, and</w:t>
        </w:r>
      </w:ins>
      <w:del w:id="53" w:author="Wall, Thomas" w:date="2014-08-27T12:33:00Z">
        <w:r w:rsidDel="00956A06">
          <w:delText xml:space="preserve">in contemporary society, and </w:delText>
        </w:r>
      </w:del>
      <w:ins w:id="54" w:author="Wall, Thomas" w:date="2014-08-27T12:33:00Z">
        <w:r w:rsidR="00956A06">
          <w:t xml:space="preserve"> </w:t>
        </w:r>
      </w:ins>
      <w:r>
        <w:t>contain</w:t>
      </w:r>
      <w:ins w:id="55" w:author="Wall, Thomas" w:date="2014-08-27T12:33:00Z">
        <w:r w:rsidR="00956A06">
          <w:t>s</w:t>
        </w:r>
      </w:ins>
      <w:r>
        <w:t xml:space="preserve"> </w:t>
      </w:r>
      <w:del w:id="56" w:author="Wall, Thomas" w:date="2014-08-27T12:34:00Z">
        <w:r w:rsidDel="00956A06">
          <w:delText xml:space="preserve">a trove of data on the </w:delText>
        </w:r>
      </w:del>
      <w:r>
        <w:t>social connection</w:t>
      </w:r>
      <w:ins w:id="57" w:author="Wall, Thomas" w:date="2014-08-27T12:34:00Z">
        <w:r w:rsidR="00956A06">
          <w:t xml:space="preserve"> and preference data for</w:t>
        </w:r>
      </w:ins>
      <w:del w:id="58" w:author="Wall, Thomas" w:date="2014-08-27T12:34:00Z">
        <w:r w:rsidDel="00956A06">
          <w:delText>s</w:delText>
        </w:r>
      </w:del>
      <w:r>
        <w:t xml:space="preserve"> </w:t>
      </w:r>
      <w:del w:id="59" w:author="Wall, Thomas" w:date="2014-08-27T12:34:00Z">
        <w:r w:rsidDel="00956A06">
          <w:delText>of</w:delText>
        </w:r>
      </w:del>
      <w:r>
        <w:t xml:space="preserve"> millions of individuals. On the econometric front, </w:t>
      </w:r>
      <w:ins w:id="60" w:author="Wall, Thomas" w:date="2014-08-27T12:35:00Z">
        <w:r w:rsidR="00956A06">
          <w:t xml:space="preserve">the spatial econometrics literature </w:t>
        </w:r>
        <w:r w:rsidR="00956A06">
          <w:lastRenderedPageBreak/>
          <w:t xml:space="preserve">in the last twenty-plus years </w:t>
        </w:r>
        <w:r w:rsidR="00E97DA4">
          <w:fldChar w:fldCharType="begin" w:fldLock="1"/>
        </w:r>
        <w:r w:rsidR="00956A06">
          <w:instrText>ADDIN CSL_CITATION { "citationItems" : [ { "id" : "ITEM-1", "itemData" : { "DOI" : "10.1177/0160017602250972", "ISBN" : "0160017602250", "ISSN" : "01600176", "author" : [ { "dropping-particle" : "", "family" : "Anselin", "given" : "Luc", "non-dropping-particle" : "", "parse-names" : false, "suffix" : "" } ], "container-title" : "International Regional Science Review", "id" : "ITEM-1", "issue" : "2", "issued" : { "date-parts" : [ [ "2003", "4", "1" ] ] }, "page" : "153-166", "title" : "Spatial externalities, spatial multipliers, and spatial econometrics", "type" : "article-journal", "volume" : "26" }, "uris" : [ "http://www.mendeley.com/documents/?uuid=331687c5-a59e-41c3-872d-03334f70bb83" ] }, { "id" : "ITEM-2", "itemData" : { "abstract" : "We investigate the common conjecture in applied econometric work that the inclusion of spatial fixed effects in a regression specification removes spatial dependence. We demonstrate analytically and by means of a series of simulation experiments how evidence of the removal of spatial autocorrelation by spatial fixed effects may be spurious when the true DGP takes the form of a spatial lag or spatial error dependence. In addition, we also show that spatial fixed effects correctly remove spatial correlation only in the special case where the dependence is group-wise, with all observations in the same group as neighbors of each other.", "author" : [ { "dropping-particle" : "", "family" : "Anselin", "given" : "Luc", "non-dropping-particle" : "", "parse-names" : false, "suffix" : "" }, { "dropping-particle" : "", "family" : "Arribas-bel", "given" : "Daniel", "non-dropping-particle" : "", "parse-names" : false, "suffix" : "" } ], "id" : "ITEM-2", "issued" : { "date-parts" : [ [ "2011" ] ] }, "number" : "2011-04", "publisher-place" : "Tempe", "title" : "Spatial Fixed Effects and Spatial Dependence Spatial Fixed Effects and Spatial Dependence \u2217", "type" : "report" }, "uris" : [ "http://www.mendeley.com/documents/?uuid=9d6ee5df-ea2b-4e69-9df3-775af5bddc9e" ] } ], "mendeley" : { "previouslyFormattedCitation" : "(Anselin 2003; Anselin &amp; Arribas-bel 2011)" }, "properties" : { "noteIndex" : 0 }, "schema" : "https://github.com/citation-style-language/schema/raw/master/csl-citation.json" }</w:instrText>
        </w:r>
        <w:r w:rsidR="00E97DA4">
          <w:fldChar w:fldCharType="separate"/>
        </w:r>
        <w:r w:rsidR="00956A06" w:rsidRPr="00CC1C88">
          <w:rPr>
            <w:noProof/>
          </w:rPr>
          <w:t>(Anselin 2003; Anselin &amp; Arribas-bel 2011)</w:t>
        </w:r>
        <w:r w:rsidR="00E97DA4">
          <w:fldChar w:fldCharType="end"/>
        </w:r>
        <w:r w:rsidR="00956A06">
          <w:t xml:space="preserve"> enables the</w:t>
        </w:r>
      </w:ins>
      <w:del w:id="61" w:author="Wall, Thomas" w:date="2014-08-27T12:35:00Z">
        <w:r w:rsidDel="00956A06">
          <w:delText xml:space="preserve">the challenges of social interaction </w:delText>
        </w:r>
        <w:r w:rsidR="00CC1C88" w:rsidDel="00956A06">
          <w:delText xml:space="preserve">are parallel to those motivating the spatial econometrics literature in the last twenty-plus years </w:delText>
        </w:r>
        <w:r w:rsidR="00E97DA4" w:rsidDel="00956A06">
          <w:fldChar w:fldCharType="begin" w:fldLock="1"/>
        </w:r>
        <w:r w:rsidR="00DE6D7A" w:rsidDel="00956A06">
          <w:delInstrText>ADDIN CSL_CITATION { "citationItems" : [ { "id" : "ITEM-1", "itemData" : { "DOI" : "10.1177/0160017602250972", "ISBN" : "0160017602250", "ISSN" : "01600176", "author" : [ { "dropping-particle" : "", "family" : "Anselin", "given" : "Luc", "non-dropping-particle" : "", "parse-names" : false, "suffix" : "" } ], "container-title" : "International Regional Science Review", "id" : "ITEM-1", "issue" : "2", "issued" : { "date-parts" : [ [ "2003", "4", "1" ] ] }, "page" : "153-166", "title" : "Spatial externalities, spatial multipliers, and spatial econometrics", "type" : "article-journal", "volume" : "26" }, "uris" : [ "http://www.mendeley.com/documents/?uuid=331687c5-a59e-41c3-872d-03334f70bb83" ] }, { "id" : "ITEM-2", "itemData" : { "abstract" : "We investigate the common conjecture in applied econometric work that the inclusion of spatial fixed effects in a regression specification removes spatial dependence. We demonstrate analytically and by means of a series of simulation experiments how evidence of the removal of spatial autocorrelation by spatial fixed effects may be spurious when the true DGP takes the form of a spatial lag or spatial error dependence. In addition, we also show that spatial fixed effects correctly remove spatial correlation only in the special case where the dependence is group-wise, with all observations in the same group as neighbors of each other.", "author" : [ { "dropping-particle" : "", "family" : "Anselin", "given" : "Luc", "non-dropping-particle" : "", "parse-names" : false, "suffix" : "" }, { "dropping-particle" : "", "family" : "Arribas-bel", "given" : "Daniel", "non-dropping-particle" : "", "parse-names" : false, "suffix" : "" } ], "id" : "ITEM-2", "issued" : { "date-parts" : [ [ "2011" ] ] }, "number" : "2011-04", "publisher-place" : "Tempe", "title" : "Spatial Fixed Effects and Spatial Dependence Spatial Fixed Effects and Spatial Dependence \u2217", "type" : "report" }, "uris" : [ "http://www.mendeley.com/documents/?uuid=9d6ee5df-ea2b-4e69-9df3-775af5bddc9e" ] } ], "mendeley" : { "previouslyFormattedCitation" : "(Anselin 2003; Anselin &amp; Arribas-bel 2011)" }, "properties" : { "noteIndex" : 0 }, "schema" : "https://github.com/citation-style-language/schema/raw/master/csl-citation.json" }</w:delInstrText>
        </w:r>
        <w:r w:rsidR="00E97DA4" w:rsidDel="00956A06">
          <w:fldChar w:fldCharType="separate"/>
        </w:r>
        <w:r w:rsidR="00CC1C88" w:rsidRPr="00CC1C88" w:rsidDel="00956A06">
          <w:rPr>
            <w:noProof/>
          </w:rPr>
          <w:delText>(Anselin 2003; Anselin &amp; Arribas-bel 2011)</w:delText>
        </w:r>
        <w:r w:rsidR="00E97DA4" w:rsidDel="00956A06">
          <w:fldChar w:fldCharType="end"/>
        </w:r>
        <w:r w:rsidR="00CC1C88" w:rsidDel="00956A06">
          <w:delText>. Inde</w:delText>
        </w:r>
        <w:r w:rsidDel="00956A06">
          <w:delText>ed, it is possible to</w:delText>
        </w:r>
      </w:del>
      <w:r>
        <w:t xml:space="preserve"> view </w:t>
      </w:r>
      <w:ins w:id="62" w:author="Wall, Thomas" w:date="2014-08-27T12:35:00Z">
        <w:r w:rsidR="00956A06">
          <w:t xml:space="preserve">of </w:t>
        </w:r>
      </w:ins>
      <w:r>
        <w:t>spatial interaction as a special case of social interaction, or as a proxy that may be more easily observed in data.</w:t>
      </w:r>
    </w:p>
    <w:p w:rsidR="00E80B0E" w:rsidRDefault="000547DC" w:rsidP="00E80B0E">
      <w:r>
        <w:t xml:space="preserve">In this paper, we </w:t>
      </w:r>
      <w:del w:id="63" w:author="Wall, Thomas" w:date="2014-08-27T12:36:00Z">
        <w:r w:rsidDel="001A0774">
          <w:delText xml:space="preserve">present a preliminary application of techniques </w:delText>
        </w:r>
      </w:del>
      <w:r>
        <w:t>develop</w:t>
      </w:r>
      <w:ins w:id="64" w:author="Wall, Thomas" w:date="2014-08-27T12:36:00Z">
        <w:r w:rsidR="001A0774">
          <w:t xml:space="preserve"> and apply a technique that uses</w:t>
        </w:r>
      </w:ins>
      <w:del w:id="65" w:author="Wall, Thomas" w:date="2014-08-27T12:37:00Z">
        <w:r w:rsidDel="001A0774">
          <w:delText>ed for</w:delText>
        </w:r>
      </w:del>
      <w:r>
        <w:t xml:space="preserve"> spatial data to analyze </w:t>
      </w:r>
      <w:del w:id="66" w:author="Wall, Thomas" w:date="2014-08-27T12:37:00Z">
        <w:r w:rsidDel="001A0774">
          <w:delText xml:space="preserve">the </w:delText>
        </w:r>
        <w:r w:rsidR="006D75EA" w:rsidDel="001A0774">
          <w:delText xml:space="preserve">count of </w:delText>
        </w:r>
      </w:del>
      <w:r w:rsidR="006D75EA">
        <w:t>airline tr</w:t>
      </w:r>
      <w:ins w:id="67" w:author="Wall, Thomas" w:date="2014-08-27T12:37:00Z">
        <w:r w:rsidR="001A0774">
          <w:t xml:space="preserve">avel (trip frequency) </w:t>
        </w:r>
      </w:ins>
      <w:del w:id="68" w:author="Wall, Thomas" w:date="2014-08-27T12:37:00Z">
        <w:r w:rsidR="006D75EA" w:rsidDel="001A0774">
          <w:delText>ips</w:delText>
        </w:r>
      </w:del>
      <w:r w:rsidR="006D75EA">
        <w:t xml:space="preserve"> </w:t>
      </w:r>
      <w:del w:id="69" w:author="Tom Wall" w:date="2015-01-11T14:56:00Z">
        <w:r w:rsidR="006D75EA" w:rsidDel="003B223F">
          <w:delText>made by</w:delText>
        </w:r>
      </w:del>
      <w:ins w:id="70" w:author="Tom Wall" w:date="2015-01-11T14:56:00Z">
        <w:r w:rsidR="003B223F">
          <w:t>of</w:t>
        </w:r>
      </w:ins>
      <w:r w:rsidR="006D75EA">
        <w:t xml:space="preserve"> </w:t>
      </w:r>
      <w:r>
        <w:t xml:space="preserve">individuals in a common social network. </w:t>
      </w:r>
      <w:ins w:id="71" w:author="Wall, Thomas" w:date="2014-08-27T12:38:00Z">
        <w:r w:rsidR="001A0774">
          <w:t>To do this, w</w:t>
        </w:r>
      </w:ins>
      <w:del w:id="72" w:author="Wall, Thomas" w:date="2014-08-27T12:38:00Z">
        <w:r w:rsidR="006D75EA" w:rsidDel="001A0774">
          <w:delText>W</w:delText>
        </w:r>
      </w:del>
      <w:r w:rsidR="006D75EA">
        <w:t xml:space="preserve">e construct a series of social weights matrices representing potential </w:t>
      </w:r>
      <w:commentRangeStart w:id="73"/>
      <w:r w:rsidR="006D75EA">
        <w:t xml:space="preserve">relationship strength </w:t>
      </w:r>
      <w:commentRangeEnd w:id="73"/>
      <w:r w:rsidR="001A0774">
        <w:rPr>
          <w:rStyle w:val="CommentReference"/>
        </w:rPr>
        <w:commentReference w:id="73"/>
      </w:r>
      <w:r w:rsidR="006D75EA">
        <w:t xml:space="preserve">between members of this network, and </w:t>
      </w:r>
      <w:r w:rsidR="00A53D22">
        <w:t xml:space="preserve">incorporate these matrices in a social Durbin model capturing direct, indirect, and endogenous effects. </w:t>
      </w:r>
      <w:commentRangeStart w:id="74"/>
      <w:del w:id="75" w:author="Wall, Thomas" w:date="2014-08-27T12:39:00Z">
        <w:r w:rsidR="00A53D22" w:rsidDel="001A0774">
          <w:delText xml:space="preserve">Our results indicate that </w:delText>
        </w:r>
        <w:r w:rsidR="0047033F" w:rsidDel="001A0774">
          <w:delText>social influences do indeed influence airline trip making behavior, and that not including these influences may result in spurious inference. Finally, we observe a special case of Feld’s friendship paradox</w:delText>
        </w:r>
        <w:r w:rsidR="007D5C09" w:rsidDel="001A0774">
          <w:delText xml:space="preserve"> </w:delText>
        </w:r>
        <w:r w:rsidR="00E97DA4" w:rsidDel="001A0774">
          <w:fldChar w:fldCharType="begin" w:fldLock="1"/>
        </w:r>
        <w:r w:rsidR="00DE6D7A" w:rsidDel="001A0774">
          <w:delInstrText>ADDIN CSL_CITATION { "citationItems" : [ { "id" : "ITEM-1", "itemData" : { "author" : [ { "dropping-particle" : "", "family" : "Feld", "given" : "Scott L", "non-dropping-particle" : "", "parse-names" : false, "suffix" : "" } ], "id" : "ITEM-1", "issue" : "6", "issued" : { "date-parts" : [ [ "2010" ] ] }, "page" : "1464-1477", "title" : "Why Your Friends Have More Friends than You Do1", "type" : "article-journal", "volume" : "96" }, "uris" : [ "http://www.mendeley.com/documents/?uuid=7d6b1db3-afb5-43c3-afef-9fb84e9a0a3f" ] } ], "mendeley" : { "previouslyFormattedCitation" : "(Feld 2010)" }, "properties" : { "noteIndex" : 0 }, "schema" : "https://github.com/citation-style-language/schema/raw/master/csl-citation.json" }</w:delInstrText>
        </w:r>
        <w:r w:rsidR="00E97DA4" w:rsidDel="001A0774">
          <w:fldChar w:fldCharType="separate"/>
        </w:r>
        <w:r w:rsidR="007D5C09" w:rsidRPr="007D5C09" w:rsidDel="001A0774">
          <w:rPr>
            <w:noProof/>
          </w:rPr>
          <w:delText>(Feld 2010)</w:delText>
        </w:r>
        <w:r w:rsidR="00E97DA4" w:rsidDel="001A0774">
          <w:fldChar w:fldCharType="end"/>
        </w:r>
        <w:r w:rsidR="0047033F" w:rsidDel="001A0774">
          <w:delText>, wherein an individual’s friends always travel more than the individual.</w:delText>
        </w:r>
      </w:del>
      <w:commentRangeEnd w:id="74"/>
      <w:r w:rsidR="001A0774">
        <w:rPr>
          <w:rStyle w:val="CommentReference"/>
        </w:rPr>
        <w:commentReference w:id="74"/>
      </w:r>
    </w:p>
    <w:p w:rsidR="00711BD7" w:rsidRDefault="007D5C09" w:rsidP="00711BD7">
      <w:r>
        <w:t xml:space="preserve">The paper is organized as follows: </w:t>
      </w:r>
      <w:r w:rsidR="00711BD7">
        <w:t xml:space="preserve">Section 2 presents the literature </w:t>
      </w:r>
      <w:r w:rsidR="00645485">
        <w:t xml:space="preserve">establishing spatial/social econometrics as well as previous studies establishing the effect of social networks on travel behavior. Section 3 presents our model and the training data </w:t>
      </w:r>
      <w:r w:rsidR="009D6303">
        <w:t xml:space="preserve">that </w:t>
      </w:r>
      <w:r w:rsidR="00645485">
        <w:t xml:space="preserve">we collected from a sample of undergraduate students </w:t>
      </w:r>
      <w:del w:id="76" w:author="Tom Wall" w:date="2015-01-11T14:59:00Z">
        <w:r w:rsidR="00645485" w:rsidDel="003B223F">
          <w:delText xml:space="preserve">in </w:delText>
        </w:r>
      </w:del>
      <w:del w:id="77" w:author="Tom Wall" w:date="2015-01-11T14:58:00Z">
        <w:r w:rsidR="00645485" w:rsidDel="003B223F">
          <w:delText xml:space="preserve">Greek </w:delText>
        </w:r>
      </w:del>
      <w:ins w:id="78" w:author="Tom Wall" w:date="2015-01-11T14:59:00Z">
        <w:r w:rsidR="003B223F">
          <w:t xml:space="preserve">(specifically those in the </w:t>
        </w:r>
      </w:ins>
      <w:ins w:id="79" w:author="Tom Wall" w:date="2015-01-11T14:58:00Z">
        <w:r w:rsidR="003B223F">
          <w:t>fraternity and sorority</w:t>
        </w:r>
      </w:ins>
      <w:ins w:id="80" w:author="Tom Wall" w:date="2015-01-18T19:12:00Z">
        <w:r w:rsidR="00BE1B8C">
          <w:t>, or "Greek,"</w:t>
        </w:r>
      </w:ins>
      <w:ins w:id="81" w:author="Tom Wall" w:date="2015-01-11T14:58:00Z">
        <w:r w:rsidR="003B223F">
          <w:t xml:space="preserve"> </w:t>
        </w:r>
      </w:ins>
      <w:ins w:id="82" w:author="Tom Wall" w:date="2015-01-11T15:00:00Z">
        <w:r w:rsidR="003B223F">
          <w:t>system</w:t>
        </w:r>
      </w:ins>
      <w:del w:id="83" w:author="Tom Wall" w:date="2015-01-11T15:00:00Z">
        <w:r w:rsidR="00645485" w:rsidDel="003B223F">
          <w:delText>housing</w:delText>
        </w:r>
      </w:del>
      <w:ins w:id="84" w:author="Tom Wall" w:date="2015-01-11T14:59:00Z">
        <w:r w:rsidR="003B223F">
          <w:t>)</w:t>
        </w:r>
      </w:ins>
      <w:r w:rsidR="00645485">
        <w:t>, with results from the model presented in Section 4. Section 5 concludes the paper with implications for future practice and research.</w:t>
      </w:r>
    </w:p>
    <w:p w:rsidR="00E80B0E" w:rsidRDefault="00E80B0E" w:rsidP="00711BD7">
      <w:pPr>
        <w:pStyle w:val="Heading1"/>
      </w:pPr>
      <w:r>
        <w:t xml:space="preserve">Social </w:t>
      </w:r>
      <w:del w:id="85" w:author="Wall, Thomas" w:date="2014-08-27T15:41:00Z">
        <w:r w:rsidDel="009C2335">
          <w:delText xml:space="preserve">Influences, </w:delText>
        </w:r>
      </w:del>
      <w:r>
        <w:t>Networks</w:t>
      </w:r>
      <w:del w:id="86" w:author="Wall, Thomas" w:date="2014-08-27T15:41:00Z">
        <w:r w:rsidDel="009C2335">
          <w:delText>,</w:delText>
        </w:r>
      </w:del>
      <w:r>
        <w:t xml:space="preserve"> and </w:t>
      </w:r>
      <w:del w:id="87" w:author="Wall, Thomas" w:date="2014-08-27T15:41:00Z">
        <w:r w:rsidDel="009C2335">
          <w:delText>Travel Behavior</w:delText>
        </w:r>
      </w:del>
      <w:ins w:id="88" w:author="Wall, Thomas" w:date="2014-08-27T15:41:00Z">
        <w:r w:rsidR="009C2335">
          <w:t>Spatial (Econometrics? Influence?)</w:t>
        </w:r>
      </w:ins>
    </w:p>
    <w:p w:rsidR="00C828A4" w:rsidRDefault="00C828A4" w:rsidP="00E80B0E">
      <w:pPr>
        <w:pStyle w:val="Heading2"/>
      </w:pPr>
      <w:r>
        <w:t>Social Network</w:t>
      </w:r>
      <w:r w:rsidR="00271A02">
        <w:t xml:space="preserve">s, </w:t>
      </w:r>
      <w:r>
        <w:t>Online Observation</w:t>
      </w:r>
      <w:r w:rsidR="00271A02">
        <w:t xml:space="preserve">, and </w:t>
      </w:r>
      <w:del w:id="89" w:author="Tom Wall" w:date="2015-01-18T12:24:00Z">
        <w:r w:rsidR="00ED2FAC" w:rsidDel="00C740C0">
          <w:delText>Influence</w:delText>
        </w:r>
      </w:del>
      <w:ins w:id="90" w:author="Tom Wall" w:date="2015-01-18T12:24:00Z">
        <w:r w:rsidR="00C740C0">
          <w:t>Facebook</w:t>
        </w:r>
      </w:ins>
    </w:p>
    <w:p w:rsidR="00485F31" w:rsidRDefault="004F4DAE" w:rsidP="00485F31">
      <w:r>
        <w:t>The concept of a social network provides a construct in which the structural and functional dimensions of individuals’ social relationships</w:t>
      </w:r>
      <w:ins w:id="91" w:author="Tom Wall" w:date="2015-01-11T16:07:00Z">
        <w:r w:rsidR="00E22120">
          <w:t xml:space="preserve"> </w:t>
        </w:r>
      </w:ins>
      <w:r w:rsidR="00BE1B8C">
        <w:fldChar w:fldCharType="begin"/>
      </w:r>
      <w:r w:rsidR="00BE1B8C">
        <w:instrText xml:space="preserve"> ADDIN EN.CITE &lt;EndNote&gt;&lt;Cite&gt;&lt;Author&gt;O&amp;apos;Reilly&lt;/Author&gt;&lt;Year&gt;1988&lt;/Year&gt;&lt;RecNum&gt;38&lt;/RecNum&gt;&lt;DisplayText&gt;(O&amp;apos;Reilly 1988)&lt;/DisplayText&gt;&lt;record&gt;&lt;rec-number&gt;38&lt;/rec-number&gt;&lt;foreign-keys&gt;&lt;key app="EN" db-id="dxxsttralw52sge0p9vpwas22zfdfda2ape5"&gt;38&lt;/key&gt;&lt;/foreign-keys&gt;&lt;ref-type name="Journal Article"&gt;17&lt;/ref-type&gt;&lt;contributors&gt;&lt;authors&gt;&lt;author&gt;O&amp;apos;Reilly, P.&lt;/author&gt;&lt;/authors&gt;&lt;/contributors&gt;&lt;titles&gt;&lt;title&gt;Methodological issues in social support and social network research&lt;/title&gt;&lt;secondary-title&gt;Social Science and Medicine&lt;/secondary-title&gt;&lt;/titles&gt;&lt;periodical&gt;&lt;full-title&gt;Social Science and Medicine&lt;/full-title&gt;&lt;/periodical&gt;&lt;pages&gt;863-873&lt;/pages&gt;&lt;volume&gt;26&lt;/volume&gt;&lt;dates&gt;&lt;year&gt;1988&lt;/year&gt;&lt;/dates&gt;&lt;urls&gt;&lt;/urls&gt;&lt;/record&gt;&lt;/Cite&gt;&lt;/EndNote&gt;</w:instrText>
      </w:r>
      <w:r w:rsidR="00BE1B8C">
        <w:fldChar w:fldCharType="separate"/>
      </w:r>
      <w:r w:rsidR="00BE1B8C">
        <w:rPr>
          <w:noProof/>
        </w:rPr>
        <w:t>(</w:t>
      </w:r>
      <w:hyperlink w:anchor="_ENREF_4" w:tooltip="O'Reilly, 1988 #38" w:history="1">
        <w:r w:rsidR="00837334">
          <w:rPr>
            <w:noProof/>
          </w:rPr>
          <w:t>O'Reilly 1988</w:t>
        </w:r>
      </w:hyperlink>
      <w:r w:rsidR="00BE1B8C">
        <w:rPr>
          <w:noProof/>
        </w:rPr>
        <w:t>)</w:t>
      </w:r>
      <w:r w:rsidR="00BE1B8C">
        <w:fldChar w:fldCharType="end"/>
      </w:r>
      <w:r>
        <w:t xml:space="preserve"> </w:t>
      </w:r>
      <w:del w:id="92" w:author="Tom Wall" w:date="2015-01-11T16:06:00Z">
        <w:r w:rsidDel="00E22120">
          <w:delText xml:space="preserve">(and influences) </w:delText>
        </w:r>
      </w:del>
      <w:r>
        <w:t xml:space="preserve">can be </w:t>
      </w:r>
      <w:ins w:id="93" w:author="Tom Wall" w:date="2015-01-11T15:01:00Z">
        <w:r w:rsidR="003B223F">
          <w:t xml:space="preserve">systematically </w:t>
        </w:r>
      </w:ins>
      <w:r>
        <w:t>examined</w:t>
      </w:r>
      <w:ins w:id="94" w:author="Tom Wall" w:date="2015-01-11T16:06:00Z">
        <w:r w:rsidR="00E22120">
          <w:t xml:space="preserve"> for social influence</w:t>
        </w:r>
      </w:ins>
      <w:ins w:id="95" w:author="Tom Wall" w:date="2015-01-18T11:56:00Z">
        <w:r w:rsidR="00662F7C">
          <w:t>, or other characteristics of interest</w:t>
        </w:r>
      </w:ins>
      <w:r>
        <w:t>.  Social network structure</w:t>
      </w:r>
      <w:ins w:id="96" w:author="Tom Wall" w:date="2015-01-11T16:08:00Z">
        <w:r w:rsidR="00E22120">
          <w:t xml:space="preserve">, which refers to the individuals and linkages comprising one's social network </w:t>
        </w:r>
      </w:ins>
      <w:r w:rsidR="00BE1B8C">
        <w:fldChar w:fldCharType="begin"/>
      </w:r>
      <w:r w:rsidR="00BE1B8C">
        <w:instrText xml:space="preserve"> ADDIN EN.CITE &lt;EndNote&gt;&lt;Cite&gt;&lt;Author&gt;Due&lt;/Author&gt;&lt;Year&gt;1999&lt;/Year&gt;&lt;RecNum&gt;39&lt;/RecNum&gt;&lt;DisplayText&gt;(Due, Holstein et al. 1999)&lt;/DisplayText&gt;&lt;record&gt;&lt;rec-number&gt;39&lt;/rec-number&gt;&lt;foreign-keys&gt;&lt;key app="EN" db-id="dxxsttralw52sge0p9vpwas22zfdfda2ape5"&gt;39&lt;/key&gt;&lt;/foreign-keys&gt;&lt;ref-type name="Journal Article"&gt;17&lt;/ref-type&gt;&lt;contributors&gt;&lt;authors&gt;&lt;author&gt;Due, Pernille&lt;/author&gt;&lt;author&gt;Holstein, Bjorn&lt;/author&gt;&lt;author&gt;Lund, Rikke&lt;/author&gt;&lt;author&gt;Modvig, Jens&lt;/author&gt;&lt;author&gt;Avlund, Kirsten&lt;/author&gt;&lt;/authors&gt;&lt;/contributors&gt;&lt;titles&gt;&lt;title&gt;Social relations: network, support and relational strain&lt;/title&gt;&lt;secondary-title&gt;Social Science and Medicine&lt;/secondary-title&gt;&lt;/titles&gt;&lt;periodical&gt;&lt;full-title&gt;Social Science and Medicine&lt;/full-title&gt;&lt;/periodical&gt;&lt;pages&gt;661-677&lt;/pages&gt;&lt;volume&gt;48&lt;/volume&gt;&lt;dates&gt;&lt;year&gt;1999&lt;/year&gt;&lt;/dates&gt;&lt;urls&gt;&lt;/urls&gt;&lt;/record&gt;&lt;/Cite&gt;&lt;/EndNote&gt;</w:instrText>
      </w:r>
      <w:r w:rsidR="00BE1B8C">
        <w:fldChar w:fldCharType="separate"/>
      </w:r>
      <w:r w:rsidR="00BE1B8C">
        <w:rPr>
          <w:noProof/>
        </w:rPr>
        <w:t>(</w:t>
      </w:r>
      <w:hyperlink w:anchor="_ENREF_1" w:tooltip="Due, 1999 #39" w:history="1">
        <w:r w:rsidR="00837334">
          <w:rPr>
            <w:noProof/>
          </w:rPr>
          <w:t>Due, Holstein et al. 1999</w:t>
        </w:r>
      </w:hyperlink>
      <w:r w:rsidR="00BE1B8C">
        <w:rPr>
          <w:noProof/>
        </w:rPr>
        <w:t>)</w:t>
      </w:r>
      <w:r w:rsidR="00BE1B8C">
        <w:fldChar w:fldCharType="end"/>
      </w:r>
      <w:r>
        <w:t xml:space="preserve"> can be analyzed either through</w:t>
      </w:r>
      <w:r w:rsidR="00C828A4">
        <w:t xml:space="preserve"> egocentric network analysis</w:t>
      </w:r>
      <w:r w:rsidRPr="004F4DAE">
        <w:t xml:space="preserve"> </w:t>
      </w:r>
      <w:r>
        <w:t>(focused on a single individual and his relationships with others)</w:t>
      </w:r>
      <w:r w:rsidR="00C828A4">
        <w:t xml:space="preserve"> </w:t>
      </w:r>
      <w:r>
        <w:t>or whole network analysis (</w:t>
      </w:r>
      <w:r w:rsidR="00C828A4">
        <w:t>focuse</w:t>
      </w:r>
      <w:r>
        <w:t>d</w:t>
      </w:r>
      <w:r w:rsidR="00C828A4">
        <w:t xml:space="preserve"> </w:t>
      </w:r>
      <w:ins w:id="97" w:author="Tom Wall" w:date="2015-01-11T16:10:00Z">
        <w:r w:rsidR="00E22120">
          <w:t xml:space="preserve">comprehensively </w:t>
        </w:r>
      </w:ins>
      <w:r w:rsidR="00C828A4">
        <w:t>on the relationships among all members in a network</w:t>
      </w:r>
      <w:r>
        <w:t xml:space="preserve">).  Social network function </w:t>
      </w:r>
      <w:del w:id="98" w:author="Tom Wall" w:date="2015-01-11T16:11:00Z">
        <w:r w:rsidDel="00E22120">
          <w:delText xml:space="preserve">then </w:delText>
        </w:r>
      </w:del>
      <w:ins w:id="99" w:author="Tom Wall" w:date="2015-01-11T16:12:00Z">
        <w:r w:rsidR="00E22120">
          <w:t>clarifies the nature of</w:t>
        </w:r>
      </w:ins>
      <w:ins w:id="100" w:author="Tom Wall" w:date="2015-01-11T16:13:00Z">
        <w:r w:rsidR="00E22120">
          <w:t>, and</w:t>
        </w:r>
      </w:ins>
      <w:ins w:id="101" w:author="Tom Wall" w:date="2015-01-11T16:14:00Z">
        <w:r w:rsidR="00E22120">
          <w:t xml:space="preserve"> interpersonal</w:t>
        </w:r>
      </w:ins>
      <w:ins w:id="102" w:author="Tom Wall" w:date="2015-01-11T16:13:00Z">
        <w:r w:rsidR="00E22120">
          <w:t xml:space="preserve"> interaction among,</w:t>
        </w:r>
      </w:ins>
      <w:ins w:id="103" w:author="Tom Wall" w:date="2015-01-11T16:12:00Z">
        <w:r w:rsidR="00E22120">
          <w:t xml:space="preserve"> the linkages </w:t>
        </w:r>
      </w:ins>
      <w:del w:id="104" w:author="Tom Wall" w:date="2015-01-11T16:13:00Z">
        <w:r w:rsidDel="00E22120">
          <w:delText>refers to the</w:delText>
        </w:r>
      </w:del>
      <w:del w:id="105" w:author="Tom Wall" w:date="2015-01-11T16:14:00Z">
        <w:r w:rsidDel="00E22120">
          <w:delText xml:space="preserve"> “interpersonal interactions </w:delText>
        </w:r>
      </w:del>
      <w:r>
        <w:t xml:space="preserve">within the </w:t>
      </w:r>
      <w:ins w:id="106" w:author="Tom Wall" w:date="2015-01-11T16:14:00Z">
        <w:r w:rsidR="00E22120">
          <w:t xml:space="preserve">social network </w:t>
        </w:r>
      </w:ins>
      <w:r>
        <w:t>structure</w:t>
      </w:r>
      <w:ins w:id="107" w:author="Tom Wall" w:date="2015-01-11T16:14:00Z">
        <w:r w:rsidR="00E22120">
          <w:t xml:space="preserve">; for example, </w:t>
        </w:r>
      </w:ins>
      <w:ins w:id="108" w:author="Tom Wall" w:date="2015-01-11T16:15:00Z">
        <w:r w:rsidR="00E22120">
          <w:t>"</w:t>
        </w:r>
      </w:ins>
      <w:ins w:id="109" w:author="Tom Wall" w:date="2015-01-11T16:14:00Z">
        <w:r w:rsidR="00E22120">
          <w:t>social support, relational strain, or social anchorage</w:t>
        </w:r>
      </w:ins>
      <w:ins w:id="110" w:author="Tom Wall" w:date="2015-01-11T16:15:00Z">
        <w:r w:rsidR="00E22120">
          <w:t>,</w:t>
        </w:r>
      </w:ins>
      <w:ins w:id="111" w:author="Tom Wall" w:date="2015-01-11T16:14:00Z">
        <w:r w:rsidR="00E22120">
          <w:t>"</w:t>
        </w:r>
      </w:ins>
      <w:ins w:id="112" w:author="Tom Wall" w:date="2015-01-11T16:15:00Z">
        <w:r w:rsidR="00E22120">
          <w:t xml:space="preserve"> among others.</w:t>
        </w:r>
      </w:ins>
      <w:r>
        <w:t xml:space="preserve"> </w:t>
      </w:r>
      <w:del w:id="113" w:author="Tom Wall" w:date="2015-01-11T16:15:00Z">
        <w:r w:rsidDel="00E22120">
          <w:delText>of the social relations</w:delText>
        </w:r>
      </w:del>
      <w:del w:id="114" w:author="Tom Wall" w:date="2015-01-11T16:11:00Z">
        <w:r w:rsidDel="00E22120">
          <w:delText>.</w:delText>
        </w:r>
      </w:del>
      <w:del w:id="115" w:author="Tom Wall" w:date="2015-01-11T16:15:00Z">
        <w:r w:rsidDel="00E22120">
          <w:delText xml:space="preserve">” </w:delText>
        </w:r>
      </w:del>
      <w:r w:rsidR="00BE1B8C">
        <w:fldChar w:fldCharType="begin"/>
      </w:r>
      <w:r w:rsidR="00BE1B8C">
        <w:instrText xml:space="preserve"> ADDIN EN.CITE &lt;EndNote&gt;&lt;Cite&gt;&lt;Author&gt;Due&lt;/Author&gt;&lt;Year&gt;1999&lt;/Year&gt;&lt;RecNum&gt;39&lt;/RecNum&gt;&lt;DisplayText&gt;(Due, Holstein et al. 1999)&lt;/DisplayText&gt;&lt;record&gt;&lt;rec-number&gt;39&lt;/rec-number&gt;&lt;foreign-keys&gt;&lt;key app="EN" db-id="dxxsttralw52sge0p9vpwas22zfdfda2ape5"&gt;39&lt;/key&gt;&lt;/foreign-keys&gt;&lt;ref-type name="Journal Article"&gt;17&lt;/ref-type&gt;&lt;contributors&gt;&lt;authors&gt;&lt;author&gt;Due, Pernille&lt;/author&gt;&lt;author&gt;Holstein, Bjorn&lt;/author&gt;&lt;author&gt;Lund, Rikke&lt;/author&gt;&lt;author&gt;Modvig, Jens&lt;/author&gt;&lt;author&gt;Avlund, Kirsten&lt;/author&gt;&lt;/authors&gt;&lt;/contributors&gt;&lt;titles&gt;&lt;title&gt;Social relations: network, support and relational strain&lt;/title&gt;&lt;secondary-title&gt;Social Science and Medicine&lt;/secondary-title&gt;&lt;/titles&gt;&lt;periodical&gt;&lt;full-title&gt;Social Science and Medicine&lt;/full-title&gt;&lt;/periodical&gt;&lt;pages&gt;661-677&lt;/pages&gt;&lt;volume&gt;48&lt;/volume&gt;&lt;dates&gt;&lt;year&gt;1999&lt;/year&gt;&lt;/dates&gt;&lt;urls&gt;&lt;/urls&gt;&lt;/record&gt;&lt;/Cite&gt;&lt;/EndNote&gt;</w:instrText>
      </w:r>
      <w:r w:rsidR="00BE1B8C">
        <w:fldChar w:fldCharType="separate"/>
      </w:r>
      <w:r w:rsidR="00BE1B8C">
        <w:rPr>
          <w:noProof/>
        </w:rPr>
        <w:t>(</w:t>
      </w:r>
      <w:hyperlink w:anchor="_ENREF_1" w:tooltip="Due, 1999 #39" w:history="1">
        <w:r w:rsidR="00837334">
          <w:rPr>
            <w:noProof/>
          </w:rPr>
          <w:t>Due, Holstein et al. 1999</w:t>
        </w:r>
      </w:hyperlink>
      <w:r w:rsidR="00BE1B8C">
        <w:rPr>
          <w:noProof/>
        </w:rPr>
        <w:t>)</w:t>
      </w:r>
      <w:r w:rsidR="00BE1B8C">
        <w:fldChar w:fldCharType="end"/>
      </w:r>
      <w:del w:id="116" w:author="Tom Wall" w:date="2015-01-11T16:15:00Z">
        <w:r w:rsidDel="00E22120">
          <w:delText xml:space="preserve"> </w:delText>
        </w:r>
      </w:del>
      <w:r>
        <w:t xml:space="preserve"> In the context of this study, one important dimension of social network function could be the level of influence associated with an individual </w:t>
      </w:r>
      <w:r>
        <w:lastRenderedPageBreak/>
        <w:t>connection between two individuals</w:t>
      </w:r>
      <w:ins w:id="117" w:author="Tom Wall" w:date="2015-01-18T11:59:00Z">
        <w:r w:rsidR="00662F7C">
          <w:t>, or among many connections within a group of individuals</w:t>
        </w:r>
      </w:ins>
      <w:r>
        <w:t xml:space="preserve">. </w:t>
      </w:r>
      <w:r w:rsidR="00C828A4">
        <w:t xml:space="preserve"> </w:t>
      </w:r>
    </w:p>
    <w:p w:rsidR="00485F31" w:rsidRDefault="00662F7C" w:rsidP="00485F31">
      <w:ins w:id="118" w:author="Tom Wall" w:date="2015-01-18T12:00:00Z">
        <w:r>
          <w:t xml:space="preserve">Data collection, however, complicates this type of study. </w:t>
        </w:r>
      </w:ins>
      <w:ins w:id="119" w:author="Tom Wall" w:date="2015-01-18T12:06:00Z">
        <w:r w:rsidR="0072671A">
          <w:t xml:space="preserve">  The predominant method </w:t>
        </w:r>
      </w:ins>
      <w:ins w:id="120" w:author="Tom Wall" w:date="2015-01-18T12:07:00Z">
        <w:r w:rsidR="0072671A">
          <w:t xml:space="preserve">employed by </w:t>
        </w:r>
      </w:ins>
      <w:del w:id="121" w:author="Tom Wall" w:date="2015-01-18T12:07:00Z">
        <w:r w:rsidR="00682596" w:rsidDel="0072671A">
          <w:delText>P</w:delText>
        </w:r>
      </w:del>
      <w:ins w:id="122" w:author="Tom Wall" w:date="2015-01-18T12:07:00Z">
        <w:r w:rsidR="0072671A">
          <w:t>p</w:t>
        </w:r>
      </w:ins>
      <w:r w:rsidR="00682596">
        <w:t>revious</w:t>
      </w:r>
      <w:r w:rsidR="004F4DAE">
        <w:t xml:space="preserve"> studies (for example, </w:t>
      </w:r>
      <w:r w:rsidR="00E97DA4" w:rsidRPr="00284A06">
        <w:rPr>
          <w:highlight w:val="yellow"/>
          <w:rPrChange w:id="123" w:author="Tom Wall" w:date="2015-01-18T19:30:00Z">
            <w:rPr/>
          </w:rPrChange>
        </w:rPr>
        <w:fldChar w:fldCharType="begin" w:fldLock="1"/>
      </w:r>
      <w:r w:rsidR="00682596" w:rsidRPr="00284A06">
        <w:rPr>
          <w:highlight w:val="yellow"/>
          <w:rPrChange w:id="124" w:author="Tom Wall" w:date="2015-01-18T19:30:00Z">
            <w:rPr/>
          </w:rPrChange>
        </w:rPr>
        <w:instrText>ADDIN CSL_CITATION { "citationItems" : [ { "id" : "ITEM-1", "itemData" : { "author" : [ { "dropping-particle" : "", "family" : "Marsden", "given" : "P.", "non-dropping-particle" : "", "parse-names" : false, "suffix" : "" }, { "dropping-particle" : "", "family" : "Carrington", "given" : "P.", "non-dropping-particle" : "", "parse-names" : false, "suffix" : "" }, { "dropping-particle" : "", "family" : "Scott", "given" : "J.", "non-dropping-particle" : "", "parse-names" : false, "suffix" : "" }, { "dropping-particle" : "", "family" : "Wasserman", "given" : "S.", "non-dropping-particle" : "", "parse-names" : false, "suffix" : "" } ], "container-title" : "Models and methods in social network analysis", "id" : "ITEM-1", "issued" : { "date-parts" : [ [ "2005" ] ] }, "page" : "8-30", "publisher" : "Cambridge University Press", "publisher-place" : "New York", "title" : "Recent developments in network measurement", "type" : "chapter" }, "uris" : [ "http://www.mendeley.com/documents/?uuid=e162d79b-20aa-4864-b151-c1d9ebcde288" ] }, { "id" : "ITEM-2", "itemData" : { "author" : [ { "dropping-particle" : "", "family" : "Degenne", "given" : "A.", "non-dropping-particle" : "", "parse-names" : false, "suffix" : "" }, { "dropping-particle" : "", "family" : "Forse", "given" : "M.", "non-dropping-particle" : "", "parse-names" : false, "suffix" : "" } ], "id" : "ITEM-2", "issued" : { "date-parts" : [ [ "1999" ] ] }, "publisher-place" : "Sage, London", "title" : "Introducing social networks", "type" : "book" }, "uris" : [ "http://www.mendeley.com/documents/?uuid=64eda89e-f0fe-4bff-b3da-dc2af3e34edb" ] }, { "id" : "ITEM-3", "itemData" : { "DOI" : "10.1007/s10109-010-0138-0", "ISBN" : "1010901001", "author" : [ { "dropping-particle" : "", "family" : "Berg", "given" : "Pauline", "non-dropping-particle" : "", "parse-names" : false, "suffix" : "" }, { "dropping-particle" : "", "family" : "Arentze", "given" : "Theo", "non-dropping-particle" : "", "parse-names" : false, "suffix" : "" }, { "dropping-particle" : "", "family" : "Timmermans", "given" : "Harry", "non-dropping-particle" : "", "parse-names" : false, "suffix" : "" } ], "container-title" : "Journal of Geographical Systems", "id" : "ITEM-3", "issue" : "2", "issued" : { "date-parts" : [ [ "2010", "10" ] ] }, "page" : "125-141", "title" : "A multilevel path analysis of contact frequency between social network members", "type" : "article-journal", "volume" : "14" }, "uris" : [ "http://www.mendeley.com/documents/?uuid=97a1d8c1-a2cd-45df-84a6-daf51f666031" ] } ], "mendeley" : { "previouslyFormattedCitation" : "&lt;i&gt;(27\u201329)&lt;/i&gt;" }, "properties" : { "noteIndex" : 0 }, "schema" : "https://github.com/citation-style-language/schema/raw/master/csl-citation.json" }</w:instrText>
      </w:r>
      <w:r w:rsidR="00E97DA4" w:rsidRPr="00284A06">
        <w:rPr>
          <w:highlight w:val="yellow"/>
          <w:rPrChange w:id="125" w:author="Tom Wall" w:date="2015-01-18T19:30:00Z">
            <w:rPr/>
          </w:rPrChange>
        </w:rPr>
        <w:fldChar w:fldCharType="separate"/>
      </w:r>
      <w:r w:rsidR="00682596" w:rsidRPr="00284A06">
        <w:rPr>
          <w:i/>
          <w:noProof/>
          <w:highlight w:val="yellow"/>
          <w:rPrChange w:id="126" w:author="Tom Wall" w:date="2015-01-18T19:30:00Z">
            <w:rPr>
              <w:i/>
              <w:noProof/>
            </w:rPr>
          </w:rPrChange>
        </w:rPr>
        <w:t>(27–29)</w:t>
      </w:r>
      <w:r w:rsidR="00E97DA4" w:rsidRPr="00284A06">
        <w:rPr>
          <w:highlight w:val="yellow"/>
          <w:rPrChange w:id="127" w:author="Tom Wall" w:date="2015-01-18T19:30:00Z">
            <w:rPr/>
          </w:rPrChange>
        </w:rPr>
        <w:fldChar w:fldCharType="end"/>
      </w:r>
      <w:r w:rsidR="00682596">
        <w:t>)</w:t>
      </w:r>
      <w:r w:rsidR="004F4DAE">
        <w:t xml:space="preserve"> </w:t>
      </w:r>
      <w:del w:id="128" w:author="Tom Wall" w:date="2015-01-18T12:07:00Z">
        <w:r w:rsidR="004F4DAE" w:rsidDel="0072671A">
          <w:delText xml:space="preserve">have sought </w:delText>
        </w:r>
      </w:del>
      <w:r w:rsidR="004F4DAE">
        <w:t>to construct models of indiv</w:t>
      </w:r>
      <w:r w:rsidR="00682596">
        <w:t>id</w:t>
      </w:r>
      <w:r w:rsidR="004F4DAE">
        <w:t>uals</w:t>
      </w:r>
      <w:r w:rsidR="00682596">
        <w:t>’</w:t>
      </w:r>
      <w:r w:rsidR="004F4DAE">
        <w:t xml:space="preserve"> social networks</w:t>
      </w:r>
      <w:ins w:id="129" w:author="Tom Wall" w:date="2015-01-18T12:07:00Z">
        <w:r w:rsidR="0072671A">
          <w:t>, called</w:t>
        </w:r>
      </w:ins>
      <w:ins w:id="130" w:author="Tom Wall" w:date="2015-01-18T12:33:00Z">
        <w:r w:rsidR="00F26DE6">
          <w:t xml:space="preserve"> </w:t>
        </w:r>
      </w:ins>
      <w:del w:id="131" w:author="Tom Wall" w:date="2015-01-18T12:07:00Z">
        <w:r w:rsidR="004F4DAE" w:rsidDel="0072671A">
          <w:delText xml:space="preserve"> using</w:delText>
        </w:r>
        <w:r w:rsidR="00C828A4" w:rsidDel="0072671A">
          <w:delText xml:space="preserve"> </w:delText>
        </w:r>
      </w:del>
      <w:r w:rsidR="004F4DAE">
        <w:t>“n</w:t>
      </w:r>
      <w:r w:rsidR="00C828A4">
        <w:t>ame generators</w:t>
      </w:r>
      <w:r w:rsidR="004F4DAE">
        <w:t>,”</w:t>
      </w:r>
      <w:r w:rsidR="00C828A4">
        <w:t xml:space="preserve"> </w:t>
      </w:r>
      <w:ins w:id="132" w:author="Tom Wall" w:date="2015-01-18T12:07:00Z">
        <w:r w:rsidR="0072671A">
          <w:t xml:space="preserve">uses </w:t>
        </w:r>
      </w:ins>
      <w:r w:rsidR="00C828A4">
        <w:t xml:space="preserve">sets of </w:t>
      </w:r>
      <w:ins w:id="133" w:author="Tom Wall" w:date="2015-01-18T12:04:00Z">
        <w:r w:rsidR="0072671A">
          <w:t xml:space="preserve">interview </w:t>
        </w:r>
      </w:ins>
      <w:r w:rsidR="00C828A4">
        <w:t>questions designed to solicit information from an individual regarding whom he considers as part of his social network</w:t>
      </w:r>
      <w:r w:rsidR="00682596">
        <w:t xml:space="preserve"> (structure) and the role or importance of that individual (function).</w:t>
      </w:r>
      <w:r w:rsidR="00C828A4">
        <w:t xml:space="preserve">  </w:t>
      </w:r>
      <w:del w:id="134" w:author="Tom Wall" w:date="2015-01-18T12:02:00Z">
        <w:r w:rsidR="00C828A4" w:rsidDel="00662F7C">
          <w:rPr>
            <w:rFonts w:cs="Times New Roman"/>
          </w:rPr>
          <w:delText>However,</w:delText>
        </w:r>
      </w:del>
      <w:ins w:id="135" w:author="Tom Wall" w:date="2015-01-18T12:02:00Z">
        <w:r>
          <w:rPr>
            <w:rFonts w:cs="Times New Roman"/>
          </w:rPr>
          <w:t>The</w:t>
        </w:r>
      </w:ins>
      <w:r w:rsidR="00C828A4">
        <w:rPr>
          <w:rFonts w:cs="Times New Roman"/>
        </w:rPr>
        <w:t xml:space="preserve"> </w:t>
      </w:r>
      <w:r w:rsidR="00682596">
        <w:rPr>
          <w:rFonts w:cs="Times New Roman"/>
        </w:rPr>
        <w:t>name generator approach can</w:t>
      </w:r>
      <w:ins w:id="136" w:author="Tom Wall" w:date="2015-01-18T12:02:00Z">
        <w:r>
          <w:rPr>
            <w:rFonts w:cs="Times New Roman"/>
          </w:rPr>
          <w:t xml:space="preserve"> become</w:t>
        </w:r>
      </w:ins>
      <w:del w:id="137" w:author="Tom Wall" w:date="2015-01-18T12:02:00Z">
        <w:r w:rsidR="00682596" w:rsidDel="00662F7C">
          <w:rPr>
            <w:rFonts w:cs="Times New Roman"/>
          </w:rPr>
          <w:delText xml:space="preserve"> be</w:delText>
        </w:r>
      </w:del>
      <w:r w:rsidR="00682596">
        <w:rPr>
          <w:rFonts w:cs="Times New Roman"/>
        </w:rPr>
        <w:t xml:space="preserve"> problematic</w:t>
      </w:r>
      <w:ins w:id="138" w:author="Tom Wall" w:date="2015-01-18T12:02:00Z">
        <w:r>
          <w:rPr>
            <w:rFonts w:cs="Times New Roman"/>
          </w:rPr>
          <w:t xml:space="preserve">, </w:t>
        </w:r>
      </w:ins>
      <w:ins w:id="139" w:author="Tom Wall" w:date="2015-01-18T12:08:00Z">
        <w:r w:rsidR="0072671A">
          <w:rPr>
            <w:rFonts w:cs="Times New Roman"/>
          </w:rPr>
          <w:t>however</w:t>
        </w:r>
      </w:ins>
      <w:ins w:id="140" w:author="Tom Wall" w:date="2015-01-18T12:02:00Z">
        <w:r>
          <w:rPr>
            <w:rFonts w:cs="Times New Roman"/>
          </w:rPr>
          <w:t>,</w:t>
        </w:r>
      </w:ins>
      <w:r w:rsidR="00682596">
        <w:rPr>
          <w:rFonts w:cs="Times New Roman"/>
        </w:rPr>
        <w:t xml:space="preserve"> when r</w:t>
      </w:r>
      <w:r w:rsidR="00C828A4">
        <w:rPr>
          <w:rFonts w:cs="Times New Roman"/>
        </w:rPr>
        <w:t xml:space="preserve">espondents have difficulty in recalling information regarding their social networks </w:t>
      </w:r>
      <w:r w:rsidR="00E97DA4" w:rsidRPr="00284A06">
        <w:rPr>
          <w:rFonts w:cs="Times New Roman"/>
          <w:highlight w:val="yellow"/>
          <w:rPrChange w:id="141" w:author="Tom Wall" w:date="2015-01-18T19:30:00Z">
            <w:rPr>
              <w:rFonts w:cs="Times New Roman"/>
            </w:rPr>
          </w:rPrChange>
        </w:rPr>
        <w:fldChar w:fldCharType="begin" w:fldLock="1"/>
      </w:r>
      <w:r w:rsidR="00C828A4" w:rsidRPr="00284A06">
        <w:rPr>
          <w:rFonts w:cs="Times New Roman"/>
          <w:highlight w:val="yellow"/>
          <w:rPrChange w:id="142" w:author="Tom Wall" w:date="2015-01-18T19:30:00Z">
            <w:rPr>
              <w:rFonts w:cs="Times New Roman"/>
            </w:rPr>
          </w:rPrChange>
        </w:rPr>
        <w:instrText>ADDIN CSL_CITATION { "citationItems" : [ { "id" : "ITEM-1", "itemData" : { "DOI" : "10.1068/b3316t", "ISSN" : "0265-8135", "author" : [ { "dropping-particle" : "", "family" : "Axhausen", "given" : "K W", "non-dropping-particle" : "", "parse-names" : false, "suffix" : "" } ], "container-title" : "Environment and Planning B: Planning and Design", "id" : "ITEM-1", "issue" : "6", "issued" : { "date-parts" : [ [ "2008" ] ] }, "page" : "981-996", "title" : "Social networks, mobility biographies, and travel: survey challenges", "type" : "article-journal", "volume" : "35" }, "uris" : [ "http://www.mendeley.com/documents/?uuid=e08170a8-b125-4b9c-9eb5-dc536d6ba003" ] } ], "mendeley" : { "previouslyFormattedCitation" : "&lt;i&gt;(15)&lt;/i&gt;" }, "properties" : { "noteIndex" : 0 }, "schema" : "https://github.com/citation-style-language/schema/raw/master/csl-citation.json" }</w:instrText>
      </w:r>
      <w:r w:rsidR="00E97DA4" w:rsidRPr="00284A06">
        <w:rPr>
          <w:rFonts w:cs="Times New Roman"/>
          <w:highlight w:val="yellow"/>
          <w:rPrChange w:id="143" w:author="Tom Wall" w:date="2015-01-18T19:30:00Z">
            <w:rPr>
              <w:rFonts w:cs="Times New Roman"/>
            </w:rPr>
          </w:rPrChange>
        </w:rPr>
        <w:fldChar w:fldCharType="separate"/>
      </w:r>
      <w:r w:rsidR="00C828A4" w:rsidRPr="00284A06">
        <w:rPr>
          <w:rFonts w:cs="Times New Roman"/>
          <w:i/>
          <w:noProof/>
          <w:highlight w:val="yellow"/>
          <w:rPrChange w:id="144" w:author="Tom Wall" w:date="2015-01-18T19:30:00Z">
            <w:rPr>
              <w:rFonts w:cs="Times New Roman"/>
              <w:i/>
              <w:noProof/>
            </w:rPr>
          </w:rPrChange>
        </w:rPr>
        <w:t>(15)</w:t>
      </w:r>
      <w:r w:rsidR="00E97DA4" w:rsidRPr="00284A06">
        <w:rPr>
          <w:rFonts w:cs="Times New Roman"/>
          <w:highlight w:val="yellow"/>
          <w:rPrChange w:id="145" w:author="Tom Wall" w:date="2015-01-18T19:30:00Z">
            <w:rPr>
              <w:rFonts w:cs="Times New Roman"/>
            </w:rPr>
          </w:rPrChange>
        </w:rPr>
        <w:fldChar w:fldCharType="end"/>
      </w:r>
      <w:ins w:id="146" w:author="Tom Wall" w:date="2015-01-18T12:02:00Z">
        <w:r w:rsidRPr="00284A06">
          <w:rPr>
            <w:rFonts w:cs="Times New Roman"/>
            <w:highlight w:val="yellow"/>
            <w:rPrChange w:id="147" w:author="Tom Wall" w:date="2015-01-18T19:30:00Z">
              <w:rPr>
                <w:rFonts w:cs="Times New Roman"/>
              </w:rPr>
            </w:rPrChange>
          </w:rPr>
          <w:t>,</w:t>
        </w:r>
        <w:r>
          <w:rPr>
            <w:rFonts w:cs="Times New Roman"/>
          </w:rPr>
          <w:t xml:space="preserve"> </w:t>
        </w:r>
      </w:ins>
      <w:ins w:id="148" w:author="Tom Wall" w:date="2015-01-18T12:03:00Z">
        <w:r>
          <w:rPr>
            <w:rFonts w:cs="Times New Roman"/>
          </w:rPr>
          <w:t>thus</w:t>
        </w:r>
      </w:ins>
      <w:ins w:id="149" w:author="Tom Wall" w:date="2015-01-18T12:02:00Z">
        <w:r>
          <w:rPr>
            <w:rFonts w:cs="Times New Roman"/>
          </w:rPr>
          <w:t xml:space="preserve"> provid</w:t>
        </w:r>
      </w:ins>
      <w:ins w:id="150" w:author="Tom Wall" w:date="2015-01-18T12:03:00Z">
        <w:r>
          <w:rPr>
            <w:rFonts w:cs="Times New Roman"/>
          </w:rPr>
          <w:t>ing</w:t>
        </w:r>
      </w:ins>
      <w:ins w:id="151" w:author="Tom Wall" w:date="2015-01-18T12:02:00Z">
        <w:r>
          <w:rPr>
            <w:rFonts w:cs="Times New Roman"/>
          </w:rPr>
          <w:t xml:space="preserve"> information </w:t>
        </w:r>
      </w:ins>
      <w:ins w:id="152" w:author="Tom Wall" w:date="2015-01-18T12:03:00Z">
        <w:r>
          <w:rPr>
            <w:rFonts w:cs="Times New Roman"/>
          </w:rPr>
          <w:t>to</w:t>
        </w:r>
      </w:ins>
      <w:ins w:id="153" w:author="Tom Wall" w:date="2015-01-18T12:02:00Z">
        <w:r>
          <w:rPr>
            <w:rFonts w:cs="Times New Roman"/>
          </w:rPr>
          <w:t xml:space="preserve"> the researchers</w:t>
        </w:r>
      </w:ins>
      <w:ins w:id="154" w:author="Tom Wall" w:date="2015-01-18T12:03:00Z">
        <w:r>
          <w:rPr>
            <w:rFonts w:cs="Times New Roman"/>
          </w:rPr>
          <w:t xml:space="preserve"> that</w:t>
        </w:r>
      </w:ins>
      <w:ins w:id="155" w:author="Tom Wall" w:date="2015-01-18T12:02:00Z">
        <w:r>
          <w:rPr>
            <w:rFonts w:cs="Times New Roman"/>
          </w:rPr>
          <w:t xml:space="preserve"> is</w:t>
        </w:r>
      </w:ins>
      <w:ins w:id="156" w:author="Tom Wall" w:date="2015-01-18T12:03:00Z">
        <w:r>
          <w:rPr>
            <w:rFonts w:cs="Times New Roman"/>
          </w:rPr>
          <w:t xml:space="preserve"> unknowingly</w:t>
        </w:r>
      </w:ins>
      <w:ins w:id="157" w:author="Tom Wall" w:date="2015-01-18T12:02:00Z">
        <w:r>
          <w:rPr>
            <w:rFonts w:cs="Times New Roman"/>
          </w:rPr>
          <w:t xml:space="preserve"> incomplete.</w:t>
        </w:r>
      </w:ins>
      <w:del w:id="158" w:author="Tom Wall" w:date="2015-01-18T12:02:00Z">
        <w:r w:rsidR="00682596" w:rsidDel="00662F7C">
          <w:rPr>
            <w:rFonts w:cs="Times New Roman"/>
          </w:rPr>
          <w:delText>;</w:delText>
        </w:r>
      </w:del>
      <w:r w:rsidR="00682596">
        <w:rPr>
          <w:rFonts w:cs="Times New Roman"/>
        </w:rPr>
        <w:t xml:space="preserve">  </w:t>
      </w:r>
      <w:ins w:id="159" w:author="Tom Wall" w:date="2015-01-18T12:03:00Z">
        <w:r>
          <w:rPr>
            <w:rFonts w:cs="Times New Roman"/>
          </w:rPr>
          <w:t xml:space="preserve">In addition, the name-generator approach </w:t>
        </w:r>
      </w:ins>
      <w:del w:id="160" w:author="Tom Wall" w:date="2015-01-18T12:03:00Z">
        <w:r w:rsidR="00682596" w:rsidDel="0072671A">
          <w:rPr>
            <w:rFonts w:cs="Times New Roman"/>
          </w:rPr>
          <w:delText xml:space="preserve">it </w:delText>
        </w:r>
      </w:del>
      <w:del w:id="161" w:author="Tom Wall" w:date="2015-01-18T12:08:00Z">
        <w:r w:rsidR="00682596" w:rsidDel="0072671A">
          <w:rPr>
            <w:rFonts w:cs="Times New Roman"/>
          </w:rPr>
          <w:delText>is also</w:delText>
        </w:r>
      </w:del>
      <w:ins w:id="162" w:author="Tom Wall" w:date="2015-01-18T12:08:00Z">
        <w:r w:rsidR="0072671A">
          <w:rPr>
            <w:rFonts w:cs="Times New Roman"/>
          </w:rPr>
          <w:t xml:space="preserve">can be </w:t>
        </w:r>
      </w:ins>
      <w:r w:rsidR="00682596">
        <w:rPr>
          <w:rFonts w:cs="Times New Roman"/>
        </w:rPr>
        <w:t xml:space="preserve"> time consuming, </w:t>
      </w:r>
      <w:ins w:id="163" w:author="Tom Wall" w:date="2015-01-18T12:04:00Z">
        <w:r w:rsidR="0072671A">
          <w:rPr>
            <w:rFonts w:cs="Times New Roman"/>
          </w:rPr>
          <w:t xml:space="preserve">with data collection interviews </w:t>
        </w:r>
      </w:ins>
      <w:r w:rsidR="00682596">
        <w:rPr>
          <w:rFonts w:cs="Times New Roman"/>
        </w:rPr>
        <w:t>frequently taking several hours for a single interview</w:t>
      </w:r>
      <w:r w:rsidR="00C828A4">
        <w:t xml:space="preserve"> </w:t>
      </w:r>
      <w:r w:rsidR="00E97DA4" w:rsidRPr="00284A06">
        <w:rPr>
          <w:highlight w:val="yellow"/>
          <w:rPrChange w:id="164" w:author="Tom Wall" w:date="2015-01-18T19:30:00Z">
            <w:rPr/>
          </w:rPrChange>
        </w:rPr>
        <w:fldChar w:fldCharType="begin" w:fldLock="1"/>
      </w:r>
      <w:r w:rsidR="00C828A4" w:rsidRPr="00284A06">
        <w:rPr>
          <w:highlight w:val="yellow"/>
          <w:rPrChange w:id="165" w:author="Tom Wall" w:date="2015-01-18T19:30:00Z">
            <w:rPr/>
          </w:rPrChange>
        </w:rPr>
        <w:instrText>ADDIN CSL_CITATION { "citationItems" : [ { "id" : "ITEM-1", "itemData" : { "DOI" : "10.1068/b3316t", "ISSN" : "0265-8135", "author" : [ { "dropping-particle" : "", "family" : "Axhausen", "given" : "K W", "non-dropping-particle" : "", "parse-names" : false, "suffix" : "" } ], "container-title" : "Environment and Planning B: Planning and Design", "id" : "ITEM-1", "issue" : "6", "issued" : { "date-parts" : [ [ "2008" ] ] }, "page" : "981-996", "title" : "Social networks, mobility biographies, and travel: survey challenges", "type" : "article-journal", "volume" : "35" }, "uris" : [ "http://www.mendeley.com/documents/?uuid=24c6dfa5-e0c4-437a-a883-852a276b37cf" ] } ], "mendeley" : { "previouslyFormattedCitation" : "&lt;i&gt;(30)&lt;/i&gt;" }, "properties" : { "noteIndex" : 0 }, "schema" : "https://github.com/citation-style-language/schema/raw/master/csl-citation.json" }</w:instrText>
      </w:r>
      <w:r w:rsidR="00E97DA4" w:rsidRPr="00284A06">
        <w:rPr>
          <w:highlight w:val="yellow"/>
          <w:rPrChange w:id="166" w:author="Tom Wall" w:date="2015-01-18T19:30:00Z">
            <w:rPr/>
          </w:rPrChange>
        </w:rPr>
        <w:fldChar w:fldCharType="separate"/>
      </w:r>
      <w:r w:rsidR="00C828A4" w:rsidRPr="00284A06">
        <w:rPr>
          <w:i/>
          <w:noProof/>
          <w:highlight w:val="yellow"/>
          <w:rPrChange w:id="167" w:author="Tom Wall" w:date="2015-01-18T19:30:00Z">
            <w:rPr>
              <w:i/>
              <w:noProof/>
            </w:rPr>
          </w:rPrChange>
        </w:rPr>
        <w:t>(30)</w:t>
      </w:r>
      <w:r w:rsidR="00E97DA4" w:rsidRPr="00284A06">
        <w:rPr>
          <w:highlight w:val="yellow"/>
          <w:rPrChange w:id="168" w:author="Tom Wall" w:date="2015-01-18T19:30:00Z">
            <w:rPr/>
          </w:rPrChange>
        </w:rPr>
        <w:fldChar w:fldCharType="end"/>
      </w:r>
      <w:ins w:id="169" w:author="Tom Wall" w:date="2015-01-18T12:08:00Z">
        <w:r w:rsidR="0072671A">
          <w:t xml:space="preserve"> to construct a model of one individual's egocentric social network</w:t>
        </w:r>
      </w:ins>
      <w:r w:rsidR="00C828A4">
        <w:t>.</w:t>
      </w:r>
    </w:p>
    <w:p w:rsidR="004E2F19" w:rsidRDefault="00C828A4" w:rsidP="00485F31">
      <w:pPr>
        <w:rPr>
          <w:ins w:id="170" w:author="Tom Wall" w:date="2015-01-18T12:17:00Z"/>
        </w:rPr>
      </w:pPr>
      <w:r>
        <w:t>Online social networking websites</w:t>
      </w:r>
      <w:ins w:id="171" w:author="Tom Wall" w:date="2015-01-18T12:09:00Z">
        <w:r w:rsidR="0072671A">
          <w:t>, such as</w:t>
        </w:r>
      </w:ins>
      <w:del w:id="172" w:author="Tom Wall" w:date="2015-01-18T12:09:00Z">
        <w:r w:rsidDel="0072671A">
          <w:delText xml:space="preserve"> (e.g.,</w:delText>
        </w:r>
      </w:del>
      <w:r>
        <w:t xml:space="preserve"> Facebook and Twitter</w:t>
      </w:r>
      <w:ins w:id="173" w:author="Tom Wall" w:date="2015-01-18T12:09:00Z">
        <w:r w:rsidR="0072671A">
          <w:t>,</w:t>
        </w:r>
      </w:ins>
      <w:del w:id="174" w:author="Tom Wall" w:date="2015-01-18T12:09:00Z">
        <w:r w:rsidDel="0072671A">
          <w:delText>)</w:delText>
        </w:r>
      </w:del>
      <w:r>
        <w:t xml:space="preserve"> provide an alternative </w:t>
      </w:r>
      <w:del w:id="175" w:author="Tom Wall" w:date="2015-01-18T12:09:00Z">
        <w:r w:rsidDel="0072671A">
          <w:delText xml:space="preserve">method </w:delText>
        </w:r>
      </w:del>
      <w:ins w:id="176" w:author="Tom Wall" w:date="2015-01-18T12:09:00Z">
        <w:r w:rsidR="0072671A">
          <w:t xml:space="preserve">source </w:t>
        </w:r>
      </w:ins>
      <w:del w:id="177" w:author="Tom Wall" w:date="2015-01-18T12:09:00Z">
        <w:r w:rsidDel="0072671A">
          <w:delText xml:space="preserve">of </w:delText>
        </w:r>
      </w:del>
      <w:ins w:id="178" w:author="Tom Wall" w:date="2015-01-18T12:09:00Z">
        <w:r w:rsidR="0072671A">
          <w:t xml:space="preserve">for </w:t>
        </w:r>
      </w:ins>
      <w:r>
        <w:t>social network data</w:t>
      </w:r>
      <w:ins w:id="179" w:author="Tom Wall" w:date="2015-01-18T12:10:00Z">
        <w:r w:rsidR="0072671A">
          <w:t>, the</w:t>
        </w:r>
      </w:ins>
      <w:r>
        <w:t xml:space="preserve"> collection </w:t>
      </w:r>
      <w:del w:id="180" w:author="Tom Wall" w:date="2015-01-18T12:10:00Z">
        <w:r w:rsidR="00682596" w:rsidDel="0072671A">
          <w:delText xml:space="preserve">that </w:delText>
        </w:r>
      </w:del>
      <w:ins w:id="181" w:author="Tom Wall" w:date="2015-01-18T12:10:00Z">
        <w:r w:rsidR="0072671A">
          <w:t xml:space="preserve">of which </w:t>
        </w:r>
      </w:ins>
      <w:r>
        <w:t>allow</w:t>
      </w:r>
      <w:ins w:id="182" w:author="Tom Wall" w:date="2015-01-18T12:09:00Z">
        <w:r w:rsidR="0072671A">
          <w:t>s</w:t>
        </w:r>
      </w:ins>
      <w:r>
        <w:t xml:space="preserve"> for </w:t>
      </w:r>
      <w:ins w:id="183" w:author="Tom Wall" w:date="2015-01-18T12:10:00Z">
        <w:r w:rsidR="0072671A">
          <w:t xml:space="preserve">the delineation of </w:t>
        </w:r>
      </w:ins>
      <w:r>
        <w:t>naturally developing social networks with unambiguous boundaries</w:t>
      </w:r>
      <w:r w:rsidR="00682596">
        <w:t xml:space="preserve"> (</w:t>
      </w:r>
      <w:r>
        <w:t>thus overcoming</w:t>
      </w:r>
      <w:r w:rsidR="00271A02">
        <w:t xml:space="preserve"> </w:t>
      </w:r>
      <w:r>
        <w:t>respondent recollection issues</w:t>
      </w:r>
      <w:r w:rsidR="00682596">
        <w:t>)</w:t>
      </w:r>
      <w:r>
        <w:t xml:space="preserve"> </w:t>
      </w:r>
      <w:r w:rsidR="00E97DA4" w:rsidRPr="00284A06">
        <w:rPr>
          <w:highlight w:val="yellow"/>
          <w:rPrChange w:id="184" w:author="Tom Wall" w:date="2015-01-18T19:30:00Z">
            <w:rPr/>
          </w:rPrChange>
        </w:rPr>
        <w:fldChar w:fldCharType="begin" w:fldLock="1"/>
      </w:r>
      <w:r w:rsidRPr="00284A06">
        <w:rPr>
          <w:highlight w:val="yellow"/>
          <w:rPrChange w:id="185" w:author="Tom Wall" w:date="2015-01-18T19:30:00Z">
            <w:rPr/>
          </w:rPrChange>
        </w:rPr>
        <w:instrText>ADDIN CSL_CITATION { "citationItems" : [ { "id" : "ITEM-1", "itemData" : { "DOI" : "10.1068/b3316t", "ISSN" : "0265-8135", "author" : [ { "dropping-particle" : "", "family" : "Axhausen", "given" : "K W", "non-dropping-particle" : "", "parse-names" : false, "suffix" : "" } ], "container-title" : "Environment and Planning B: Planning and Design", "id" : "ITEM-1", "issue" : "6", "issued" : { "date-parts" : [ [ "2008" ] ] }, "page" : "981-996", "title" : "Social networks, mobility biographies, and travel: survey challenges", "type" : "article-journal", "volume" : "35" }, "uris" : [ "http://www.mendeley.com/documents/?uuid=e08170a8-b125-4b9c-9eb5-dc536d6ba003" ] }, { "id" : "ITEM-2", "itemData" : { "author" : [ { "dropping-particle" : "", "family" : "Manski", "given" : "Charles", "non-dropping-particle" : "", "parse-names" : false, "suffix" : "" } ], "container-title" : "The Review of Economic Studies", "id" : "ITEM-2", "issue" : "3", "issued" : { "date-parts" : [ [ "1993" ] ] }, "page" : "531-542", "title" : "Identification of Social Endogenous Effects : The Reflection Problem", "type" : "article-journal", "volume" : "60" }, "uris" : [ "http://www.mendeley.com/documents/?uuid=8204c418-979a-43a6-addc-4798a15701a4" ] } ], "mendeley" : { "previouslyFormattedCitation" : "&lt;i&gt;(14, 15)&lt;/i&gt;" }, "properties" : { "noteIndex" : 0 }, "schema" : "https://github.com/citation-style-language/schema/raw/master/csl-citation.json" }</w:instrText>
      </w:r>
      <w:r w:rsidR="00E97DA4" w:rsidRPr="00284A06">
        <w:rPr>
          <w:highlight w:val="yellow"/>
          <w:rPrChange w:id="186" w:author="Tom Wall" w:date="2015-01-18T19:30:00Z">
            <w:rPr/>
          </w:rPrChange>
        </w:rPr>
        <w:fldChar w:fldCharType="separate"/>
      </w:r>
      <w:r w:rsidRPr="00284A06">
        <w:rPr>
          <w:i/>
          <w:noProof/>
          <w:highlight w:val="yellow"/>
          <w:rPrChange w:id="187" w:author="Tom Wall" w:date="2015-01-18T19:30:00Z">
            <w:rPr>
              <w:i/>
              <w:noProof/>
            </w:rPr>
          </w:rPrChange>
        </w:rPr>
        <w:t>(14, 15)</w:t>
      </w:r>
      <w:r w:rsidR="00E97DA4" w:rsidRPr="00284A06">
        <w:rPr>
          <w:highlight w:val="yellow"/>
          <w:rPrChange w:id="188" w:author="Tom Wall" w:date="2015-01-18T19:30:00Z">
            <w:rPr/>
          </w:rPrChange>
        </w:rPr>
        <w:fldChar w:fldCharType="end"/>
      </w:r>
      <w:r w:rsidRPr="00284A06">
        <w:rPr>
          <w:highlight w:val="yellow"/>
          <w:rPrChange w:id="189" w:author="Tom Wall" w:date="2015-01-18T19:30:00Z">
            <w:rPr/>
          </w:rPrChange>
        </w:rPr>
        <w:t>.</w:t>
      </w:r>
      <w:r>
        <w:t xml:space="preserve">  </w:t>
      </w:r>
      <w:ins w:id="190" w:author="Tom Wall" w:date="2015-01-18T12:14:00Z">
        <w:r w:rsidR="004E2F19">
          <w:t>Additional</w:t>
        </w:r>
      </w:ins>
      <w:ins w:id="191" w:author="Tom Wall" w:date="2015-01-18T12:15:00Z">
        <w:r w:rsidR="004E2F19">
          <w:t>ly</w:t>
        </w:r>
      </w:ins>
      <w:ins w:id="192" w:author="Tom Wall" w:date="2015-01-18T12:14:00Z">
        <w:r w:rsidR="004E2F19">
          <w:t>, a</w:t>
        </w:r>
      </w:ins>
      <w:ins w:id="193" w:author="Tom Wall" w:date="2015-01-18T12:12:00Z">
        <w:r w:rsidR="0072671A">
          <w:t xml:space="preserve">s such data </w:t>
        </w:r>
      </w:ins>
      <w:ins w:id="194" w:author="Tom Wall" w:date="2015-01-18T12:14:00Z">
        <w:r w:rsidR="004E2F19">
          <w:t>is stored in</w:t>
        </w:r>
      </w:ins>
      <w:ins w:id="195" w:author="Tom Wall" w:date="2015-01-18T12:12:00Z">
        <w:r w:rsidR="0072671A">
          <w:t xml:space="preserve"> a centralized computer database</w:t>
        </w:r>
      </w:ins>
      <w:ins w:id="196" w:author="Tom Wall" w:date="2015-01-18T12:14:00Z">
        <w:r w:rsidR="004E2F19">
          <w:t xml:space="preserve"> </w:t>
        </w:r>
      </w:ins>
      <w:ins w:id="197" w:author="Tom Wall" w:date="2015-01-18T12:33:00Z">
        <w:r w:rsidR="00F26DE6">
          <w:t xml:space="preserve">and </w:t>
        </w:r>
      </w:ins>
      <w:ins w:id="198" w:author="Tom Wall" w:date="2015-01-18T12:14:00Z">
        <w:r w:rsidR="004E2F19">
          <w:t xml:space="preserve">in a format that is consistent </w:t>
        </w:r>
      </w:ins>
      <w:ins w:id="199" w:author="Tom Wall" w:date="2015-01-18T12:33:00Z">
        <w:r w:rsidR="00F26DE6">
          <w:t>across</w:t>
        </w:r>
      </w:ins>
      <w:ins w:id="200" w:author="Tom Wall" w:date="2015-01-18T12:14:00Z">
        <w:r w:rsidR="004E2F19">
          <w:t xml:space="preserve"> all users, </w:t>
        </w:r>
      </w:ins>
      <w:ins w:id="201" w:author="Tom Wall" w:date="2015-01-18T12:34:00Z">
        <w:r w:rsidR="00F26DE6">
          <w:t xml:space="preserve">social network </w:t>
        </w:r>
      </w:ins>
      <w:ins w:id="202" w:author="Tom Wall" w:date="2015-01-18T12:14:00Z">
        <w:r w:rsidR="004E2F19">
          <w:t>data can be collected</w:t>
        </w:r>
      </w:ins>
      <w:ins w:id="203" w:author="Tom Wall" w:date="2015-01-18T12:12:00Z">
        <w:r w:rsidR="0072671A">
          <w:t xml:space="preserve"> in seconds</w:t>
        </w:r>
      </w:ins>
      <w:ins w:id="204" w:author="Tom Wall" w:date="2015-01-18T12:15:00Z">
        <w:r w:rsidR="004E2F19">
          <w:t xml:space="preserve"> and </w:t>
        </w:r>
      </w:ins>
      <w:ins w:id="205" w:author="Tom Wall" w:date="2015-01-18T12:16:00Z">
        <w:r w:rsidR="004E2F19">
          <w:t>with greater structural consistency</w:t>
        </w:r>
      </w:ins>
      <w:ins w:id="206" w:author="Tom Wall" w:date="2015-01-18T12:15:00Z">
        <w:r w:rsidR="004E2F19">
          <w:t>.  Thu</w:t>
        </w:r>
      </w:ins>
      <w:ins w:id="207" w:author="Tom Wall" w:date="2015-01-18T12:16:00Z">
        <w:r w:rsidR="004E2F19">
          <w:t>s</w:t>
        </w:r>
      </w:ins>
      <w:ins w:id="208" w:author="Tom Wall" w:date="2015-01-18T12:12:00Z">
        <w:r w:rsidR="0072671A">
          <w:t xml:space="preserve">, </w:t>
        </w:r>
      </w:ins>
      <w:del w:id="209" w:author="Tom Wall" w:date="2015-01-18T12:12:00Z">
        <w:r w:rsidR="00682596" w:rsidDel="0072671A">
          <w:delText xml:space="preserve">Data </w:delText>
        </w:r>
      </w:del>
      <w:ins w:id="210" w:author="Tom Wall" w:date="2015-01-18T12:12:00Z">
        <w:r w:rsidR="0072671A">
          <w:t xml:space="preserve">data </w:t>
        </w:r>
      </w:ins>
      <w:r w:rsidR="00682596">
        <w:t xml:space="preserve">collection is </w:t>
      </w:r>
      <w:del w:id="211" w:author="Tom Wall" w:date="2015-01-18T12:34:00Z">
        <w:r w:rsidR="00682596" w:rsidDel="00F26DE6">
          <w:delText xml:space="preserve">also </w:delText>
        </w:r>
      </w:del>
      <w:r w:rsidR="00682596">
        <w:t>far less time consuming</w:t>
      </w:r>
      <w:ins w:id="212" w:author="Tom Wall" w:date="2015-01-18T12:16:00Z">
        <w:r w:rsidR="004E2F19">
          <w:t xml:space="preserve"> and data quality and consistency is potentially </w:t>
        </w:r>
      </w:ins>
      <w:ins w:id="213" w:author="Tom Wall" w:date="2015-01-18T12:17:00Z">
        <w:r w:rsidR="004E2F19">
          <w:t>improved</w:t>
        </w:r>
      </w:ins>
      <w:ins w:id="214" w:author="Tom Wall" w:date="2015-01-18T12:34:00Z">
        <w:r w:rsidR="00F26DE6">
          <w:t xml:space="preserve"> as compared to the name generator approach</w:t>
        </w:r>
      </w:ins>
      <w:r w:rsidR="00682596">
        <w:t xml:space="preserve"> </w:t>
      </w:r>
      <w:del w:id="215" w:author="Tom Wall" w:date="2015-01-18T12:12:00Z">
        <w:r w:rsidR="00682596" w:rsidDel="0072671A">
          <w:delText xml:space="preserve">as data can be retrieved from a centralized computer database in seconds </w:delText>
        </w:r>
      </w:del>
      <w:r w:rsidR="00E97DA4" w:rsidRPr="00284A06">
        <w:rPr>
          <w:highlight w:val="yellow"/>
          <w:rPrChange w:id="216" w:author="Tom Wall" w:date="2015-01-18T19:30:00Z">
            <w:rPr/>
          </w:rPrChange>
        </w:rPr>
        <w:fldChar w:fldCharType="begin" w:fldLock="1"/>
      </w:r>
      <w:r w:rsidR="00682596" w:rsidRPr="00284A06">
        <w:rPr>
          <w:highlight w:val="yellow"/>
          <w:rPrChange w:id="217" w:author="Tom Wall" w:date="2015-01-18T19:30:00Z">
            <w:rPr/>
          </w:rPrChange>
        </w:rPr>
        <w:instrText>ADDIN CSL_CITATION { "citationItems" : [ { "id" : "ITEM-1", "itemData" : { "DOI" : "10.1068/b3316t", "ISSN" : "0265-8135", "author" : [ { "dropping-particle" : "", "family" : "Axhausen", "given" : "K W", "non-dropping-particle" : "", "parse-names" : false, "suffix" : "" } ], "container-title" : "Environment and Planning B: Planning and Design", "id" : "ITEM-1", "issue" : "6", "issued" : { "date-parts" : [ [ "2008" ] ] }, "page" : "981-996", "title" : "Social networks, mobility biographies, and travel: survey challenges", "type" : "article-journal", "volume" : "35" }, "uris" : [ "http://www.mendeley.com/documents/?uuid=e08170a8-b125-4b9c-9eb5-dc536d6ba003" ] }, { "id" : "ITEM-2", "itemData" : { "author" : [ { "dropping-particle" : "", "family" : "Manski", "given" : "Charles", "non-dropping-particle" : "", "parse-names" : false, "suffix" : "" } ], "container-title" : "The Review of Economic Studies", "id" : "ITEM-2", "issue" : "3", "issued" : { "date-parts" : [ [ "1993" ] ] }, "page" : "531-542", "title" : "Identification of Social Endogenous Effects : The Reflection Problem", "type" : "article-journal", "volume" : "60" }, "uris" : [ "http://www.mendeley.com/documents/?uuid=8204c418-979a-43a6-addc-4798a15701a4" ] } ], "mendeley" : { "previouslyFormattedCitation" : "&lt;i&gt;(14, 15)&lt;/i&gt;" }, "properties" : { "noteIndex" : 0 }, "schema" : "https://github.com/citation-style-language/schema/raw/master/csl-citation.json" }</w:instrText>
      </w:r>
      <w:r w:rsidR="00E97DA4" w:rsidRPr="00284A06">
        <w:rPr>
          <w:highlight w:val="yellow"/>
          <w:rPrChange w:id="218" w:author="Tom Wall" w:date="2015-01-18T19:30:00Z">
            <w:rPr/>
          </w:rPrChange>
        </w:rPr>
        <w:fldChar w:fldCharType="separate"/>
      </w:r>
      <w:r w:rsidR="00682596" w:rsidRPr="00284A06">
        <w:rPr>
          <w:i/>
          <w:noProof/>
          <w:highlight w:val="yellow"/>
          <w:rPrChange w:id="219" w:author="Tom Wall" w:date="2015-01-18T19:30:00Z">
            <w:rPr>
              <w:i/>
              <w:noProof/>
            </w:rPr>
          </w:rPrChange>
        </w:rPr>
        <w:t>(14, 15)</w:t>
      </w:r>
      <w:r w:rsidR="00E97DA4" w:rsidRPr="00284A06">
        <w:rPr>
          <w:highlight w:val="yellow"/>
          <w:rPrChange w:id="220" w:author="Tom Wall" w:date="2015-01-18T19:30:00Z">
            <w:rPr/>
          </w:rPrChange>
        </w:rPr>
        <w:fldChar w:fldCharType="end"/>
      </w:r>
      <w:r w:rsidR="00682596">
        <w:t xml:space="preserve">.  </w:t>
      </w:r>
    </w:p>
    <w:p w:rsidR="00EE7E45" w:rsidRDefault="004E2F19" w:rsidP="00EE7E45">
      <w:pPr>
        <w:rPr>
          <w:ins w:id="221" w:author="Tom Wall" w:date="2015-01-18T12:44:00Z"/>
        </w:rPr>
      </w:pPr>
      <w:ins w:id="222" w:author="Tom Wall" w:date="2015-01-18T12:17:00Z">
        <w:r>
          <w:t>In this study, online social network data collection is focused exclusively on users of the social networking site, Facebook.</w:t>
        </w:r>
      </w:ins>
      <w:ins w:id="223" w:author="Tom Wall" w:date="2015-01-18T12:18:00Z">
        <w:r w:rsidR="00BF6815">
          <w:t xml:space="preserve"> </w:t>
        </w:r>
      </w:ins>
      <w:ins w:id="224" w:author="Tom Wall" w:date="2015-01-18T12:38:00Z">
        <w:r w:rsidR="00F26DE6">
          <w:t xml:space="preserve">With 864 million daily active users, and 1.12 billion monthly active users globally as of September 2014, Facebook is among the world's largest social networking sites </w:t>
        </w:r>
      </w:ins>
      <w:r w:rsidR="00BE1B8C">
        <w:fldChar w:fldCharType="begin"/>
      </w:r>
      <w:r w:rsidR="00BE1B8C">
        <w:instrText xml:space="preserve"> ADDIN EN.CITE &lt;EndNote&gt;&lt;Cite&gt;&lt;Author&gt;Facebook&lt;/Author&gt;&lt;Year&gt;2015&lt;/Year&gt;&lt;RecNum&gt;57&lt;/RecNum&gt;&lt;DisplayText&gt;(Facebook 2015)&lt;/DisplayText&gt;&lt;record&gt;&lt;rec-number&gt;57&lt;/rec-number&gt;&lt;foreign-keys&gt;&lt;key app="EN" db-id="dxxsttralw52sge0p9vpwas22zfdfda2ape5"&gt;57&lt;/key&gt;&lt;/foreign-keys&gt;&lt;ref-type name="Web Page"&gt;12&lt;/ref-type&gt;&lt;contributors&gt;&lt;authors&gt;&lt;author&gt;Facebook&lt;/author&gt;&lt;/authors&gt;&lt;/contributors&gt;&lt;titles&gt;&lt;title&gt;Company Info&lt;/title&gt;&lt;secondary-title&gt;Newsroom&lt;/secondary-title&gt;&lt;/titles&gt;&lt;volume&gt;2015&lt;/volume&gt;&lt;number&gt;1/18/2015&lt;/number&gt;&lt;dates&gt;&lt;year&gt;2015&lt;/year&gt;&lt;/dates&gt;&lt;pub-location&gt;Menlo Park&lt;/pub-location&gt;&lt;publisher&gt;Facebook&lt;/publisher&gt;&lt;urls&gt;&lt;related-urls&gt;&lt;url&gt;http://newsroom.fb.com/company-info/&lt;/url&gt;&lt;/related-urls&gt;&lt;/urls&gt;&lt;/record&gt;&lt;/Cite&gt;&lt;/EndNote&gt;</w:instrText>
      </w:r>
      <w:r w:rsidR="00BE1B8C">
        <w:fldChar w:fldCharType="separate"/>
      </w:r>
      <w:r w:rsidR="00BE1B8C">
        <w:rPr>
          <w:noProof/>
        </w:rPr>
        <w:t>(</w:t>
      </w:r>
      <w:hyperlink w:anchor="_ENREF_2" w:tooltip="Facebook, 2015 #57" w:history="1">
        <w:r w:rsidR="00837334">
          <w:rPr>
            <w:noProof/>
          </w:rPr>
          <w:t>Facebook 2015</w:t>
        </w:r>
      </w:hyperlink>
      <w:r w:rsidR="00BE1B8C">
        <w:rPr>
          <w:noProof/>
        </w:rPr>
        <w:t>)</w:t>
      </w:r>
      <w:r w:rsidR="00BE1B8C">
        <w:fldChar w:fldCharType="end"/>
      </w:r>
      <w:ins w:id="225" w:author="Tom Wall" w:date="2015-01-18T12:38:00Z">
        <w:r w:rsidR="00F26DE6">
          <w:t xml:space="preserve"> (by comparison, Twitter has 284 million monthly active users across the globe as of October 2014). </w:t>
        </w:r>
      </w:ins>
      <w:r w:rsidR="00BE1B8C">
        <w:fldChar w:fldCharType="begin"/>
      </w:r>
      <w:r w:rsidR="00BE1B8C">
        <w:instrText xml:space="preserve"> ADDIN EN.CITE &lt;EndNote&gt;&lt;Cite&gt;&lt;Author&gt;Twitter&lt;/Author&gt;&lt;Year&gt;2015&lt;/Year&gt;&lt;RecNum&gt;58&lt;/RecNum&gt;&lt;DisplayText&gt;(Twitter 2015)&lt;/DisplayText&gt;&lt;record&gt;&lt;rec-number&gt;58&lt;/rec-number&gt;&lt;foreign-keys&gt;&lt;key app="EN" db-id="dxxsttralw52sge0p9vpwas22zfdfda2ape5"&gt;58&lt;/key&gt;&lt;/foreign-keys&gt;&lt;ref-type name="Web Page"&gt;12&lt;/ref-type&gt;&lt;contributors&gt;&lt;authors&gt;&lt;author&gt;Twitter&lt;/author&gt;&lt;/authors&gt;&lt;/contributors&gt;&lt;titles&gt;&lt;title&gt;About&lt;/title&gt;&lt;/titles&gt;&lt;volume&gt;2015&lt;/volume&gt;&lt;number&gt;1/18/2015&lt;/number&gt;&lt;dates&gt;&lt;year&gt;2015&lt;/year&gt;&lt;/dates&gt;&lt;pub-location&gt;San Francisco&lt;/pub-location&gt;&lt;publisher&gt;Facebook&lt;/publisher&gt;&lt;urls&gt;&lt;related-urls&gt;&lt;url&gt;https://about.twitter.com/company&lt;/url&gt;&lt;/related-urls&gt;&lt;/urls&gt;&lt;/record&gt;&lt;/Cite&gt;&lt;/EndNote&gt;</w:instrText>
      </w:r>
      <w:r w:rsidR="00BE1B8C">
        <w:fldChar w:fldCharType="separate"/>
      </w:r>
      <w:r w:rsidR="00BE1B8C">
        <w:rPr>
          <w:noProof/>
        </w:rPr>
        <w:t>(</w:t>
      </w:r>
      <w:hyperlink w:anchor="_ENREF_6" w:tooltip="Twitter, 2015 #58" w:history="1">
        <w:r w:rsidR="00837334">
          <w:rPr>
            <w:noProof/>
          </w:rPr>
          <w:t>Twitter 2015</w:t>
        </w:r>
      </w:hyperlink>
      <w:r w:rsidR="00BE1B8C">
        <w:rPr>
          <w:noProof/>
        </w:rPr>
        <w:t>)</w:t>
      </w:r>
      <w:r w:rsidR="00BE1B8C">
        <w:fldChar w:fldCharType="end"/>
      </w:r>
      <w:ins w:id="226" w:author="Tom Wall" w:date="2015-01-18T12:38:00Z">
        <w:r w:rsidR="00F26DE6">
          <w:t xml:space="preserve">.  </w:t>
        </w:r>
      </w:ins>
      <w:ins w:id="227" w:author="Tom Wall" w:date="2015-01-18T12:37:00Z">
        <w:r w:rsidR="00F26DE6">
          <w:t>Facebook</w:t>
        </w:r>
      </w:ins>
      <w:ins w:id="228" w:author="Tom Wall" w:date="2015-01-18T12:39:00Z">
        <w:r w:rsidR="00F26DE6">
          <w:t xml:space="preserve"> enables</w:t>
        </w:r>
      </w:ins>
      <w:ins w:id="229" w:author="Tom Wall" w:date="2015-01-18T12:37:00Z">
        <w:r w:rsidR="00F26DE6">
          <w:t xml:space="preserve"> user</w:t>
        </w:r>
      </w:ins>
      <w:ins w:id="230" w:author="Tom Wall" w:date="2015-01-18T12:39:00Z">
        <w:r w:rsidR="00F26DE6">
          <w:t>s to create online</w:t>
        </w:r>
      </w:ins>
      <w:ins w:id="231" w:author="Tom Wall" w:date="2015-01-18T12:37:00Z">
        <w:r w:rsidR="00F26DE6">
          <w:t xml:space="preserve"> profiles</w:t>
        </w:r>
      </w:ins>
      <w:ins w:id="232" w:author="Tom Wall" w:date="2015-01-18T12:39:00Z">
        <w:r w:rsidR="00F26DE6">
          <w:t xml:space="preserve"> (e.g., </w:t>
        </w:r>
      </w:ins>
      <w:ins w:id="233" w:author="Tom Wall" w:date="2015-01-18T12:37:00Z">
        <w:r w:rsidR="00F26DE6">
          <w:t>general demographic,</w:t>
        </w:r>
      </w:ins>
      <w:ins w:id="234" w:author="Tom Wall" w:date="2015-01-18T12:39:00Z">
        <w:r w:rsidR="00F26DE6">
          <w:t xml:space="preserve"> </w:t>
        </w:r>
      </w:ins>
      <w:ins w:id="235" w:author="Tom Wall" w:date="2015-01-18T12:37:00Z">
        <w:r w:rsidR="00F26DE6">
          <w:t>educational,</w:t>
        </w:r>
      </w:ins>
      <w:ins w:id="236" w:author="Tom Wall" w:date="2015-01-18T12:39:00Z">
        <w:r w:rsidR="00F26DE6">
          <w:t xml:space="preserve"> special interest,</w:t>
        </w:r>
      </w:ins>
      <w:ins w:id="237" w:author="Tom Wall" w:date="2015-01-18T12:37:00Z">
        <w:r w:rsidR="00F26DE6">
          <w:t xml:space="preserve"> and geographic</w:t>
        </w:r>
      </w:ins>
      <w:ins w:id="238" w:author="Tom Wall" w:date="2015-01-18T12:39:00Z">
        <w:r w:rsidR="00F26DE6">
          <w:t>al</w:t>
        </w:r>
      </w:ins>
      <w:ins w:id="239" w:author="Tom Wall" w:date="2015-01-18T12:37:00Z">
        <w:r w:rsidR="00F26DE6">
          <w:t xml:space="preserve"> information</w:t>
        </w:r>
      </w:ins>
      <w:ins w:id="240" w:author="Tom Wall" w:date="2015-01-18T12:40:00Z">
        <w:r w:rsidR="00F26DE6">
          <w:t>), which is shared with other</w:t>
        </w:r>
      </w:ins>
      <w:ins w:id="241" w:author="Tom Wall" w:date="2015-01-18T12:37:00Z">
        <w:r w:rsidR="00F26DE6">
          <w:t xml:space="preserve"> users</w:t>
        </w:r>
      </w:ins>
      <w:ins w:id="242" w:author="Tom Wall" w:date="2015-01-18T12:41:00Z">
        <w:r w:rsidR="00F26DE6">
          <w:t>.  As users</w:t>
        </w:r>
      </w:ins>
      <w:ins w:id="243" w:author="Tom Wall" w:date="2015-01-18T12:37:00Z">
        <w:r w:rsidR="00F26DE6">
          <w:t xml:space="preserve"> connect with</w:t>
        </w:r>
      </w:ins>
      <w:ins w:id="244" w:author="Tom Wall" w:date="2015-01-18T12:41:00Z">
        <w:r w:rsidR="00F26DE6">
          <w:t xml:space="preserve"> </w:t>
        </w:r>
      </w:ins>
      <w:ins w:id="245" w:author="Tom Wall" w:date="2015-01-18T12:37:00Z">
        <w:r w:rsidR="00F26DE6">
          <w:t>other individuals,</w:t>
        </w:r>
      </w:ins>
      <w:ins w:id="246" w:author="Tom Wall" w:date="2015-01-18T12:41:00Z">
        <w:r w:rsidR="00F26DE6">
          <w:t xml:space="preserve"> becoming</w:t>
        </w:r>
      </w:ins>
      <w:ins w:id="247" w:author="Tom Wall" w:date="2015-01-18T12:37:00Z">
        <w:r w:rsidR="00F26DE6">
          <w:t xml:space="preserve"> </w:t>
        </w:r>
      </w:ins>
      <w:ins w:id="248" w:author="Tom Wall" w:date="2015-01-18T12:41:00Z">
        <w:r w:rsidR="00F26DE6">
          <w:t>'</w:t>
        </w:r>
      </w:ins>
      <w:ins w:id="249" w:author="Tom Wall" w:date="2015-01-18T12:37:00Z">
        <w:r w:rsidR="00F26DE6">
          <w:t>friends,</w:t>
        </w:r>
      </w:ins>
      <w:ins w:id="250" w:author="Tom Wall" w:date="2015-01-18T12:41:00Z">
        <w:r w:rsidR="00F26DE6">
          <w:t>'</w:t>
        </w:r>
      </w:ins>
      <w:ins w:id="251" w:author="Tom Wall" w:date="2015-01-18T12:37:00Z">
        <w:r w:rsidR="00F26DE6">
          <w:t xml:space="preserve"> </w:t>
        </w:r>
      </w:ins>
      <w:ins w:id="252" w:author="Tom Wall" w:date="2015-01-18T12:41:00Z">
        <w:r w:rsidR="00F26DE6">
          <w:t xml:space="preserve">an </w:t>
        </w:r>
      </w:ins>
      <w:ins w:id="253" w:author="Tom Wall" w:date="2015-01-18T12:37:00Z">
        <w:r w:rsidR="00F26DE6">
          <w:t xml:space="preserve">online model of </w:t>
        </w:r>
      </w:ins>
      <w:ins w:id="254" w:author="Tom Wall" w:date="2015-01-18T12:42:00Z">
        <w:r w:rsidR="00F26DE6">
          <w:t xml:space="preserve">social </w:t>
        </w:r>
      </w:ins>
      <w:ins w:id="255" w:author="Tom Wall" w:date="2015-01-18T12:37:00Z">
        <w:r w:rsidR="00F26DE6">
          <w:t>relationships and</w:t>
        </w:r>
      </w:ins>
      <w:ins w:id="256" w:author="Tom Wall" w:date="2015-01-18T12:41:00Z">
        <w:r w:rsidR="00F26DE6">
          <w:t xml:space="preserve"> </w:t>
        </w:r>
      </w:ins>
      <w:ins w:id="257" w:author="Tom Wall" w:date="2015-01-18T12:37:00Z">
        <w:r w:rsidR="00F26DE6">
          <w:t>connections</w:t>
        </w:r>
      </w:ins>
      <w:ins w:id="258" w:author="Tom Wall" w:date="2015-01-18T12:42:00Z">
        <w:r w:rsidR="00F26DE6">
          <w:t xml:space="preserve"> is created</w:t>
        </w:r>
      </w:ins>
      <w:ins w:id="259" w:author="Tom Wall" w:date="2015-01-18T12:37:00Z">
        <w:r w:rsidR="00F26DE6">
          <w:t>.</w:t>
        </w:r>
      </w:ins>
      <w:ins w:id="260" w:author="Tom Wall" w:date="2015-01-18T12:42:00Z">
        <w:r w:rsidR="00F26DE6">
          <w:t xml:space="preserve"> </w:t>
        </w:r>
      </w:ins>
      <w:r w:rsidR="00BE1B8C">
        <w:fldChar w:fldCharType="begin"/>
      </w:r>
      <w:r w:rsidR="00BE1B8C">
        <w:instrText xml:space="preserve"> ADDIN EN.CITE &lt;EndNote&gt;&lt;Cite&gt;&lt;Author&gt;Wall&lt;/Author&gt;&lt;Year&gt;2014&lt;/Year&gt;&lt;RecNum&gt;59&lt;/RecNum&gt;&lt;DisplayText&gt;(Wall, Macfarlane et al. 2014)&lt;/DisplayText&gt;&lt;record&gt;&lt;rec-number&gt;59&lt;/rec-number&gt;&lt;foreign-keys&gt;&lt;key app="EN" db-id="dxxsttralw52sge0p9vpwas22zfdfda2ape5"&gt;59&lt;/key&gt;&lt;/foreign-keys&gt;&lt;ref-type name="Journal Article"&gt;17&lt;/ref-type&gt;&lt;contributors&gt;&lt;authors&gt;&lt;author&gt;Wall, Thomas A.&lt;/author&gt;&lt;author&gt;Macfarlane, Gregory S.&lt;/author&gt;&lt;author&gt;Watkins, Kari E.&lt;/author&gt;&lt;/authors&gt;&lt;/contributors&gt;&lt;titles&gt;&lt;title&gt;Exploring the Use of Egocentric Online Social Network Data to Characterize Individual Air Travel Behavior&lt;/title&gt;&lt;secondary-title&gt;Transportation Research Record&lt;/secondary-title&gt;&lt;/titles&gt;&lt;periodical&gt;&lt;full-title&gt;Transportation Research Record&lt;/full-title&gt;&lt;/periodical&gt;&lt;pages&gt;78-86&lt;/pages&gt;&lt;volume&gt;2400&lt;/volume&gt;&lt;dates&gt;&lt;year&gt;2014&lt;/year&gt;&lt;/dates&gt;&lt;urls&gt;&lt;/urls&gt;&lt;/record&gt;&lt;/Cite&gt;&lt;/EndNote&gt;</w:instrText>
      </w:r>
      <w:r w:rsidR="00BE1B8C">
        <w:fldChar w:fldCharType="separate"/>
      </w:r>
      <w:r w:rsidR="00BE1B8C">
        <w:rPr>
          <w:noProof/>
        </w:rPr>
        <w:t>(</w:t>
      </w:r>
      <w:hyperlink w:anchor="_ENREF_7" w:tooltip="Wall, 2014 #59" w:history="1">
        <w:r w:rsidR="00837334">
          <w:rPr>
            <w:noProof/>
          </w:rPr>
          <w:t>Wall, Macfarlane et al. 2014</w:t>
        </w:r>
      </w:hyperlink>
      <w:r w:rsidR="00BE1B8C">
        <w:rPr>
          <w:noProof/>
        </w:rPr>
        <w:t>)</w:t>
      </w:r>
      <w:r w:rsidR="00BE1B8C">
        <w:fldChar w:fldCharType="end"/>
      </w:r>
      <w:ins w:id="261" w:author="Tom Wall" w:date="2015-01-18T12:42:00Z">
        <w:r w:rsidR="00F26DE6">
          <w:t>.</w:t>
        </w:r>
      </w:ins>
      <w:ins w:id="262" w:author="Tom Wall" w:date="2015-01-18T12:37:00Z">
        <w:r w:rsidR="00F26DE6">
          <w:t xml:space="preserve"> </w:t>
        </w:r>
      </w:ins>
      <w:ins w:id="263" w:author="Tom Wall" w:date="2015-01-18T12:44:00Z">
        <w:r w:rsidR="00EE7E45">
          <w:t xml:space="preserve">A study by the </w:t>
        </w:r>
        <w:r w:rsidR="00EE7E45" w:rsidRPr="00B3336F">
          <w:t xml:space="preserve">Pew Research Center </w:t>
        </w:r>
      </w:ins>
      <w:ins w:id="264" w:author="Tom Wall" w:date="2015-01-18T12:45:00Z">
        <w:r w:rsidR="00EE7E45" w:rsidRPr="00B3336F">
          <w:t>f</w:t>
        </w:r>
        <w:r w:rsidR="00E97DA4">
          <w:t>ound</w:t>
        </w:r>
      </w:ins>
      <w:ins w:id="265" w:author="Tom Wall" w:date="2015-01-18T12:44:00Z">
        <w:r w:rsidR="00E97DA4">
          <w:t xml:space="preserve"> that </w:t>
        </w:r>
      </w:ins>
      <w:ins w:id="266" w:author="Tom Wall" w:date="2015-01-18T12:45:00Z">
        <w:r w:rsidR="00E97DA4">
          <w:t>the primary motivation for t</w:t>
        </w:r>
      </w:ins>
      <w:ins w:id="267" w:author="Tom Wall" w:date="2015-01-18T12:44:00Z">
        <w:r w:rsidR="00E97DA4">
          <w:t>he majority of adult  users</w:t>
        </w:r>
      </w:ins>
      <w:ins w:id="268" w:author="Tom Wall" w:date="2015-01-18T12:45:00Z">
        <w:r w:rsidR="00E97DA4">
          <w:t xml:space="preserve"> of social networking sites</w:t>
        </w:r>
      </w:ins>
      <w:ins w:id="269" w:author="Tom Wall" w:date="2015-01-18T12:44:00Z">
        <w:r w:rsidR="00E97DA4">
          <w:t xml:space="preserve"> in the United States</w:t>
        </w:r>
      </w:ins>
      <w:ins w:id="270" w:author="Tom Wall" w:date="2015-01-18T12:45:00Z">
        <w:r w:rsidR="00E97DA4">
          <w:t xml:space="preserve"> </w:t>
        </w:r>
      </w:ins>
      <w:ins w:id="271" w:author="Tom Wall" w:date="2015-01-18T14:28:00Z">
        <w:r w:rsidR="00E97DA4">
          <w:t>is</w:t>
        </w:r>
      </w:ins>
      <w:ins w:id="272" w:author="Tom Wall" w:date="2015-01-18T12:44:00Z">
        <w:r w:rsidR="00E97DA4">
          <w:t xml:space="preserve"> </w:t>
        </w:r>
      </w:ins>
      <w:ins w:id="273" w:author="Tom Wall" w:date="2015-01-18T14:27:00Z">
        <w:r w:rsidR="00E97DA4" w:rsidRPr="00E97DA4">
          <w:rPr>
            <w:rPrChange w:id="274" w:author="Tom Wall" w:date="2015-01-18T14:29:00Z">
              <w:rPr>
                <w:highlight w:val="yellow"/>
              </w:rPr>
            </w:rPrChange>
          </w:rPr>
          <w:t>"stay</w:t>
        </w:r>
      </w:ins>
      <w:ins w:id="275" w:author="Tom Wall" w:date="2015-01-18T14:28:00Z">
        <w:r w:rsidR="00E97DA4" w:rsidRPr="00E97DA4">
          <w:rPr>
            <w:rPrChange w:id="276" w:author="Tom Wall" w:date="2015-01-18T14:29:00Z">
              <w:rPr>
                <w:highlight w:val="yellow"/>
              </w:rPr>
            </w:rPrChange>
          </w:rPr>
          <w:t>ing</w:t>
        </w:r>
      </w:ins>
      <w:ins w:id="277" w:author="Tom Wall" w:date="2015-01-18T14:27:00Z">
        <w:r w:rsidR="00E97DA4" w:rsidRPr="00E97DA4">
          <w:rPr>
            <w:rPrChange w:id="278" w:author="Tom Wall" w:date="2015-01-18T14:29:00Z">
              <w:rPr>
                <w:highlight w:val="yellow"/>
              </w:rPr>
            </w:rPrChange>
          </w:rPr>
          <w:t xml:space="preserve"> in touch with family m</w:t>
        </w:r>
      </w:ins>
      <w:ins w:id="279" w:author="Tom Wall" w:date="2015-01-18T14:28:00Z">
        <w:r w:rsidR="00E97DA4" w:rsidRPr="00E97DA4">
          <w:rPr>
            <w:rPrChange w:id="280" w:author="Tom Wall" w:date="2015-01-18T14:29:00Z">
              <w:rPr>
                <w:highlight w:val="yellow"/>
              </w:rPr>
            </w:rPrChange>
          </w:rPr>
          <w:t>e</w:t>
        </w:r>
      </w:ins>
      <w:ins w:id="281" w:author="Tom Wall" w:date="2015-01-18T14:27:00Z">
        <w:r w:rsidR="00E97DA4" w:rsidRPr="00E97DA4">
          <w:rPr>
            <w:rPrChange w:id="282" w:author="Tom Wall" w:date="2015-01-18T14:29:00Z">
              <w:rPr>
                <w:highlight w:val="yellow"/>
              </w:rPr>
            </w:rPrChange>
          </w:rPr>
          <w:t>mbers</w:t>
        </w:r>
      </w:ins>
      <w:ins w:id="283" w:author="Tom Wall" w:date="2015-01-18T14:28:00Z">
        <w:r w:rsidR="00E97DA4" w:rsidRPr="00E97DA4">
          <w:rPr>
            <w:rPrChange w:id="284" w:author="Tom Wall" w:date="2015-01-18T14:29:00Z">
              <w:rPr>
                <w:highlight w:val="yellow"/>
              </w:rPr>
            </w:rPrChange>
          </w:rPr>
          <w:t>," and "staying in touch with current friends and reconnecting with old friends."</w:t>
        </w:r>
      </w:ins>
      <w:ins w:id="285" w:author="Tom Wall" w:date="2015-01-18T12:44:00Z">
        <w:r w:rsidR="00B3336F">
          <w:t xml:space="preserve"> </w:t>
        </w:r>
      </w:ins>
      <w:r w:rsidR="00BE1B8C">
        <w:fldChar w:fldCharType="begin"/>
      </w:r>
      <w:r w:rsidR="00BE1B8C">
        <w:instrText xml:space="preserve"> ADDIN EN.CITE &lt;EndNote&gt;&lt;Cite&gt;&lt;Author&gt;Smith&lt;/Author&gt;&lt;Year&gt;2011&lt;/Year&gt;&lt;RecNum&gt;54&lt;/RecNum&gt;&lt;DisplayText&gt;(Smith 2011)&lt;/DisplayText&gt;&lt;record&gt;&lt;rec-number&gt;54&lt;/rec-number&gt;&lt;foreign-keys&gt;&lt;key app="EN" db-id="dxxsttralw52sge0p9vpwas22zfdfda2ape5"&gt;54&lt;/key&gt;&lt;/foreign-keys&gt;&lt;ref-type name="Report"&gt;27&lt;/ref-type&gt;&lt;contributors&gt;&lt;authors&gt;&lt;author&gt;Smith, Aaron&lt;/author&gt;&lt;/authors&gt;&lt;/contributors&gt;&lt;titles&gt;&lt;title&gt;Why Americans use social media&lt;/title&gt;&lt;secondary-title&gt;Pew Internet and American Life Project&lt;/secondary-title&gt;&lt;/titles&gt;&lt;dates&gt;&lt;year&gt;2011&lt;/year&gt;&lt;/dates&gt;&lt;pub-location&gt;Washington, DC&lt;/pub-location&gt;&lt;publisher&gt;Pew Research Center&lt;/publisher&gt;&lt;urls&gt;&lt;/urls&gt;&lt;/record&gt;&lt;/Cite&gt;&lt;/EndNote&gt;</w:instrText>
      </w:r>
      <w:r w:rsidR="00BE1B8C">
        <w:fldChar w:fldCharType="separate"/>
      </w:r>
      <w:r w:rsidR="00BE1B8C">
        <w:rPr>
          <w:noProof/>
        </w:rPr>
        <w:t>(</w:t>
      </w:r>
      <w:hyperlink w:anchor="_ENREF_5" w:tooltip="Smith, 2011 #54" w:history="1">
        <w:r w:rsidR="00837334">
          <w:rPr>
            <w:noProof/>
          </w:rPr>
          <w:t>Smith 2011</w:t>
        </w:r>
      </w:hyperlink>
      <w:r w:rsidR="00BE1B8C">
        <w:rPr>
          <w:noProof/>
        </w:rPr>
        <w:t>)</w:t>
      </w:r>
      <w:r w:rsidR="00BE1B8C">
        <w:fldChar w:fldCharType="end"/>
      </w:r>
      <w:ins w:id="286" w:author="Tom Wall" w:date="2015-01-18T12:44:00Z">
        <w:r w:rsidR="00EE7E45" w:rsidRPr="00B3336F">
          <w:t xml:space="preserve"> </w:t>
        </w:r>
      </w:ins>
      <w:ins w:id="287" w:author="Tom Wall" w:date="2015-01-18T14:25:00Z">
        <w:r w:rsidR="00E97DA4" w:rsidRPr="00E97DA4">
          <w:rPr>
            <w:rPrChange w:id="288" w:author="Tom Wall" w:date="2015-01-18T14:29:00Z">
              <w:rPr>
                <w:highlight w:val="yellow"/>
              </w:rPr>
            </w:rPrChange>
          </w:rPr>
          <w:t>It therefore may be reasonable to</w:t>
        </w:r>
      </w:ins>
      <w:ins w:id="289" w:author="Tom Wall" w:date="2015-01-18T12:44:00Z">
        <w:r w:rsidR="00EE7E45" w:rsidRPr="00B3336F">
          <w:t xml:space="preserve"> </w:t>
        </w:r>
      </w:ins>
      <w:ins w:id="290" w:author="Tom Wall" w:date="2015-01-18T14:25:00Z">
        <w:r w:rsidR="00E97DA4" w:rsidRPr="00E97DA4">
          <w:rPr>
            <w:rPrChange w:id="291" w:author="Tom Wall" w:date="2015-01-18T14:29:00Z">
              <w:rPr>
                <w:highlight w:val="yellow"/>
              </w:rPr>
            </w:rPrChange>
          </w:rPr>
          <w:t>"</w:t>
        </w:r>
      </w:ins>
      <w:ins w:id="292" w:author="Tom Wall" w:date="2015-01-18T12:44:00Z">
        <w:r w:rsidR="00EE7E45" w:rsidRPr="00B3336F">
          <w:t>suspect that an individual’s online social network structure</w:t>
        </w:r>
      </w:ins>
      <w:ins w:id="293" w:author="Tom Wall" w:date="2015-01-18T12:46:00Z">
        <w:r w:rsidR="00E97DA4">
          <w:t xml:space="preserve"> </w:t>
        </w:r>
      </w:ins>
      <w:ins w:id="294" w:author="Tom Wall" w:date="2015-01-18T12:44:00Z">
        <w:r w:rsidR="00E97DA4">
          <w:t>represents, to some extent, an online model of that individual’s</w:t>
        </w:r>
      </w:ins>
      <w:ins w:id="295" w:author="Tom Wall" w:date="2015-01-18T12:46:00Z">
        <w:r w:rsidR="00E97DA4" w:rsidRPr="00E97DA4">
          <w:rPr>
            <w:rPrChange w:id="296" w:author="Tom Wall" w:date="2015-01-18T14:29:00Z">
              <w:rPr>
                <w:highlight w:val="yellow"/>
              </w:rPr>
            </w:rPrChange>
          </w:rPr>
          <w:t xml:space="preserve"> </w:t>
        </w:r>
      </w:ins>
      <w:ins w:id="297" w:author="Tom Wall" w:date="2015-01-18T12:44:00Z">
        <w:r w:rsidR="00EE7E45" w:rsidRPr="00B3336F">
          <w:t>real-life social network structure.</w:t>
        </w:r>
      </w:ins>
      <w:ins w:id="298" w:author="Tom Wall" w:date="2015-01-18T14:25:00Z">
        <w:r w:rsidR="00B3336F" w:rsidRPr="00B3336F">
          <w:t xml:space="preserve">" </w:t>
        </w:r>
      </w:ins>
      <w:r w:rsidR="00BE1B8C">
        <w:fldChar w:fldCharType="begin"/>
      </w:r>
      <w:r w:rsidR="00BE1B8C">
        <w:instrText xml:space="preserve"> ADDIN EN.CITE &lt;EndNote&gt;&lt;Cite&gt;&lt;Author&gt;Wall&lt;/Author&gt;&lt;Year&gt;2014&lt;/Year&gt;&lt;RecNum&gt;59&lt;/RecNum&gt;&lt;DisplayText&gt;(Wall, Macfarlane et al. 2014)&lt;/DisplayText&gt;&lt;record&gt;&lt;rec-number&gt;59&lt;/rec-number&gt;&lt;foreign-keys&gt;&lt;key app="EN" db-id="dxxsttralw52sge0p9vpwas22zfdfda2ape5"&gt;59&lt;/key&gt;&lt;/foreign-keys&gt;&lt;ref-type name="Journal Article"&gt;17&lt;/ref-type&gt;&lt;contributors&gt;&lt;authors&gt;&lt;author&gt;Wall, Thomas A.&lt;/author&gt;&lt;author&gt;Macfarlane, Gregory S.&lt;/author&gt;&lt;author&gt;Watkins, Kari E.&lt;/author&gt;&lt;/authors&gt;&lt;/contributors&gt;&lt;titles&gt;&lt;title&gt;Exploring the Use of Egocentric Online Social Network Data to Characterize Individual Air Travel Behavior&lt;/title&gt;&lt;secondary-title&gt;Transportation Research Record&lt;/secondary-title&gt;&lt;/titles&gt;&lt;periodical&gt;&lt;full-title&gt;Transportation Research Record&lt;/full-title&gt;&lt;/periodical&gt;&lt;pages&gt;78-86&lt;/pages&gt;&lt;volume&gt;2400&lt;/volume&gt;&lt;dates&gt;&lt;year&gt;2014&lt;/year&gt;&lt;/dates&gt;&lt;urls&gt;&lt;/urls&gt;&lt;/record&gt;&lt;/Cite&gt;&lt;/EndNote&gt;</w:instrText>
      </w:r>
      <w:r w:rsidR="00BE1B8C">
        <w:fldChar w:fldCharType="separate"/>
      </w:r>
      <w:r w:rsidR="00BE1B8C">
        <w:rPr>
          <w:noProof/>
        </w:rPr>
        <w:t>(</w:t>
      </w:r>
      <w:hyperlink w:anchor="_ENREF_7" w:tooltip="Wall, 2014 #59" w:history="1">
        <w:r w:rsidR="00837334">
          <w:rPr>
            <w:noProof/>
          </w:rPr>
          <w:t>Wall, Macfarlane et al. 2014</w:t>
        </w:r>
      </w:hyperlink>
      <w:r w:rsidR="00BE1B8C">
        <w:rPr>
          <w:noProof/>
        </w:rPr>
        <w:t>)</w:t>
      </w:r>
      <w:r w:rsidR="00BE1B8C">
        <w:fldChar w:fldCharType="end"/>
      </w:r>
    </w:p>
    <w:p w:rsidR="00682596" w:rsidRDefault="00EE7E45" w:rsidP="00485F31">
      <w:ins w:id="299" w:author="Tom Wall" w:date="2015-01-18T12:48:00Z">
        <w:r>
          <w:t>There are also s</w:t>
        </w:r>
      </w:ins>
      <w:moveToRangeStart w:id="300" w:author="Tom Wall" w:date="2015-01-18T12:48:00Z" w:name="move409348608"/>
      <w:moveTo w:id="301" w:author="Tom Wall" w:date="2015-01-18T12:48:00Z">
        <w:del w:id="302" w:author="Tom Wall" w:date="2015-01-18T12:48:00Z">
          <w:r w:rsidDel="00EE7E45">
            <w:delText>S</w:delText>
          </w:r>
        </w:del>
        <w:r>
          <w:t xml:space="preserve">everal </w:t>
        </w:r>
        <w:del w:id="303" w:author="Tom Wall" w:date="2015-01-18T12:48:00Z">
          <w:r w:rsidDel="00EE7E45">
            <w:delText>of these items</w:delText>
          </w:r>
        </w:del>
      </w:moveTo>
      <w:ins w:id="304" w:author="Tom Wall" w:date="2015-01-18T12:48:00Z">
        <w:r>
          <w:t>characteristics of the Facebook dataset</w:t>
        </w:r>
      </w:ins>
      <w:moveTo w:id="305" w:author="Tom Wall" w:date="2015-01-18T12:48:00Z">
        <w:r>
          <w:t xml:space="preserve">, as well as the types of data contained in </w:t>
        </w:r>
        <w:del w:id="306" w:author="Tom Wall" w:date="2015-01-18T12:48:00Z">
          <w:r w:rsidDel="00EE7E45">
            <w:delText>Facebook dataset</w:delText>
          </w:r>
        </w:del>
      </w:moveTo>
      <w:ins w:id="307" w:author="Tom Wall" w:date="2015-01-18T12:48:00Z">
        <w:r>
          <w:t>that dataset, that</w:t>
        </w:r>
      </w:ins>
      <w:moveTo w:id="308" w:author="Tom Wall" w:date="2015-01-18T12:48:00Z">
        <w:del w:id="309" w:author="Tom Wall" w:date="2015-01-18T12:48:00Z">
          <w:r w:rsidDel="00EE7E45">
            <w:delText>s</w:delText>
          </w:r>
        </w:del>
        <w:r>
          <w:t xml:space="preserve"> are particularly relevant to the consideration of socio-spatial influences.</w:t>
        </w:r>
        <w:del w:id="310" w:author="Tom Wall" w:date="2015-01-18T12:48:00Z">
          <w:r w:rsidDel="00EE7E45">
            <w:delText xml:space="preserve"> </w:delText>
          </w:r>
        </w:del>
        <w:r>
          <w:t xml:space="preserve"> </w:t>
        </w:r>
      </w:moveTo>
      <w:moveToRangeEnd w:id="300"/>
      <w:r w:rsidR="00C828A4">
        <w:t>Lewis</w:t>
      </w:r>
      <w:ins w:id="311" w:author="Tom Wall" w:date="2015-01-18T19:24:00Z">
        <w:r w:rsidR="00837334">
          <w:t xml:space="preserve"> et al.</w:t>
        </w:r>
      </w:ins>
      <w:r w:rsidR="00C828A4">
        <w:t xml:space="preserve"> </w:t>
      </w:r>
      <w:r w:rsidR="00837334">
        <w:fldChar w:fldCharType="begin"/>
      </w:r>
      <w:r w:rsidR="00837334">
        <w:instrText xml:space="preserve"> ADDIN EN.CITE &lt;EndNote&gt;&lt;Cite ExcludeAuth="1"&gt;&lt;Author&gt;Lewis&lt;/Author&gt;&lt;Year&gt;2008&lt;/Year&gt;&lt;RecNum&gt;60&lt;/RecNum&gt;&lt;DisplayText&gt;(2008)&lt;/DisplayText&gt;&lt;record&gt;&lt;rec-number&gt;60&lt;/rec-number&gt;&lt;foreign-keys&gt;&lt;key app="EN" db-id="dxxsttralw52sge0p9vpwas22zfdfda2ape5"&gt;60&lt;/key&gt;&lt;/foreign-keys&gt;&lt;ref-type name="Journal Article"&gt;17&lt;/ref-type&gt;&lt;contributors&gt;&lt;authors&gt;&lt;author&gt;Lewis, K., J.&lt;/author&gt;&lt;author&gt;Kaufman, J. &lt;/author&gt;&lt;author&gt;Gonzalez, M.&lt;/author&gt;&lt;author&gt;Wimmer, A.&lt;/author&gt;&lt;author&gt;Christakis, N.. &lt;/author&gt;&lt;/authors&gt;&lt;/contributors&gt;&lt;titles&gt;&lt;title&gt;Tastes, ties, and time: A new social network dataset using Facebook.com&lt;/title&gt;&lt;secondary-title&gt;Social Networks&lt;/secondary-title&gt;&lt;/titles&gt;&lt;periodical&gt;&lt;full-title&gt;Social Networks&lt;/full-title&gt;&lt;/periodical&gt;&lt;pages&gt;330-342&lt;/pages&gt;&lt;volume&gt;30&lt;/volume&gt;&lt;number&gt;4&lt;/number&gt;&lt;dates&gt;&lt;year&gt;2008&lt;/year&gt;&lt;/dates&gt;&lt;urls&gt;&lt;/urls&gt;&lt;/record&gt;&lt;/Cite&gt;&lt;/EndNote&gt;</w:instrText>
      </w:r>
      <w:r w:rsidR="00837334">
        <w:fldChar w:fldCharType="separate"/>
      </w:r>
      <w:r w:rsidR="00837334">
        <w:rPr>
          <w:noProof/>
        </w:rPr>
        <w:t>(</w:t>
      </w:r>
      <w:hyperlink w:anchor="_ENREF_3" w:tooltip="Lewis, 2008 #60" w:history="1">
        <w:r w:rsidR="00837334">
          <w:rPr>
            <w:noProof/>
          </w:rPr>
          <w:t>2008</w:t>
        </w:r>
      </w:hyperlink>
      <w:r w:rsidR="00837334">
        <w:rPr>
          <w:noProof/>
        </w:rPr>
        <w:t>)</w:t>
      </w:r>
      <w:r w:rsidR="00837334">
        <w:fldChar w:fldCharType="end"/>
      </w:r>
      <w:ins w:id="312" w:author="Tom Wall" w:date="2015-01-18T19:26:00Z">
        <w:r w:rsidR="00837334">
          <w:t xml:space="preserve"> </w:t>
        </w:r>
      </w:ins>
      <w:r w:rsidR="00C828A4">
        <w:t xml:space="preserve">discusses </w:t>
      </w:r>
      <w:del w:id="313" w:author="Tom Wall" w:date="2015-01-18T12:43:00Z">
        <w:r w:rsidR="00C828A4" w:rsidDel="00EE7E45">
          <w:delText xml:space="preserve">the </w:delText>
        </w:r>
      </w:del>
      <w:r w:rsidR="00C828A4">
        <w:lastRenderedPageBreak/>
        <w:t>five defining features of th</w:t>
      </w:r>
      <w:r w:rsidR="00682596">
        <w:t>e Facebook</w:t>
      </w:r>
      <w:ins w:id="314" w:author="Tom Wall" w:date="2015-01-18T12:43:00Z">
        <w:r>
          <w:t xml:space="preserve"> social network model</w:t>
        </w:r>
      </w:ins>
      <w:ins w:id="315" w:author="Tom Wall" w:date="2015-01-18T12:22:00Z">
        <w:r w:rsidR="00BF6815">
          <w:t>:</w:t>
        </w:r>
      </w:ins>
      <w:r w:rsidR="00682596">
        <w:t xml:space="preserve"> </w:t>
      </w:r>
      <w:del w:id="316" w:author="Tom Wall" w:date="2015-01-18T12:22:00Z">
        <w:r w:rsidR="00682596" w:rsidDel="00BF6815">
          <w:delText>dataset</w:delText>
        </w:r>
      </w:del>
      <w:del w:id="317" w:author="Tom Wall" w:date="2015-01-18T12:21:00Z">
        <w:r w:rsidR="00682596" w:rsidDel="00BF6815">
          <w:delText xml:space="preserve"> (</w:delText>
        </w:r>
        <w:r w:rsidR="00C828A4" w:rsidDel="00BF6815">
          <w:delText>which is used in</w:delText>
        </w:r>
      </w:del>
      <w:del w:id="318" w:author="Tom Wall" w:date="2015-01-18T12:22:00Z">
        <w:r w:rsidR="00C828A4" w:rsidDel="00BF6815">
          <w:delText xml:space="preserve"> this study</w:delText>
        </w:r>
      </w:del>
      <w:del w:id="319" w:author="Tom Wall" w:date="2015-01-18T12:21:00Z">
        <w:r w:rsidR="00682596" w:rsidDel="00BF6815">
          <w:delText>)</w:delText>
        </w:r>
      </w:del>
      <w:del w:id="320" w:author="Tom Wall" w:date="2015-01-18T12:22:00Z">
        <w:r w:rsidR="00C828A4" w:rsidDel="00BF6815">
          <w:delText>.</w:delText>
        </w:r>
      </w:del>
      <w:r w:rsidR="00C828A4">
        <w:t xml:space="preserve">  </w:t>
      </w:r>
    </w:p>
    <w:p w:rsidR="00682596" w:rsidRDefault="00682596" w:rsidP="00485F31">
      <w:pPr>
        <w:pStyle w:val="ListParagraph"/>
        <w:numPr>
          <w:ilvl w:val="0"/>
          <w:numId w:val="12"/>
        </w:numPr>
      </w:pPr>
      <w:r w:rsidRPr="00485F31">
        <w:rPr>
          <w:b/>
        </w:rPr>
        <w:t>Naturally Occurring</w:t>
      </w:r>
      <w:r>
        <w:t xml:space="preserve">:  </w:t>
      </w:r>
      <w:r w:rsidR="00C828A4">
        <w:t>Facebook</w:t>
      </w:r>
      <w:r>
        <w:t xml:space="preserve"> data</w:t>
      </w:r>
      <w:r w:rsidR="00C828A4">
        <w:t xml:space="preserve"> is naturally occurring when downl</w:t>
      </w:r>
      <w:r>
        <w:t xml:space="preserve">oaded directly from Facebook (i.e. not subject to a respondent recollection ability) </w:t>
      </w:r>
    </w:p>
    <w:p w:rsidR="00682596" w:rsidRDefault="00682596" w:rsidP="00485F31">
      <w:pPr>
        <w:pStyle w:val="ListParagraph"/>
        <w:numPr>
          <w:ilvl w:val="0"/>
          <w:numId w:val="12"/>
        </w:numPr>
      </w:pPr>
      <w:r w:rsidRPr="00485F31">
        <w:rPr>
          <w:b/>
        </w:rPr>
        <w:t>Whole Networks</w:t>
      </w:r>
      <w:r>
        <w:t>:</w:t>
      </w:r>
      <w:r w:rsidR="00C828A4">
        <w:t xml:space="preserve"> Facebook.com contains complete network data of a </w:t>
      </w:r>
      <w:proofErr w:type="spellStart"/>
      <w:r w:rsidR="00C828A4">
        <w:t>sociocentric</w:t>
      </w:r>
      <w:proofErr w:type="spellEnd"/>
      <w:r w:rsidR="00C828A4">
        <w:t xml:space="preserve"> nature, as opposed to an egocentric nature, which reflects the interconnectedness of network members</w:t>
      </w:r>
    </w:p>
    <w:p w:rsidR="00485F31" w:rsidRDefault="00682596" w:rsidP="00485F31">
      <w:pPr>
        <w:pStyle w:val="ListParagraph"/>
        <w:numPr>
          <w:ilvl w:val="0"/>
          <w:numId w:val="12"/>
        </w:numPr>
      </w:pPr>
      <w:r w:rsidRPr="00485F31">
        <w:rPr>
          <w:b/>
        </w:rPr>
        <w:t>Longitudinal</w:t>
      </w:r>
      <w:r>
        <w:rPr>
          <w:b/>
        </w:rPr>
        <w:t xml:space="preserve"> Data</w:t>
      </w:r>
      <w:r w:rsidRPr="00485F31">
        <w:rPr>
          <w:b/>
        </w:rPr>
        <w:t>:</w:t>
      </w:r>
      <w:r w:rsidR="00C828A4">
        <w:t xml:space="preserve"> </w:t>
      </w:r>
      <w:r w:rsidR="00485F31">
        <w:t>Facebook data may reflect</w:t>
      </w:r>
      <w:r w:rsidR="00C828A4">
        <w:t xml:space="preserve"> how relationships grow and change over time; </w:t>
      </w:r>
    </w:p>
    <w:p w:rsidR="00485F31" w:rsidRPr="00485F31" w:rsidRDefault="00485F31" w:rsidP="00485F31">
      <w:pPr>
        <w:pStyle w:val="ListParagraph"/>
        <w:numPr>
          <w:ilvl w:val="0"/>
          <w:numId w:val="12"/>
        </w:numPr>
      </w:pPr>
      <w:r>
        <w:rPr>
          <w:b/>
        </w:rPr>
        <w:t>Cultural Insight:</w:t>
      </w:r>
      <w:r>
        <w:t xml:space="preserve"> </w:t>
      </w:r>
      <w:r w:rsidR="00C828A4">
        <w:t xml:space="preserve">Facebook </w:t>
      </w:r>
      <w:r>
        <w:t>users</w:t>
      </w:r>
      <w:r w:rsidR="00C828A4">
        <w:t xml:space="preserve"> can indicate tastes and values</w:t>
      </w:r>
      <w:r>
        <w:t>, which may be reflected in the data</w:t>
      </w:r>
      <w:r w:rsidRPr="00485F31">
        <w:rPr>
          <w:b/>
        </w:rPr>
        <w:t xml:space="preserve"> </w:t>
      </w:r>
    </w:p>
    <w:p w:rsidR="00C828A4" w:rsidRDefault="00485F31" w:rsidP="00485F31">
      <w:pPr>
        <w:pStyle w:val="ListParagraph"/>
        <w:numPr>
          <w:ilvl w:val="0"/>
          <w:numId w:val="12"/>
        </w:numPr>
      </w:pPr>
      <w:r>
        <w:rPr>
          <w:b/>
        </w:rPr>
        <w:t>Relatio</w:t>
      </w:r>
      <w:r w:rsidRPr="00854C70">
        <w:rPr>
          <w:b/>
        </w:rPr>
        <w:t>nship</w:t>
      </w:r>
      <w:r w:rsidR="00582ABD">
        <w:rPr>
          <w:b/>
        </w:rPr>
        <w:t xml:space="preserve"> </w:t>
      </w:r>
      <w:r w:rsidRPr="00854C70">
        <w:rPr>
          <w:b/>
        </w:rPr>
        <w:t>Strength:</w:t>
      </w:r>
      <w:r>
        <w:t xml:space="preserve"> Facebook can provide data on relationship strength.  </w:t>
      </w:r>
    </w:p>
    <w:p w:rsidR="00271A02" w:rsidRDefault="00F815C3" w:rsidP="00271A02">
      <w:moveFromRangeStart w:id="321" w:author="Tom Wall" w:date="2015-01-18T12:48:00Z" w:name="move409348608"/>
      <w:moveFrom w:id="322" w:author="Tom Wall" w:date="2015-01-18T12:48:00Z">
        <w:r w:rsidDel="00EE7E45">
          <w:t xml:space="preserve">Several of these items, as well as the types of data contained in Facebook datasets are particularly relevant to the consideration of socio-spatial influences.  </w:t>
        </w:r>
      </w:moveFrom>
      <w:moveFromRangeEnd w:id="321"/>
      <w:r>
        <w:t xml:space="preserve">The whole network aspect of Facebook data enables an analysis of interconnected or shared relationships among a population.  Further, relationship strength provides some insight into the function of relationships, as may be related to the level of indirect influence across a relationship.  Lastly, and very importantly, Facebook maintains </w:t>
      </w:r>
      <w:proofErr w:type="spellStart"/>
      <w:r>
        <w:t>locational</w:t>
      </w:r>
      <w:proofErr w:type="spellEnd"/>
      <w:r>
        <w:t xml:space="preserve"> information that can easily be translated to geospatial   </w:t>
      </w:r>
    </w:p>
    <w:p w:rsidR="00E80B0E" w:rsidRDefault="00632654" w:rsidP="00E80B0E">
      <w:pPr>
        <w:pStyle w:val="Heading2"/>
      </w:pPr>
      <w:commentRangeStart w:id="323"/>
      <w:r>
        <w:t>Spatial</w:t>
      </w:r>
      <w:r w:rsidR="00E80B0E">
        <w:t xml:space="preserve"> Econometrics</w:t>
      </w:r>
      <w:commentRangeEnd w:id="323"/>
      <w:r w:rsidR="00A128DE">
        <w:rPr>
          <w:rStyle w:val="CommentReference"/>
          <w:rFonts w:asciiTheme="minorHAnsi" w:eastAsiaTheme="minorEastAsia" w:hAnsiTheme="minorHAnsi" w:cstheme="minorBidi"/>
          <w:b w:val="0"/>
          <w:bCs w:val="0"/>
          <w:color w:val="auto"/>
        </w:rPr>
        <w:commentReference w:id="323"/>
      </w:r>
    </w:p>
    <w:p w:rsidR="008C14F0" w:rsidRDefault="00E80B0E" w:rsidP="00E80B0E">
      <w:r>
        <w:t xml:space="preserve">Spatial econometrics is built on the understanding that observations near to each other spatially are likely to exhibit correlation and interdependence, as they share common unobserved variables and influence each other. A class of models developed to solve these problems was pioneered by </w:t>
      </w:r>
      <w:proofErr w:type="spellStart"/>
      <w:r w:rsidR="00A51FFA">
        <w:t>Anselin</w:t>
      </w:r>
      <w:proofErr w:type="spellEnd"/>
      <w:r w:rsidR="00A51FFA">
        <w:t xml:space="preserve"> </w:t>
      </w:r>
      <w:r w:rsidR="00E97DA4">
        <w:fldChar w:fldCharType="begin" w:fldLock="1"/>
      </w:r>
      <w:r w:rsidR="00DE6D7A">
        <w:instrText>ADDIN CSL_CITATION { "citationItems" : [ { "id" : "ITEM-1", "itemData" : { "ISBN" : "9024737354", "author" : [ { "dropping-particle" : "", "family" : "Anselin", "given" : "Luc", "non-dropping-particle" : "", "parse-names" : false, "suffix" : "" } ], "id" : "ITEM-1", "issued" : { "date-parts" : [ [ "1988" ] ] }, "publisher" : "Kluwer", "publisher-place" : "Dordrecht", "title" : "Spatial Econometrics: Methods and Models (Studies in Operational Regional Science)", "type" : "book" }, "suppress-author" : 1, "uris" : [ "http://www.mendeley.com/documents/?uuid=97f9443f-fb66-4ba3-9a82-e6af04a0871a" ] } ], "mendeley" : { "previouslyFormattedCitation" : "(1988)" }, "properties" : { "noteIndex" : 0 }, "schema" : "https://github.com/citation-style-language/schema/raw/master/csl-citation.json" }</w:instrText>
      </w:r>
      <w:r w:rsidR="00E97DA4">
        <w:fldChar w:fldCharType="separate"/>
      </w:r>
      <w:r w:rsidR="00A51FFA" w:rsidRPr="00A51FFA">
        <w:rPr>
          <w:noProof/>
        </w:rPr>
        <w:t>(1988)</w:t>
      </w:r>
      <w:r w:rsidR="00E97DA4">
        <w:fldChar w:fldCharType="end"/>
      </w:r>
      <w:r>
        <w:t xml:space="preserve">; </w:t>
      </w:r>
      <w:proofErr w:type="spellStart"/>
      <w:r w:rsidR="00A51FFA">
        <w:t>LeSage</w:t>
      </w:r>
      <w:proofErr w:type="spellEnd"/>
      <w:r w:rsidR="00A51FFA">
        <w:t xml:space="preserve"> &amp; Pace </w:t>
      </w:r>
      <w:r w:rsidR="00E97DA4">
        <w:fldChar w:fldCharType="begin" w:fldLock="1"/>
      </w:r>
      <w:r w:rsidR="00DE6D7A">
        <w:instrText>ADDIN CSL_CITATION { "citationItems" : [ { "id" : "ITEM-1", "itemData" : { "author" : [ { "dropping-particle" : "", "family" : "LeSage", "given" : "James P.", "non-dropping-particle" : "", "parse-names" : false, "suffix" : "" }, { "dropping-particle" : "", "family" : "Pace", "given" : "Robert Kelley", "non-dropping-particle" : "", "parse-names" : false, "suffix" : "" } ], "id" : "ITEM-1", "issued" : { "date-parts" : [ [ "2009" ] ] }, "publisher" : "Chapman and Hall/CRC", "title" : "Introduction to Spatial Econometrics", "type" : "book" }, "suppress-author" : 1, "uris" : [ "http://www.mendeley.com/documents/?uuid=790e02f0-8509-4ab4-aadc-dd1cdf23bb07" ] } ], "mendeley" : { "previouslyFormattedCitation" : "(2009)" }, "properties" : { "noteIndex" : 0 }, "schema" : "https://github.com/citation-style-language/schema/raw/master/csl-citation.json" }</w:instrText>
      </w:r>
      <w:r w:rsidR="00E97DA4">
        <w:fldChar w:fldCharType="separate"/>
      </w:r>
      <w:r w:rsidR="00A51FFA" w:rsidRPr="00A51FFA">
        <w:rPr>
          <w:noProof/>
        </w:rPr>
        <w:t>(2009)</w:t>
      </w:r>
      <w:r w:rsidR="00E97DA4">
        <w:fldChar w:fldCharType="end"/>
      </w:r>
      <w:r>
        <w:t xml:space="preserve"> provide a full and modern treatment. </w:t>
      </w:r>
    </w:p>
    <w:p w:rsidR="00506C11" w:rsidRDefault="008C14F0" w:rsidP="00E80B0E">
      <w:r>
        <w:t xml:space="preserve">For a linear regression model </w:t>
      </w:r>
      <m:oMath>
        <m:r>
          <w:rPr>
            <w:rFonts w:ascii="Cambria Math" w:hAnsi="Cambria Math"/>
          </w:rPr>
          <m:t>y = Xβ +ϵ</m:t>
        </m:r>
      </m:oMath>
      <w:r w:rsidR="00E80B0E">
        <w:t>, a necessary assumption is that the observations are independent, whic</w:t>
      </w:r>
      <w:r>
        <w:t xml:space="preserve">h is unlikely in spatial data. </w:t>
      </w:r>
      <w:proofErr w:type="spellStart"/>
      <w:r w:rsidR="00EF26FE">
        <w:t>Tobler’s</w:t>
      </w:r>
      <w:proofErr w:type="spellEnd"/>
      <w:r w:rsidR="00EF26FE">
        <w:t xml:space="preserve"> law implies that if two observations are “close” to each other, then they are likely to share common characteristics</w:t>
      </w:r>
      <w:r w:rsidR="00A51FFA">
        <w:t xml:space="preserve"> </w:t>
      </w:r>
      <w:r w:rsidR="00E97DA4">
        <w:fldChar w:fldCharType="begin" w:fldLock="1"/>
      </w:r>
      <w:r w:rsidR="00DE6D7A">
        <w:instrText>ADDIN CSL_CITATION { "citationItems" : [ { "id" : "ITEM-1", "itemData" : { "author" : [ { "dropping-particle" : "", "family" : "Tobler", "given" : "Waldo R.", "non-dropping-particle" : "", "parse-names" : false, "suffix" : "" } ], "container-title" : "Economic Geography", "id" : "ITEM-1", "issued" : { "date-parts" : [ [ "1970" ] ] }, "page" : "234-240", "title" : "A Computer Movie Simulating Urban Growth in the Detroit Region", "type" : "article-journal", "volume" : "46" }, "uris" : [ "http://www.mendeley.com/documents/?uuid=d84712ac-1287-431f-9173-9933d38e8a17" ] } ], "mendeley" : { "previouslyFormattedCitation" : "(Tobler 1970)" }, "properties" : { "noteIndex" : 0 }, "schema" : "https://github.com/citation-style-language/schema/raw/master/csl-citation.json" }</w:instrText>
      </w:r>
      <w:r w:rsidR="00E97DA4">
        <w:fldChar w:fldCharType="separate"/>
      </w:r>
      <w:r w:rsidR="00643DE8" w:rsidRPr="00643DE8">
        <w:rPr>
          <w:noProof/>
        </w:rPr>
        <w:t>(Tobler 1970)</w:t>
      </w:r>
      <w:r w:rsidR="00E97DA4">
        <w:fldChar w:fldCharType="end"/>
      </w:r>
      <w:r w:rsidR="00EF26FE">
        <w:t>. Further, observations close to each other may actually exert an influence on each other in the way</w:t>
      </w:r>
      <w:r w:rsidR="00D961B0">
        <w:t xml:space="preserve"> air pollution lowers the price of nearby properties </w:t>
      </w:r>
      <w:r w:rsidR="00E97DA4">
        <w:fldChar w:fldCharType="begin" w:fldLock="1"/>
      </w:r>
      <w:r w:rsidR="00DE6D7A">
        <w:instrText>ADDIN CSL_CITATION { "citationItems" : [ { "id" : "ITEM-1", "itemData" : { "DOI" : "10.1007/s10640-008-9221-0", "ISSN" : "0924-6460", "author" : [ { "dropping-particle" : "", "family" : "Kim", "given" : "Jungik", "non-dropping-particle" : "", "parse-names" : false, "suffix" : "" }, { "dropping-particle" : "", "family" : "Goldsmith", "given" : "Peter", "non-dropping-particle" : "", "parse-names" : false, "suffix" : "" } ], "container-title" : "Environmental and Resource Economics", "id" : "ITEM-1", "issue" : "4", "issued" : { "date-parts" : [ [ "2008", "7", "16" ] ] }, "page" : "509-534", "title" : "A spatial hedonic approach to assess the impact of swine production on residential property values", "type" : "article-journal", "volume" : "42" }, "uris" : [ "http://www.mendeley.com/documents/?uuid=5ff08568-62da-45cb-9a6d-d948302f7fa3" ] } ], "mendeley" : { "previouslyFormattedCitation" : "(Kim &amp; Goldsmith 2008)" }, "properties" : { "noteIndex" : 0 }, "schema" : "https://github.com/citation-style-language/schema/raw/master/csl-citation.json" }</w:instrText>
      </w:r>
      <w:r w:rsidR="00E97DA4">
        <w:fldChar w:fldCharType="separate"/>
      </w:r>
      <w:r w:rsidR="00D961B0" w:rsidRPr="00D961B0">
        <w:rPr>
          <w:noProof/>
        </w:rPr>
        <w:t>(Kim &amp; Goldsmith 2008)</w:t>
      </w:r>
      <w:r w:rsidR="00E97DA4">
        <w:fldChar w:fldCharType="end"/>
      </w:r>
      <w:r w:rsidR="00EF26FE">
        <w:t>.</w:t>
      </w:r>
      <w:r w:rsidR="00506C11">
        <w:t xml:space="preserve"> If correlation and interdependence are not controlled in an econometric model, then the model may return biased parameters and/or invalid hypothesis tests.</w:t>
      </w:r>
    </w:p>
    <w:p w:rsidR="00E80B0E" w:rsidRDefault="00E80B0E" w:rsidP="00E80B0E">
      <w:r>
        <w:t>This correlation and interdependence can be accommodated with a spatial Durbin model (SDM),</w:t>
      </w:r>
    </w:p>
    <w:p w:rsidR="00E80B0E" w:rsidRDefault="008C14F0" w:rsidP="00E80B0E">
      <m:oMathPara>
        <m:oMath>
          <m:r>
            <w:rPr>
              <w:rFonts w:ascii="Cambria Math" w:hAnsi="Cambria Math"/>
            </w:rPr>
            <m:t>y =ρWy + Xβ + WXγ +ϵ</m:t>
          </m:r>
        </m:oMath>
      </m:oMathPara>
    </w:p>
    <w:p w:rsidR="00CC17F2" w:rsidRDefault="00097DB1" w:rsidP="00E80B0E">
      <w:r>
        <w:t xml:space="preserve">where </w:t>
      </w:r>
      <m:oMath>
        <m:r>
          <w:rPr>
            <w:rFonts w:ascii="Cambria Math" w:hAnsi="Cambria Math"/>
          </w:rPr>
          <m:t>W</m:t>
        </m:r>
      </m:oMath>
      <w:r w:rsidR="00E80B0E">
        <w:t xml:space="preserve"> is a spatial weights matrix in which</w:t>
      </w:r>
      <w:r w:rsidR="00CA7C7C">
        <w:t xml:space="preserve"> each element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E80B0E">
        <w:t xml:space="preserve"> maps the spatial relatio</w:t>
      </w:r>
      <w:r w:rsidR="00CA7C7C">
        <w:t xml:space="preserve">nship between two observations </w:t>
      </w:r>
      <m:oMath>
        <m:r>
          <w:rPr>
            <w:rFonts w:ascii="Cambria Math" w:hAnsi="Cambria Math"/>
          </w:rPr>
          <m:t>i</m:t>
        </m:r>
      </m:oMath>
      <w:r w:rsidR="00CA7C7C">
        <w:t xml:space="preserve"> and </w:t>
      </w:r>
      <m:oMath>
        <m:r>
          <w:rPr>
            <w:rFonts w:ascii="Cambria Math" w:hAnsi="Cambria Math"/>
          </w:rPr>
          <m:t>j</m:t>
        </m:r>
      </m:oMath>
      <w:r w:rsidR="00CA7C7C">
        <w:t xml:space="preserve">; if </w:t>
      </w:r>
      <m:oMath>
        <m:r>
          <w:rPr>
            <w:rFonts w:ascii="Cambria Math" w:hAnsi="Cambria Math"/>
          </w:rPr>
          <m:t>i</m:t>
        </m:r>
      </m:oMath>
      <w:r w:rsidR="00CA7C7C">
        <w:t xml:space="preserve"> and </w:t>
      </w:r>
      <m:oMath>
        <m:r>
          <w:rPr>
            <w:rFonts w:ascii="Cambria Math" w:hAnsi="Cambria Math"/>
          </w:rPr>
          <m:t>j</m:t>
        </m:r>
      </m:oMath>
      <w:r w:rsidR="00CA7C7C">
        <w:t xml:space="preserve"> are “neighbors,” then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&gt;0</m:t>
        </m:r>
      </m:oMath>
      <w:r w:rsidR="008C14F0">
        <w:t xml:space="preserve">. </w:t>
      </w:r>
      <w:r w:rsidR="00CA7C7C">
        <w:lastRenderedPageBreak/>
        <w:t xml:space="preserve">The parameter </w:t>
      </w:r>
      <m:oMath>
        <m:r>
          <w:rPr>
            <w:rFonts w:ascii="Cambria Math" w:hAnsi="Cambria Math"/>
          </w:rPr>
          <m:t>ρ</m:t>
        </m:r>
      </m:oMath>
      <w:r w:rsidR="00E80B0E">
        <w:t xml:space="preserve"> measures the dep</w:t>
      </w:r>
      <w:r w:rsidR="00CA7C7C">
        <w:t xml:space="preserve">endence between </w:t>
      </w:r>
      <m:oMath>
        <m:r>
          <w:rPr>
            <w:rFonts w:ascii="Cambria Math" w:hAnsi="Cambria Math"/>
          </w:rPr>
          <m:t>i</m:t>
        </m:r>
      </m:oMath>
      <w:r w:rsidR="00CA7C7C">
        <w:t xml:space="preserve"> and </w:t>
      </w:r>
      <m:oMath>
        <m:r>
          <w:rPr>
            <w:rFonts w:ascii="Cambria Math" w:hAnsi="Cambria Math"/>
          </w:rPr>
          <m:t>j</m:t>
        </m:r>
      </m:oMath>
      <w:r w:rsidR="00E80B0E">
        <w:t>, and the lagged indepe</w:t>
      </w:r>
      <w:r w:rsidR="00CA7C7C">
        <w:t xml:space="preserve">ndent variable coefficients in </w:t>
      </w:r>
      <m:oMath>
        <m:r>
          <w:rPr>
            <w:rFonts w:ascii="Cambria Math" w:hAnsi="Cambria Math"/>
          </w:rPr>
          <m:t>γ</m:t>
        </m:r>
      </m:oMath>
      <w:r w:rsidR="00E80B0E">
        <w:t xml:space="preserve"> contain</w:t>
      </w:r>
      <w:r w:rsidR="00CA7C7C">
        <w:t xml:space="preserve"> the impact that attributes of </w:t>
      </w:r>
      <m:oMath>
        <m:r>
          <w:rPr>
            <w:rFonts w:ascii="Cambria Math" w:hAnsi="Cambria Math"/>
          </w:rPr>
          <m:t>j</m:t>
        </m:r>
      </m:oMath>
      <w:r w:rsidR="00CA7C7C">
        <w:t xml:space="preserve"> have on </w:t>
      </w:r>
      <m:oMath>
        <m:r>
          <w:rPr>
            <w:rFonts w:ascii="Cambria Math" w:hAnsi="Cambria Math"/>
          </w:rPr>
          <m:t>i</m:t>
        </m:r>
      </m:oMath>
      <w:r w:rsidR="00E80B0E">
        <w:t xml:space="preserve">. </w:t>
      </w:r>
    </w:p>
    <w:p w:rsidR="00E80B0E" w:rsidRDefault="00E80B0E" w:rsidP="00E80B0E">
      <w:r>
        <w:t>Such spatial models have been applied to numerous different contexts, including transportation modeling and forecasting</w:t>
      </w:r>
      <w:r w:rsidR="00937A54">
        <w:t>.</w:t>
      </w:r>
      <w:r w:rsidR="00CC17F2">
        <w:t xml:space="preserve"> In most if not all of these cases, however, </w:t>
      </w:r>
      <w:r w:rsidR="00CC17F2" w:rsidRPr="00CC17F2">
        <w:rPr>
          <w:rStyle w:val="Emphasis"/>
        </w:rPr>
        <w:t>spatial</w:t>
      </w:r>
      <w:r w:rsidR="00CC17F2">
        <w:t xml:space="preserve"> data is used as a proxy for an inferred </w:t>
      </w:r>
      <w:r w:rsidR="00CC17F2" w:rsidRPr="00CC17F2">
        <w:rPr>
          <w:rStyle w:val="Emphasis"/>
        </w:rPr>
        <w:t>social</w:t>
      </w:r>
      <w:r w:rsidR="00CC17F2">
        <w:t xml:space="preserve"> relationship.</w:t>
      </w:r>
      <w:r w:rsidR="00DE6D7A">
        <w:t xml:space="preserve"> For example, </w:t>
      </w:r>
      <w:proofErr w:type="spellStart"/>
      <w:r w:rsidR="00DE6D7A">
        <w:t>Adjemian</w:t>
      </w:r>
      <w:proofErr w:type="spellEnd"/>
      <w:r w:rsidR="00DE6D7A">
        <w:t xml:space="preserve"> et al. </w:t>
      </w:r>
      <w:r w:rsidR="00E97DA4">
        <w:fldChar w:fldCharType="begin" w:fldLock="1"/>
      </w:r>
      <w:r w:rsidR="00DE6D7A">
        <w:instrText>ADDIN CSL_CITATION { "citationItems" : [ { "id" : "ITEM-1", "itemData" : { "DOI" : "10.1016/j.tra.2010.06.001", "ISSN" : "09658564", "abstract" : "n this article, we show that vehicle type ownership is spatially dependent at both the regional and household-level even after controlling for income and population density. We discuss reasons for the existence of spatial effects in vehicle ownership, and note potential implications for policymakers. Our results point to the importance of spatial relationships in transportation research and highlight the hazards of ignoring their role in affecting transportation outcomes. For example, if vehicle type choice is affected by neighborhood spillovers, agencies that regulate traffic flow and road safety could tailor their choice projections and policy tools to account for such interdependence.", "author" : [ { "dropping-particle" : "", "family" : "Adjemian", "given" : "Michael K.", "non-dropping-particle" : "", "parse-names" : false, "suffix" : "" }, { "dropping-particle" : "", "family" : "Lin", "given" : "C.-Y. Cynthia", "non-dropping-particle" : "", "parse-names" : false, "suffix" : "" }, { "dropping-particle" : "", "family" : "Williams", "given" : "Jeffrey", "non-dropping-particle" : "", "parse-names" : false, "suffix" : "" } ], "container-title" : "Transportation Research Part A: Policy and Practice", "id" : "ITEM-1", "issue" : "9", "issued" : { "date-parts" : [ [ "2010" ] ] }, "note" : "\n        From Duplicate 1 ( \n        \n        \n          Estimating spatial interdependence in automobile type choice with survey data\n        \n        \n         - Adjemian, Michael K.; Cynthia Lin, C.-Y.; Williams, Jeffrey )\n\n        \n        \n\n        \n\n        \n\n        From Duplicate 2 ( \n        \n        \n          Estimating spatial interdependence in automobile type choice with survey data\n        \n        \n         - Adjemian, Michael K.; Cynthia Lin, C.-Y.; Williams, Jeffrey )\n\n        \n        \nAutocorrelation?\n\n        \nRole of inter-household utility perception.\n\n        \nUse 2000 BATS, merged with 2000 Census to create aggregate explanatory variables. Needed at least 10 surveys in a tract to retain, so eliminated more than half of the census tracts.\n\n        \nDisaggregate from BATS, looking only at 2000 model year cars. (Cannot account for used car purchases!)\n\n        \nWhy use Bernoulli distribution?\n\n        \nIt seems that the Equifax data would \"allow a more comprehensive modeling approach to future empirical pursuit of this topic.\"\n\n        \n\n      ", "page" : "661-675", "publisher" : "Elsevier Ltd", "title" : "Estimating spatial interdependence in automobile type choice with survey data", "type" : "article-journal", "volume" : "44" }, "suppress-author" : 1, "uris" : [ "http://www.mendeley.com/documents/?uuid=9fae3659-a55c-4f63-80c0-96218d41ebb2" ] } ], "mendeley" : { "previouslyFormattedCitation" : "(2010)" }, "properties" : { "noteIndex" : 0 }, "schema" : "https://github.com/citation-style-language/schema/raw/master/csl-citation.json" }</w:instrText>
      </w:r>
      <w:r w:rsidR="00E97DA4">
        <w:fldChar w:fldCharType="separate"/>
      </w:r>
      <w:r w:rsidR="00DE6D7A" w:rsidRPr="00DE6D7A">
        <w:rPr>
          <w:noProof/>
        </w:rPr>
        <w:t>(2010)</w:t>
      </w:r>
      <w:r w:rsidR="00E97DA4">
        <w:fldChar w:fldCharType="end"/>
      </w:r>
      <w:r w:rsidR="00CC17F2">
        <w:t xml:space="preserve"> </w:t>
      </w:r>
      <w:r w:rsidR="00DE6D7A">
        <w:t xml:space="preserve">observed that vehicle body types were spatially </w:t>
      </w:r>
      <w:proofErr w:type="spellStart"/>
      <w:r w:rsidR="00DE6D7A">
        <w:t>autocorrelated</w:t>
      </w:r>
      <w:proofErr w:type="spellEnd"/>
      <w:r w:rsidR="00DE6D7A">
        <w:t xml:space="preserve">, with the authors inferring that neighbors may influence each other in choosing vehicle types. Similarly, </w:t>
      </w:r>
      <w:proofErr w:type="spellStart"/>
      <w:r w:rsidR="00DE6D7A">
        <w:t>Bhat</w:t>
      </w:r>
      <w:proofErr w:type="spellEnd"/>
      <w:r w:rsidR="00DE6D7A">
        <w:t xml:space="preserve"> et al. </w:t>
      </w:r>
      <w:r w:rsidR="00E97DA4">
        <w:fldChar w:fldCharType="begin" w:fldLock="1"/>
      </w:r>
      <w:r w:rsidR="00DE6D7A">
        <w:instrText>ADDIN CSL_CITATION { "citationItems" : [ { "id" : "ITEM-1", "itemData" : { "DOI" : "10.1016/j.trb.2010.02.003", "ISSN" : "01912615", "author" : [ { "dropping-particle" : "", "family" : "Bhat", "given" : "Chandra R.", "non-dropping-particle" : "", "parse-names" : false, "suffix" : "" }, { "dropping-particle" : "", "family" : "Sener", "given" : "Ipek N.", "non-dropping-particle" : "", "parse-names" : false, "suffix" : "" }, { "dropping-particle" : "", "family" : "Eluru", "given" : "Naveen", "non-dropping-particle" : "", "parse-names" : false, "suffix" : "" } ], "container-title" : "Transportation Research Part B: Methodological", "id" : "ITEM-1", "issue" : "8-9", "issued" : { "date-parts" : [ [ "2010", "9" ] ] }, "page" : "903-921", "publisher" : "Elsevier Ltd", "title" : "A flexible spatially dependent discrete choice model: Formulation and application to teenagers\u2019 weekday recreational activity participation", "type" : "article-journal", "volume" : "44" }, "suppress-author" : 1, "uris" : [ "http://www.mendeley.com/documents/?uuid=94998dad-f649-48a7-8c65-149cb3fe64e4" ] } ], "mendeley" : { "previouslyFormattedCitation" : "(2010)" }, "properties" : { "noteIndex" : 0 }, "schema" : "https://github.com/citation-style-language/schema/raw/master/csl-citation.json" }</w:instrText>
      </w:r>
      <w:r w:rsidR="00E97DA4">
        <w:fldChar w:fldCharType="separate"/>
      </w:r>
      <w:r w:rsidR="00DE6D7A" w:rsidRPr="00DE6D7A">
        <w:rPr>
          <w:noProof/>
        </w:rPr>
        <w:t>(2010)</w:t>
      </w:r>
      <w:r w:rsidR="00E97DA4">
        <w:fldChar w:fldCharType="end"/>
      </w:r>
      <w:r w:rsidR="00DE6D7A">
        <w:t xml:space="preserve"> used spatial proximity as a means to study the social destinations of teenagers. </w:t>
      </w:r>
      <w:r w:rsidR="00270840">
        <w:t xml:space="preserve">In these and other cases, it may be more appropriate to use the social network directly, </w:t>
      </w:r>
      <w:r w:rsidRPr="00270840">
        <w:rPr>
          <w:rStyle w:val="Emphasis"/>
        </w:rPr>
        <w:t>if</w:t>
      </w:r>
      <w:r>
        <w:t xml:space="preserve"> the social </w:t>
      </w:r>
      <w:r w:rsidR="00631C0A">
        <w:t xml:space="preserve">network can be translated to a </w:t>
      </w:r>
      <m:oMath>
        <m:r>
          <w:rPr>
            <w:rFonts w:ascii="Cambria Math" w:hAnsi="Cambria Math"/>
          </w:rPr>
          <m:t>W</m:t>
        </m:r>
      </m:oMath>
      <w:r>
        <w:t xml:space="preserve"> matrix.</w:t>
      </w:r>
      <w:r w:rsidR="00631C0A">
        <w:t xml:space="preserve"> </w:t>
      </w:r>
      <w:r>
        <w:t xml:space="preserve">This is </w:t>
      </w:r>
      <w:r w:rsidR="00631C0A">
        <w:t xml:space="preserve">effectively </w:t>
      </w:r>
      <w:r>
        <w:t>the a</w:t>
      </w:r>
      <w:r w:rsidR="00631C0A">
        <w:t xml:space="preserve">pproach of </w:t>
      </w:r>
      <w:proofErr w:type="spellStart"/>
      <w:r w:rsidR="00631C0A">
        <w:t>Bramoullé</w:t>
      </w:r>
      <w:proofErr w:type="spellEnd"/>
      <w:r w:rsidR="00631C0A">
        <w:t xml:space="preserve"> et al. </w:t>
      </w:r>
      <w:r w:rsidR="00E97DA4">
        <w:fldChar w:fldCharType="begin" w:fldLock="1"/>
      </w:r>
      <w:r w:rsidR="00DE6D7A">
        <w:instrText>ADDIN CSL_CITATION { "citationItems" : [ { "id" : "ITEM-1", "itemData" : { "DOI" : "10.1016/j.jeconom.2008.12.021", "ISSN" : "03044076", "abstract" : "We provide new results regarding the identification of peer effects. We consider an extended version of the linear-in-means model where interactions are structured through a social network. We assume that correlated unobservables are either absent, or treated as network fixed effects. We provide easy-to-check necessary and sufficient conditions for identification. We show that endogenous and exogenous effects are generally identified under network interaction, although identification may fail for some particular structures. We use data from the Add Health survey to provide an empirical application of our results on the consumption of recreational services (e.g., participation in artistic, sports and social activities) by secondary school students. Monte Carlo simulations calibrated on this application provide an analysis of the effects of some crucial characteristics of a network (i.e.,\u00a0density, intransitivity) on the estimates of peer effects. Our approach generalizes a number of previous results due to Manski [Manski, C., 1993. Identification of endogenous social effects: The reflection problem. Review of Economic Studies 60 (3), 531\u2013542], Moffitt [Moffitt, R., 2001. Policy interventions low-level equilibria, and social interactions. In: Durlauf, Steven, Young, Peyton (Eds.), Social Dynamics. MIT Press] and Lee [Lee, L.F., 2007. Identification and estimation of econometric models with group interactions, contextual factors and fixed effects. Journal of Econometrics 140 (2), 333\u2013374].", "author" : [ { "dropping-particle" : "", "family" : "Bramoull\u00e9", "given" : "Yann", "non-dropping-particle" : "", "parse-names" : false, "suffix" : "" }, { "dropping-particle" : "", "family" : "Djebbari", "given" : "Habiba", "non-dropping-particle" : "", "parse-names" : false, "suffix" : "" }, { "dropping-particle" : "", "family" : "Fortin", "given" : "Bernard", "non-dropping-particle" : "", "parse-names" : false, "suffix" : "" } ], "container-title" : "Journal of Econometrics", "id" : "ITEM-1", "issue" : "1", "issued" : { "date-parts" : [ [ "2009", "5" ] ] }, "page" : "41-55", "title" : "Identification of peer effects through social networks", "type" : "article-journal", "volume" : "150" }, "suppress-author" : 1, "uris" : [ "http://www.mendeley.com/documents/?uuid=ea4f9bf5-fd3a-4ae6-92ec-9700bddea088" ] } ], "mendeley" : { "previouslyFormattedCitation" : "(2009)" }, "properties" : { "noteIndex" : 0 }, "schema" : "https://github.com/citation-style-language/schema/raw/master/csl-citation.json" }</w:instrText>
      </w:r>
      <w:r w:rsidR="00E97DA4">
        <w:fldChar w:fldCharType="separate"/>
      </w:r>
      <w:r w:rsidR="00631C0A" w:rsidRPr="00631C0A">
        <w:rPr>
          <w:noProof/>
        </w:rPr>
        <w:t>(2009)</w:t>
      </w:r>
      <w:r w:rsidR="00E97DA4">
        <w:fldChar w:fldCharType="end"/>
      </w:r>
      <w:r>
        <w:t xml:space="preserve"> and</w:t>
      </w:r>
      <w:r w:rsidR="00631C0A">
        <w:t xml:space="preserve"> </w:t>
      </w:r>
      <w:proofErr w:type="spellStart"/>
      <w:r w:rsidR="00631C0A">
        <w:t>Calvó-Armengol</w:t>
      </w:r>
      <w:proofErr w:type="spellEnd"/>
      <w:r w:rsidR="00631C0A">
        <w:t xml:space="preserve"> et al,</w:t>
      </w:r>
      <w:r>
        <w:t xml:space="preserve"> </w:t>
      </w:r>
      <w:r w:rsidR="00E97DA4">
        <w:fldChar w:fldCharType="begin" w:fldLock="1"/>
      </w:r>
      <w:r w:rsidR="00DE6D7A">
        <w:instrText>ADDIN CSL_CITATION { "citationItems" : [ { "id" : "ITEM-1", "itemData" : { "DOI" : "10.1111/j.1467-937X.2009.00550.x", "ISSN" : "00346527", "abstract" : "We develop a model that shows that, at the Nash equilibrium, the outcome of each individual embedded in a network is proportional to his/her Katz-Bonacich centrality measure. This measure takes into account both direct and indirect friends of each individual, but puts less weight to his/her distant friends. We then bring the model to the data using a very detailed dataset of adolescent friendship networks. We show that, after controlling for observable individual characteristics and unobservable network specific factors, a standard deviation increase in the Katz-Bonacich centrality increases the pupil school performance by more than 7% of one standard deviation.", "author" : [ { "dropping-particle" : "", "family" : "Calv\u00f3-Armengol", "given" : "Antoni", "non-dropping-particle" : "", "parse-names" : false, "suffix" : "" }, { "dropping-particle" : "", "family" : "Patacchini", "given" : "Eleonora", "non-dropping-particle" : "", "parse-names" : false, "suffix" : "" }, { "dropping-particle" : "", "family" : "Zenou", "given" : "Yves", "non-dropping-particle" : "", "parse-names" : false, "suffix" : "" } ], "container-title" : "Review of Economic Studies", "id" : "ITEM-1", "issue" : "4", "issued" : { "date-parts" : [ [ "2009", "10", "1" ] ] }, "note" : "Here's a good example of a spatial-autoregressive type application to a social network.", "page" : "1239-1267", "title" : "Peer effects and social networks in education", "type" : "article-journal", "volume" : "76" }, "suppress-author" : 1, "uris" : [ "http://www.mendeley.com/documents/?uuid=48a3f0a2-9cd7-4b11-bac0-386cf021da01" ] } ], "mendeley" : { "previouslyFormattedCitation" : "(2009)" }, "properties" : { "noteIndex" : 0 }, "schema" : "https://github.com/citation-style-language/schema/raw/master/csl-citation.json" }</w:instrText>
      </w:r>
      <w:r w:rsidR="00E97DA4">
        <w:fldChar w:fldCharType="separate"/>
      </w:r>
      <w:r w:rsidR="00631C0A" w:rsidRPr="00631C0A">
        <w:rPr>
          <w:noProof/>
        </w:rPr>
        <w:t>(2009)</w:t>
      </w:r>
      <w:r w:rsidR="00E97DA4">
        <w:fldChar w:fldCharType="end"/>
      </w:r>
      <w:r>
        <w:t>, who showed that a student's school performance and physical activity level (respectively) are socially interdependent: students with studious or athletic friends tend to be so as well.</w:t>
      </w:r>
    </w:p>
    <w:p w:rsidR="00E80B0E" w:rsidRDefault="00E80B0E" w:rsidP="00E80B0E">
      <w:r>
        <w:t>There are two pr</w:t>
      </w:r>
      <w:r w:rsidR="00A51FFA">
        <w:t xml:space="preserve">imary difficulties in creating </w:t>
      </w:r>
      <m:oMath>
        <m:r>
          <w:rPr>
            <w:rFonts w:ascii="Cambria Math" w:hAnsi="Cambria Math"/>
          </w:rPr>
          <m:t>W</m:t>
        </m:r>
      </m:oMath>
      <w:r>
        <w:t>, one</w:t>
      </w:r>
      <w:r w:rsidR="00A51FFA">
        <w:t xml:space="preserve"> econometric and one practical. </w:t>
      </w:r>
      <w:r>
        <w:t>From an econometric standpoint, the res</w:t>
      </w:r>
      <w:r w:rsidR="00A51FFA">
        <w:t xml:space="preserve">earcher typically must specify </w:t>
      </w:r>
      <m:oMath>
        <m:r>
          <w:rPr>
            <w:rFonts w:ascii="Cambria Math" w:hAnsi="Cambria Math"/>
          </w:rPr>
          <m:t>W</m:t>
        </m:r>
      </m:oMath>
      <w:r>
        <w:t xml:space="preserve"> exogenously.</w:t>
      </w:r>
      <w:r w:rsidR="00A51FFA">
        <w:t xml:space="preserve"> </w:t>
      </w:r>
      <w:r>
        <w:t>Though some common practices have emerged in the spatial literature</w:t>
      </w:r>
      <w:r w:rsidR="00A51FFA">
        <w:t xml:space="preserve"> </w:t>
      </w:r>
      <w:r w:rsidR="00E97DA4">
        <w:fldChar w:fldCharType="begin" w:fldLock="1"/>
      </w:r>
      <w:r w:rsidR="00DE6D7A">
        <w:instrText>ADDIN CSL_CITATION { "citationItems" : [ { "id" : "ITEM-1", "itemData" : { "DOI" : "10.1006/jhec.1998.0236", "ISSN" : "10511377", "author" : [ { "dropping-particle" : "", "family" : "Dubin", "given" : "Robin A.", "non-dropping-particle" : "", "parse-names" : false, "suffix" : "" } ], "container-title" : "Journal of Housing Economics", "id" : "ITEM-1", "issue" : "4", "issued" : { "date-parts" : [ [ "1998", "12" ] ] }, "page" : "304-327", "title" : "Spatial autocorrelation: a primer", "type" : "article-journal", "volume" : "7" }, "uris" : [ "http://www.mendeley.com/documents/?uuid=f9f30854-ce21-4be5-aedd-434a3dabc57a" ] } ], "mendeley" : { "previouslyFormattedCitation" : "(Dubin 1998)" }, "properties" : { "noteIndex" : 0 }, "schema" : "https://github.com/citation-style-language/schema/raw/master/csl-citation.json" }</w:instrText>
      </w:r>
      <w:r w:rsidR="00E97DA4">
        <w:fldChar w:fldCharType="separate"/>
      </w:r>
      <w:r w:rsidR="00643DE8" w:rsidRPr="00643DE8">
        <w:rPr>
          <w:noProof/>
        </w:rPr>
        <w:t>(Dubin 1998)</w:t>
      </w:r>
      <w:r w:rsidR="00E97DA4">
        <w:fldChar w:fldCharType="end"/>
      </w:r>
      <w:r>
        <w:t>, not all of these can be readily adopted to social networks.</w:t>
      </w:r>
      <w:r w:rsidR="00145D1C">
        <w:t xml:space="preserve"> This gap in the literature is one that we seek to fill with this study, by examining several possible </w:t>
      </w:r>
      <m:oMath>
        <m:r>
          <w:rPr>
            <w:rFonts w:ascii="Cambria Math" w:hAnsi="Cambria Math"/>
          </w:rPr>
          <m:t>W</m:t>
        </m:r>
      </m:oMath>
      <w:r w:rsidR="00145D1C">
        <w:t xml:space="preserve"> matrices that we construct from social network data.</w:t>
      </w:r>
      <w:r w:rsidR="00B46158">
        <w:t xml:space="preserve"> </w:t>
      </w:r>
      <w:r>
        <w:t>The practical difficu</w:t>
      </w:r>
      <w:r w:rsidR="00B46158">
        <w:t>lty is</w:t>
      </w:r>
      <w:r w:rsidR="00B94879">
        <w:t xml:space="preserve"> actually collecting that data</w:t>
      </w:r>
      <w:r>
        <w:t xml:space="preserve">, though this </w:t>
      </w:r>
      <w:r w:rsidR="008A78BF">
        <w:t xml:space="preserve">is becoming less difficult as </w:t>
      </w:r>
      <w:r>
        <w:t>interaction within social networks happens through online sites such as Facebook.</w:t>
      </w:r>
      <w:r w:rsidR="00B46158">
        <w:t xml:space="preserve"> </w:t>
      </w:r>
      <w:r>
        <w:t xml:space="preserve">We discuss this practical evolution in Section </w:t>
      </w:r>
      <w:r w:rsidR="00B46158">
        <w:t>2.2</w:t>
      </w:r>
      <w:r w:rsidR="006D482D">
        <w:t>.</w:t>
      </w:r>
    </w:p>
    <w:p w:rsidR="00E80B0E" w:rsidRDefault="00E80B0E" w:rsidP="00E80B0E">
      <w:pPr>
        <w:pStyle w:val="Heading1"/>
      </w:pPr>
      <w:r>
        <w:t>Methodology</w:t>
      </w:r>
    </w:p>
    <w:p w:rsidR="004F6A21" w:rsidRDefault="004F6A21" w:rsidP="004F6A21">
      <w:pPr>
        <w:rPr>
          <w:b/>
        </w:rPr>
      </w:pPr>
      <w:r>
        <w:t xml:space="preserve">We introduce social dependence into a Poisson count model that predicts the number of airline trips an individual makes as a function of his or her socioeconomic variables. The Poisson count model estimates the effect of dependent variables </w:t>
      </w:r>
      <m:oMath>
        <m:r>
          <w:rPr>
            <w:rFonts w:ascii="Cambria Math" w:hAnsi="Cambria Math"/>
          </w:rPr>
          <m:t>X</m:t>
        </m:r>
      </m:oMath>
      <w:r>
        <w:t xml:space="preserve"> on the conditional mean number of trips,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up>
        </m:sSup>
      </m:oMath>
      <w:r>
        <w:t xml:space="preserve">. We consider social interaction in this model by suggesting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Xγ</m:t>
            </m:r>
          </m:sup>
        </m:sSup>
      </m:oMath>
      <w:r>
        <w:t xml:space="preserve"> (where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row of </w:t>
      </w:r>
      <m:oMath>
        <m:r>
          <w:rPr>
            <w:rFonts w:ascii="Cambria Math" w:hAnsi="Cambria Math"/>
          </w:rPr>
          <m:t>W</m:t>
        </m:r>
      </m:oMath>
      <w:r>
        <w:t xml:space="preserve"> that contains the weights for the neighbors of </w:t>
      </w:r>
      <m:oMath>
        <m:r>
          <w:rPr>
            <w:rFonts w:ascii="Cambria Math" w:hAnsi="Cambria Math"/>
          </w:rPr>
          <m:t>i</m:t>
        </m:r>
      </m:oMath>
      <w:r>
        <w:t xml:space="preserve">). </w:t>
      </w:r>
      <w:commentRangeStart w:id="324"/>
      <w:r>
        <w:t>Our goal</w:t>
      </w:r>
      <w:r w:rsidR="007C5E35">
        <w:t xml:space="preserve"> in this analysis</w:t>
      </w:r>
      <w:r>
        <w:t xml:space="preserve"> is to recover a weighting scheme </w:t>
      </w:r>
      <m:oMath>
        <m:r>
          <w:rPr>
            <w:rFonts w:ascii="Cambria Math" w:hAnsi="Cambria Math"/>
          </w:rPr>
          <m:t>W</m:t>
        </m:r>
      </m:oMath>
      <w:r>
        <w:t xml:space="preserve"> that maximizes the model likelihood, and use </w:t>
      </w:r>
      <w:r w:rsidR="001D753B">
        <w:t xml:space="preserve">this </w:t>
      </w:r>
      <w:r>
        <w:t>mod</w:t>
      </w:r>
      <w:r w:rsidR="007C5E35">
        <w:t xml:space="preserve">el to examine the inferential error that could </w:t>
      </w:r>
      <w:r>
        <w:t xml:space="preserve">result from ignoring social </w:t>
      </w:r>
      <w:r w:rsidR="00F60D1C">
        <w:t xml:space="preserve">interdependence and correlation </w:t>
      </w:r>
      <w:r>
        <w:t xml:space="preserve">in </w:t>
      </w:r>
      <w:r w:rsidR="00F60D1C">
        <w:t xml:space="preserve">such </w:t>
      </w:r>
      <w:r w:rsidR="007C5E35">
        <w:t>model.</w:t>
      </w:r>
      <w:commentRangeEnd w:id="324"/>
      <w:r w:rsidR="00C828A4">
        <w:rPr>
          <w:rStyle w:val="CommentReference"/>
        </w:rPr>
        <w:commentReference w:id="324"/>
      </w:r>
    </w:p>
    <w:p w:rsidR="00B41203" w:rsidRDefault="00E97DA4" w:rsidP="00B41203">
      <w:pPr>
        <w:pStyle w:val="Heading2"/>
        <w:rPr>
          <w:ins w:id="325" w:author="Tom Wall" w:date="2015-01-18T13:21:00Z"/>
          <w:highlight w:val="yellow"/>
        </w:rPr>
      </w:pPr>
      <w:r w:rsidRPr="00E97DA4">
        <w:rPr>
          <w:highlight w:val="yellow"/>
          <w:rPrChange w:id="326" w:author="Tom Wall" w:date="2015-01-11T15:01:00Z">
            <w:rPr/>
          </w:rPrChange>
        </w:rPr>
        <w:t>Data</w:t>
      </w:r>
      <w:ins w:id="327" w:author="Tom Wall" w:date="2015-01-18T12:25:00Z">
        <w:r w:rsidR="009A5E97">
          <w:rPr>
            <w:highlight w:val="yellow"/>
          </w:rPr>
          <w:t xml:space="preserve"> Collection</w:t>
        </w:r>
      </w:ins>
    </w:p>
    <w:p w:rsidR="00C2351B" w:rsidRDefault="00C2351B" w:rsidP="00C2351B">
      <w:pPr>
        <w:rPr>
          <w:ins w:id="328" w:author="Tom Wall" w:date="2015-01-18T14:22:00Z"/>
        </w:rPr>
      </w:pPr>
      <w:ins w:id="329" w:author="Tom Wall" w:date="2015-01-18T14:22:00Z">
        <w:r>
          <w:t xml:space="preserve">To examine the potential for influences to travel behavior between individuals’ within an interconnected social network, a web-based survey was developed, and respondents were recruited through the Georgia Tech fraternity and sorority system (a social network that may presumably have a proportionally higher level of interconnectedness), in partnership with the Georgia Tech Dean of Students, Office of </w:t>
        </w:r>
        <w:r>
          <w:lastRenderedPageBreak/>
          <w:t xml:space="preserve">Greek Affairs.  The web-based survey instrument was distributed via email to the primary points of contact for each fraternity and sorority on file at the Office of Greek Affairs.  Fraternities and sororities were asked to also encouraged to solicit responses from their alumni, thus, potentially increasing the sample population of </w:t>
        </w:r>
        <w:proofErr w:type="spellStart"/>
        <w:r>
          <w:t>approximatley</w:t>
        </w:r>
        <w:proofErr w:type="spellEnd"/>
        <w:r>
          <w:t xml:space="preserve"> 3,300 students in Greek housing. Fraternities and sororities were incentivized with the promise of a $500 charitable contribution made on behalf of the fraternity and the sorority each with the highest participation.</w:t>
        </w:r>
      </w:ins>
    </w:p>
    <w:p w:rsidR="00C2351B" w:rsidRDefault="00C2351B" w:rsidP="00C2351B">
      <w:pPr>
        <w:rPr>
          <w:ins w:id="330" w:author="Tom Wall" w:date="2015-01-18T14:22:00Z"/>
        </w:rPr>
      </w:pPr>
      <w:ins w:id="331" w:author="Tom Wall" w:date="2015-01-18T14:22:00Z">
        <w:r>
          <w:t xml:space="preserve">The online survey instrument was adapted from Wall et al </w:t>
        </w:r>
      </w:ins>
      <w:r w:rsidR="00837334">
        <w:fldChar w:fldCharType="begin"/>
      </w:r>
      <w:r w:rsidR="00837334">
        <w:instrText xml:space="preserve"> ADDIN EN.CITE &lt;EndNote&gt;&lt;Cite ExcludeAuth="1"&gt;&lt;Author&gt;Wall&lt;/Author&gt;&lt;Year&gt;2014&lt;/Year&gt;&lt;RecNum&gt;59&lt;/RecNum&gt;&lt;DisplayText&gt;(2014)&lt;/DisplayText&gt;&lt;record&gt;&lt;rec-number&gt;59&lt;/rec-number&gt;&lt;foreign-keys&gt;&lt;key app="EN" db-id="dxxsttralw52sge0p9vpwas22zfdfda2ape5"&gt;59&lt;/key&gt;&lt;/foreign-keys&gt;&lt;ref-type name="Journal Article"&gt;17&lt;/ref-type&gt;&lt;contributors&gt;&lt;authors&gt;&lt;author&gt;Wall, Thomas A.&lt;/author&gt;&lt;author&gt;Macfarlane, Gregory S.&lt;/author&gt;&lt;author&gt;Watkins, Kari E.&lt;/author&gt;&lt;/authors&gt;&lt;/contributors&gt;&lt;titles&gt;&lt;title&gt;Exploring the Use of Egocentric Online Social Network Data to Characterize Individual Air Travel Behavior&lt;/title&gt;&lt;secondary-title&gt;Transportation Research Record&lt;/secondary-title&gt;&lt;/titles&gt;&lt;periodical&gt;&lt;full-title&gt;Transportation Research Record&lt;/full-title&gt;&lt;/periodical&gt;&lt;pages&gt;78-86&lt;/pages&gt;&lt;volume&gt;2400&lt;/volume&gt;&lt;dates&gt;&lt;year&gt;2014&lt;/year&gt;&lt;/dates&gt;&lt;urls&gt;&lt;/urls&gt;&lt;/record&gt;&lt;/Cite&gt;&lt;/EndNote&gt;</w:instrText>
      </w:r>
      <w:r w:rsidR="00837334">
        <w:fldChar w:fldCharType="separate"/>
      </w:r>
      <w:r w:rsidR="00837334">
        <w:rPr>
          <w:noProof/>
        </w:rPr>
        <w:t>(</w:t>
      </w:r>
      <w:hyperlink w:anchor="_ENREF_7" w:tooltip="Wall, 2014 #59" w:history="1">
        <w:r w:rsidR="00837334">
          <w:rPr>
            <w:noProof/>
          </w:rPr>
          <w:t>2014</w:t>
        </w:r>
      </w:hyperlink>
      <w:r w:rsidR="00837334">
        <w:rPr>
          <w:noProof/>
        </w:rPr>
        <w:t>)</w:t>
      </w:r>
      <w:r w:rsidR="00837334">
        <w:fldChar w:fldCharType="end"/>
      </w:r>
      <w:ins w:id="332" w:author="Tom Wall" w:date="2015-01-18T14:22:00Z">
        <w:r>
          <w:t xml:space="preserve">, and contains three principal components.  For a detailed description of the variables collected, refer to Wall et al. </w:t>
        </w:r>
      </w:ins>
      <w:r w:rsidR="00837334">
        <w:fldChar w:fldCharType="begin"/>
      </w:r>
      <w:r w:rsidR="00837334">
        <w:instrText xml:space="preserve"> ADDIN EN.CITE &lt;EndNote&gt;&lt;Cite ExcludeAuth="1"&gt;&lt;Author&gt;Wall&lt;/Author&gt;&lt;Year&gt;2014&lt;/Year&gt;&lt;RecNum&gt;59&lt;/RecNum&gt;&lt;DisplayText&gt;(2014)&lt;/DisplayText&gt;&lt;record&gt;&lt;rec-number&gt;59&lt;/rec-number&gt;&lt;foreign-keys&gt;&lt;key app="EN" db-id="dxxsttralw52sge0p9vpwas22zfdfda2ape5"&gt;59&lt;/key&gt;&lt;/foreign-keys&gt;&lt;ref-type name="Journal Article"&gt;17&lt;/ref-type&gt;&lt;contributors&gt;&lt;authors&gt;&lt;author&gt;Wall, Thomas A.&lt;/author&gt;&lt;author&gt;Macfarlane, Gregory S.&lt;/author&gt;&lt;author&gt;Watkins, Kari E.&lt;/author&gt;&lt;/authors&gt;&lt;/contributors&gt;&lt;titles&gt;&lt;title&gt;Exploring the Use of Egocentric Online Social Network Data to Characterize Individual Air Travel Behavior&lt;/title&gt;&lt;secondary-title&gt;Transportation Research Record&lt;/secondary-title&gt;&lt;/titles&gt;&lt;periodical&gt;&lt;full-title&gt;Transportation Research Record&lt;/full-title&gt;&lt;/periodical&gt;&lt;pages&gt;78-86&lt;/pages&gt;&lt;volume&gt;2400&lt;/volume&gt;&lt;dates&gt;&lt;year&gt;2014&lt;/year&gt;&lt;/dates&gt;&lt;urls&gt;&lt;/urls&gt;&lt;/record&gt;&lt;/Cite&gt;&lt;/EndNote&gt;</w:instrText>
      </w:r>
      <w:r w:rsidR="00837334">
        <w:fldChar w:fldCharType="separate"/>
      </w:r>
      <w:r w:rsidR="00837334">
        <w:rPr>
          <w:noProof/>
        </w:rPr>
        <w:t>(</w:t>
      </w:r>
      <w:hyperlink w:anchor="_ENREF_7" w:tooltip="Wall, 2014 #59" w:history="1">
        <w:r w:rsidR="00837334">
          <w:rPr>
            <w:noProof/>
          </w:rPr>
          <w:t>2014</w:t>
        </w:r>
      </w:hyperlink>
      <w:r w:rsidR="00837334">
        <w:rPr>
          <w:noProof/>
        </w:rPr>
        <w:t>)</w:t>
      </w:r>
      <w:r w:rsidR="00837334">
        <w:fldChar w:fldCharType="end"/>
      </w:r>
      <w:ins w:id="333" w:author="Tom Wall" w:date="2015-01-18T14:22:00Z">
        <w:r>
          <w:t xml:space="preserve">.  The first component collected respondents’ air travel information from the past year – this includes a list of trips taken with origin and destination airports for round-trip, multi-destination, and one-way travel.  The second component collected socio-demographic information, including age, gender, income, education level, citizenship, occupation, and race.  The third component asked respondents to log in to their Facebook accounts, and the survey automatically collected data contained in the respondent's profile and friends list via the Facebook application programming interface (API).  This data included the hometown city and current city locations of the respondents, and also that of the respondents’ friends.  The program also collected an encrypted (one way hash) version of the Facebook ID for all respondents and their friends.  This ensured subject anonymity while simultaneously allowing observations regarding 1) which respondents were friends with each other, and 2) how many friends respondents have in common, 3) identifying and limiting the potential for duplicate respondents. </w:t>
        </w:r>
      </w:ins>
    </w:p>
    <w:p w:rsidR="00C2351B" w:rsidRDefault="00C2351B" w:rsidP="00C2351B">
      <w:pPr>
        <w:rPr>
          <w:ins w:id="334" w:author="Tom Wall" w:date="2015-01-18T14:22:00Z"/>
        </w:rPr>
      </w:pPr>
      <w:ins w:id="335" w:author="Tom Wall" w:date="2015-01-18T14:22:00Z">
        <w:r>
          <w:t>Because the survey program collects Facebook profile and friends list data from the perspective of the respondent's individual profile, it is limited in its data collection to "visible" user profile and friend data. That is, individuals' information that was restricted as a result of more stringent individual privacy settings would not be visible to the survey program. A consequence of this is potential for imbalance in privacy settings (and thus, data visibility) between two connections, is that friend connections may be  observed as one-way in the data even though one-way friend connections are not possible on Facebook.</w:t>
        </w:r>
      </w:ins>
    </w:p>
    <w:p w:rsidR="00B41203" w:rsidRPr="00B41203" w:rsidRDefault="00C2351B" w:rsidP="00C2351B">
      <w:pPr>
        <w:rPr>
          <w:highlight w:val="yellow"/>
        </w:rPr>
      </w:pPr>
      <w:ins w:id="336" w:author="Tom Wall" w:date="2015-01-18T14:22:00Z">
        <w:r>
          <w:t xml:space="preserve">Facebook </w:t>
        </w:r>
        <w:proofErr w:type="spellStart"/>
        <w:r>
          <w:t>locational</w:t>
        </w:r>
        <w:proofErr w:type="spellEnd"/>
        <w:r>
          <w:t xml:space="preserve"> data (i.e., hometown and current city location) is not </w:t>
        </w:r>
        <w:proofErr w:type="spellStart"/>
        <w:r>
          <w:t>geocoded</w:t>
        </w:r>
        <w:proofErr w:type="spellEnd"/>
        <w:r>
          <w:t>, and therefore required some post-processing prior to any analyses.  Facebook location data were post-processed using R statisti</w:t>
        </w:r>
        <w:r w:rsidR="006B7913">
          <w:t xml:space="preserve">cal programming language and </w:t>
        </w:r>
        <w:proofErr w:type="spellStart"/>
        <w:r w:rsidR="006B7913">
          <w:t>ArcGIS</w:t>
        </w:r>
        <w:proofErr w:type="spellEnd"/>
        <w:r w:rsidR="006B7913">
          <w:t xml:space="preserve"> 10</w:t>
        </w:r>
        <w:r>
          <w:t xml:space="preserve">.  The study analyzed respondents’ friends who do not consider Atlanta, Georgia as their hometown.  Friends’ hometown cities were </w:t>
        </w:r>
        <w:proofErr w:type="spellStart"/>
        <w:r>
          <w:t>geocoded</w:t>
        </w:r>
        <w:proofErr w:type="spellEnd"/>
        <w:r>
          <w:t xml:space="preserve"> as point locations. To associate cities as within (or outside of) the Atlanta metropolitan region, circular buffers were created (using Hartsfield-Jackson Atlanta International airport as the </w:t>
        </w:r>
        <w:proofErr w:type="spellStart"/>
        <w:r>
          <w:t>centroid</w:t>
        </w:r>
        <w:proofErr w:type="spellEnd"/>
        <w:r>
          <w:t xml:space="preserve">) at 25 mile radius increments from 25 miles to 150 miles. The 6 resulting hometown buffer regions were then associated with the </w:t>
        </w:r>
        <w:proofErr w:type="spellStart"/>
        <w:r>
          <w:t>geocoded</w:t>
        </w:r>
        <w:proofErr w:type="spellEnd"/>
        <w:r>
          <w:t xml:space="preserve"> city locations, and thus the number of friends with hometown city locations within each buffer region were determined. Only data from respondents that completed the entire survey (i.e. the air travel diary, socio-</w:t>
        </w:r>
        <w:r>
          <w:lastRenderedPageBreak/>
          <w:t>demographic section, and the Facebook data collection) were considered for the analysis.</w:t>
        </w:r>
      </w:ins>
    </w:p>
    <w:p w:rsidR="008F0CBA" w:rsidRDefault="008F0CBA" w:rsidP="008F0CBA">
      <w:pPr>
        <w:pStyle w:val="Heading2"/>
      </w:pPr>
      <w:r>
        <w:t>Candidate Weighting Schema</w:t>
      </w:r>
    </w:p>
    <w:p w:rsidR="009A13E4" w:rsidRDefault="009A13E4" w:rsidP="009A13E4">
      <w:r>
        <w:t>The social network data we retrieved from Facebook</w:t>
      </w:r>
      <w:r w:rsidR="00B671EA">
        <w:t xml:space="preserve"> allow us to construct </w:t>
      </w:r>
      <w:r>
        <w:t>four social weights matrices, which we describe in this section. To aid this presentation, we must fir</w:t>
      </w:r>
      <w:r w:rsidR="00CF19D7">
        <w:t>st establish some basic notation following elementary set theory</w:t>
      </w:r>
      <w:r>
        <w:t xml:space="preserve">. The set of friends of an individual </w:t>
      </w:r>
      <m:oMath>
        <m:r>
          <w:rPr>
            <w:rFonts w:ascii="Cambria Math" w:hAnsi="Cambria Math"/>
          </w:rPr>
          <m:t>i</m:t>
        </m:r>
      </m:oMath>
      <w:r>
        <w:t xml:space="preserve"> is defined as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sidR="00CF19D7">
        <w:t xml:space="preserve">. The cardinality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oMath>
      <w:r w:rsidR="00CF19D7">
        <w:t xml:space="preserve"> of this set is the number of friends, so therefore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e>
        </m:d>
      </m:oMath>
      <w:r w:rsidR="00CF19D7">
        <w:t xml:space="preserve"> represents the number of friends that individuals </w:t>
      </w:r>
      <m:oMath>
        <m:r>
          <w:rPr>
            <w:rFonts w:ascii="Cambria Math" w:hAnsi="Cambria Math"/>
          </w:rPr>
          <m:t>i</m:t>
        </m:r>
      </m:oMath>
      <w:r w:rsidR="00CF19D7">
        <w:t xml:space="preserve"> and </w:t>
      </w:r>
      <m:oMath>
        <m:r>
          <w:rPr>
            <w:rFonts w:ascii="Cambria Math" w:hAnsi="Cambria Math"/>
          </w:rPr>
          <m:t>j</m:t>
        </m:r>
      </m:oMath>
      <w:r w:rsidR="00CF19D7">
        <w:t xml:space="preserve"> have in common.</w:t>
      </w:r>
    </w:p>
    <w:p w:rsidR="00B7369E" w:rsidRDefault="00B7369E" w:rsidP="00B7369E">
      <w:pPr>
        <w:pStyle w:val="Heading3"/>
      </w:pPr>
      <w:r>
        <w:t>Direct Friendship</w:t>
      </w:r>
    </w:p>
    <w:p w:rsidR="00EA29C6" w:rsidRDefault="00EA29C6" w:rsidP="00EA29C6">
      <w:r>
        <w:t xml:space="preserve">This schema </w:t>
      </w:r>
      <w:r w:rsidR="009E6F7B">
        <w:t xml:space="preserve">defines </w:t>
      </w:r>
      <w:r>
        <w:t xml:space="preserve">a simple binary matrix where a cell is nonzero if </w:t>
      </w:r>
      <m:oMath>
        <m:r>
          <w:rPr>
            <w:rFonts w:ascii="Cambria Math" w:hAnsi="Cambria Math"/>
          </w:rPr>
          <m:t>i</m:t>
        </m:r>
      </m:oMath>
      <w:r>
        <w:t xml:space="preserve"> and </w:t>
      </w:r>
      <m:oMath>
        <m:r>
          <w:rPr>
            <w:rFonts w:ascii="Cambria Math" w:hAnsi="Cambria Math"/>
          </w:rPr>
          <m:t>j</m:t>
        </m:r>
      </m:oMath>
      <w:r>
        <w:t xml:space="preserve"> are friends. Specifically,</w:t>
      </w:r>
    </w:p>
    <w:p w:rsidR="0075733E" w:rsidRDefault="00E97DA4" w:rsidP="00EA29C6">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direct</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j∉</m:t>
                  </m:r>
                  <m:sSub>
                    <m:sSubPr>
                      <m:ctrlPr>
                        <w:rPr>
                          <w:rFonts w:ascii="Cambria Math" w:hAnsi="Cambria Math"/>
                          <w:i/>
                        </w:rPr>
                      </m:ctrlPr>
                    </m:sSubPr>
                    <m:e>
                      <m:r>
                        <w:rPr>
                          <w:rFonts w:ascii="Cambria Math" w:hAnsi="Cambria Math"/>
                        </w:rPr>
                        <m:t>ϕ</m:t>
                      </m:r>
                    </m:e>
                    <m:sub>
                      <m:r>
                        <w:rPr>
                          <w:rFonts w:ascii="Cambria Math" w:hAnsi="Cambria Math"/>
                        </w:rPr>
                        <m:t>i</m:t>
                      </m:r>
                    </m:sub>
                  </m:sSub>
                </m:e>
                <m:e>
                  <m:r>
                    <w:rPr>
                      <w:rFonts w:ascii="Cambria Math" w:hAnsi="Cambria Math"/>
                    </w:rPr>
                    <m:t>1, j</m:t>
                  </m:r>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i</m:t>
                      </m:r>
                    </m:sub>
                  </m:sSub>
                </m:e>
              </m:eqArr>
            </m:e>
          </m:d>
        </m:oMath>
      </m:oMathPara>
    </w:p>
    <w:p w:rsidR="00B7369E" w:rsidRDefault="00B7369E" w:rsidP="00B7369E">
      <w:pPr>
        <w:pStyle w:val="Heading3"/>
      </w:pPr>
      <w:r>
        <w:t>Mutual Friendship</w:t>
      </w:r>
    </w:p>
    <w:p w:rsidR="00216D39" w:rsidRDefault="00216D39" w:rsidP="00216D39">
      <w:r>
        <w:t xml:space="preserve">This schema </w:t>
      </w:r>
      <w:r w:rsidR="009E6F7B">
        <w:t xml:space="preserve">defines </w:t>
      </w:r>
      <w:r>
        <w:t xml:space="preserve">a matrix where the cell value is the number of friends </w:t>
      </w:r>
      <m:oMath>
        <m:r>
          <w:rPr>
            <w:rFonts w:ascii="Cambria Math" w:hAnsi="Cambria Math"/>
          </w:rPr>
          <m:t>i</m:t>
        </m:r>
      </m:oMath>
      <w:r>
        <w:t xml:space="preserve"> and </w:t>
      </w:r>
      <m:oMath>
        <m:r>
          <w:rPr>
            <w:rFonts w:ascii="Cambria Math" w:hAnsi="Cambria Math"/>
          </w:rPr>
          <m:t>j</m:t>
        </m:r>
      </m:oMath>
      <w:r>
        <w:t xml:space="preserve"> have in common</w:t>
      </w:r>
      <w:r w:rsidR="00C42C82">
        <w:t xml:space="preserve"> </w:t>
      </w:r>
      <w:r w:rsidR="00E97DA4">
        <w:fldChar w:fldCharType="begin" w:fldLock="1"/>
      </w:r>
      <w:r w:rsidR="00DE6D7A">
        <w:instrText>ADDIN CSL_CITATION { "citationItems" : [ { "id" : "ITEM-1", "itemData" : { "DOI" : "10.1145/1518701.1518736", "ISBN" : "9781605582467", "author" : [ { "dropping-particle" : "", "family" : "Gilbert", "given" : "Eric", "non-dropping-particle" : "", "parse-names" : false, "suffix" : "" }, { "dropping-particle" : "", "family" : "Karahalios", "given" : "Karrie", "non-dropping-particle" : "", "parse-names" : false, "suffix" : "" } ], "container-title" : "Proceedings of the 27th international conference on Human factors in computing systems - CHI 09", "id" : "ITEM-1", "issued" : { "date-parts" : [ [ "2009" ] ] }, "page" : "211", "publisher" : "ACM Press", "publisher-place" : "New York, New York, USA", "title" : "Predicting tie strength with social media", "type" : "article-journal" }, "prefix" : "as in", "uris" : [ "http://www.mendeley.com/documents/?uuid=6f982a90-7189-4140-970d-e46019066e28" ] }, { "id" : "ITEM-2", "itemData" : { "DOI" : "10.1109/CIT.2012.93", "ISBN" : "978-1-4673-4873-7", "author" : [ { "dropping-particle" : "", "family" : "He", "given" : "Yaxi", "non-dropping-particle" : "", "parse-names" : false, "suffix" : "" }, { "dropping-particle" : "", "family" : "Zhang", "given" : "Chunhong", "non-dropping-particle" : "", "parse-names" : false, "suffix" : "" }, { "dropping-particle" : "", "family" : "Ji", "given" : "Yang", "non-dropping-particle" : "", "parse-names" : false, "suffix" : "" } ], "container-title" : "2012 IEEE 12th International Conference on Computer and Information Technology", "id" : "ITEM-2", "issued" : { "date-parts" : [ [ "2012", "10" ] ] }, "page" : "359-367", "publisher" : "Ieee", "title" : "Principle Features for Tie Strength Estimation in Micro-blog Social Network", "type" : "article-journal" }, "uris" : [ "http://www.mendeley.com/documents/?uuid=b2ab7089-e423-4a64-8ac4-35504443e779" ] } ], "mendeley" : { "previouslyFormattedCitation" : "(as in Gilbert &amp; Karahalios 2009; He et al. 2012)" }, "properties" : { "noteIndex" : 0 }, "schema" : "https://github.com/citation-style-language/schema/raw/master/csl-citation.json" }</w:instrText>
      </w:r>
      <w:r w:rsidR="00E97DA4">
        <w:fldChar w:fldCharType="separate"/>
      </w:r>
      <w:r w:rsidR="00C42C82" w:rsidRPr="00C42C82">
        <w:rPr>
          <w:noProof/>
        </w:rPr>
        <w:t>(as in Gilbert &amp; Karahalios 2009; He et al. 2012)</w:t>
      </w:r>
      <w:r w:rsidR="00E97DA4">
        <w:fldChar w:fldCharType="end"/>
      </w:r>
      <w:r>
        <w:t>,</w:t>
      </w:r>
    </w:p>
    <w:p w:rsidR="00216D39" w:rsidRPr="00216D39" w:rsidRDefault="00E97DA4" w:rsidP="00216D39">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mutual</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oMath>
      </m:oMathPara>
    </w:p>
    <w:p w:rsidR="00B7369E" w:rsidRDefault="00B7369E" w:rsidP="00B7369E">
      <w:pPr>
        <w:pStyle w:val="Heading3"/>
      </w:pPr>
      <w:r>
        <w:t>Network Overlap</w:t>
      </w:r>
    </w:p>
    <w:p w:rsidR="009E6F7B" w:rsidRDefault="009E6F7B" w:rsidP="009E6F7B">
      <w:r>
        <w:t xml:space="preserve">This schema defines a matrix where the cell value is the relative overlap of each </w:t>
      </w:r>
      <m:oMath>
        <m:r>
          <w:rPr>
            <w:rFonts w:ascii="Cambria Math" w:hAnsi="Cambria Math"/>
          </w:rPr>
          <m:t>i,j</m:t>
        </m:r>
      </m:oMath>
      <w:r>
        <w:t xml:space="preserve"> pair’s social network</w:t>
      </w:r>
      <w:r w:rsidR="0056752E">
        <w:t xml:space="preserve"> </w:t>
      </w:r>
      <w:r w:rsidR="00E97DA4">
        <w:fldChar w:fldCharType="begin" w:fldLock="1"/>
      </w:r>
      <w:r w:rsidR="00DE6D7A">
        <w:instrText>ADDIN CSL_CITATION { "citationItems" : [ { "id" : "ITEM-1", "itemData" : { "DOI" : "10.1016/S0378-8733(03)00009-1", "ISSN" : "03788733", "author" : [ { "dropping-particle" : "", "family" : "Adamic", "given" : "Lada a", "non-dropping-particle" : "", "parse-names" : false, "suffix" : "" }, { "dropping-particle" : "", "family" : "Adar", "given" : "Eytan", "non-dropping-particle" : "", "parse-names" : false, "suffix" : "" } ], "container-title" : "Social Networks", "id" : "ITEM-1", "issue" : "3", "issued" : { "date-parts" : [ [ "2003", "7" ] ] }, "page" : "211-230", "title" : "Friends and neighbors on the Web", "type" : "article-journal", "volume" : "25" }, "prefix" : "as in", "uris" : [ "http://www.mendeley.com/documents/?uuid=28decac4-92a2-4fec-bdf6-1f3304f93f14" ] } ], "mendeley" : { "previouslyFormattedCitation" : "(as in Adamic &amp; Adar 2003)" }, "properties" : { "noteIndex" : 0 }, "schema" : "https://github.com/citation-style-language/schema/raw/master/csl-citation.json" }</w:instrText>
      </w:r>
      <w:r w:rsidR="00E97DA4">
        <w:fldChar w:fldCharType="separate"/>
      </w:r>
      <w:r w:rsidR="0056752E" w:rsidRPr="0056752E">
        <w:rPr>
          <w:noProof/>
        </w:rPr>
        <w:t>(as in Adamic &amp; Adar 2003)</w:t>
      </w:r>
      <w:r w:rsidR="00E97DA4">
        <w:fldChar w:fldCharType="end"/>
      </w:r>
      <w:r>
        <w:t>,</w:t>
      </w:r>
    </w:p>
    <w:p w:rsidR="009E6F7B" w:rsidRPr="009E6F7B" w:rsidRDefault="00E97DA4" w:rsidP="009E6F7B">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overlap</m:t>
              </m:r>
            </m:sup>
          </m:sSubSup>
          <m:r>
            <w:rPr>
              <w:rFonts w:ascii="Cambria Math" w:hAnsi="Cambria Math"/>
            </w:rPr>
            <m:t>=</m:t>
          </m:r>
          <w:commentRangeStart w:id="337"/>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den>
          </m:f>
          <w:commentRangeEnd w:id="337"/>
          <m:r>
            <m:rPr>
              <m:sty m:val="p"/>
            </m:rPr>
            <w:rPr>
              <w:rStyle w:val="CommentReference"/>
            </w:rPr>
            <w:commentReference w:id="337"/>
          </m:r>
        </m:oMath>
      </m:oMathPara>
    </w:p>
    <w:p w:rsidR="00B7369E" w:rsidRDefault="00B7369E" w:rsidP="00B7369E">
      <w:pPr>
        <w:pStyle w:val="Heading3"/>
      </w:pPr>
      <w:r>
        <w:t>Direct Network Overlap</w:t>
      </w:r>
    </w:p>
    <w:p w:rsidR="00A968CB" w:rsidRDefault="00A968CB" w:rsidP="00A968CB">
      <w:r>
        <w:t xml:space="preserve">This schema is similar to the Network Overlap, except that we give a bonus to </w:t>
      </w:r>
      <m:oMath>
        <m:r>
          <w:rPr>
            <w:rFonts w:ascii="Cambria Math" w:hAnsi="Cambria Math"/>
          </w:rPr>
          <m:t>i,j</m:t>
        </m:r>
      </m:oMath>
      <w:r>
        <w:t xml:space="preserve"> pairs that are themselves friends,</w:t>
      </w:r>
    </w:p>
    <w:p w:rsidR="00A968CB" w:rsidRPr="00E925F6" w:rsidRDefault="00E97DA4" w:rsidP="00A968CB">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overlap+</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den>
                  </m:f>
                  <m:r>
                    <w:rPr>
                      <w:rFonts w:ascii="Cambria Math" w:hAnsi="Cambria Math"/>
                    </w:rPr>
                    <m:t>, j∉</m:t>
                  </m:r>
                  <m:sSub>
                    <m:sSubPr>
                      <m:ctrlPr>
                        <w:rPr>
                          <w:rFonts w:ascii="Cambria Math" w:hAnsi="Cambria Math"/>
                          <w:i/>
                        </w:rPr>
                      </m:ctrlPr>
                    </m:sSubPr>
                    <m:e>
                      <m:r>
                        <w:rPr>
                          <w:rFonts w:ascii="Cambria Math" w:hAnsi="Cambria Math"/>
                        </w:rPr>
                        <m:t>ϕ</m:t>
                      </m:r>
                    </m:e>
                    <m:sub>
                      <m:r>
                        <w:rPr>
                          <w:rFonts w:ascii="Cambria Math" w:hAnsi="Cambria Math"/>
                        </w:rPr>
                        <m:t>i</m:t>
                      </m:r>
                    </m:sub>
                  </m:sSub>
                </m:e>
                <m:e>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den>
                  </m:f>
                  <m:r>
                    <w:rPr>
                      <w:rFonts w:ascii="Cambria Math" w:hAnsi="Cambria Math"/>
                    </w:rPr>
                    <m:t>, j</m:t>
                  </m:r>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i</m:t>
                      </m:r>
                    </m:sub>
                  </m:sSub>
                </m:e>
              </m:eqArr>
            </m:e>
          </m:d>
        </m:oMath>
      </m:oMathPara>
    </w:p>
    <w:p w:rsidR="00E925F6" w:rsidRDefault="00E925F6" w:rsidP="00A968CB">
      <w:r>
        <w:t xml:space="preserve">By </w:t>
      </w:r>
      <w:proofErr w:type="spellStart"/>
      <w:r>
        <w:t>Facebook’s</w:t>
      </w:r>
      <w:proofErr w:type="spellEnd"/>
      <w:r>
        <w:t xml:space="preserve"> internal logic, each of these matrices must be symmetric: it is not possible on Facebook to have non-reciprocal friends. However, the individual </w:t>
      </w:r>
      <w:r w:rsidR="00752EDB">
        <w:t xml:space="preserve">user </w:t>
      </w:r>
      <w:r>
        <w:t>privacy settings make it possible that we would observe apparent one-way relationships through the API</w:t>
      </w:r>
      <w:r w:rsidR="00B671EA">
        <w:t>; indeed, this affe</w:t>
      </w:r>
      <w:r w:rsidR="00E36548">
        <w:t>cted approximately 10% of cases</w:t>
      </w:r>
      <w:r>
        <w:t>. We therefore coerce this and other schema to be symmetric as appropriate.</w:t>
      </w:r>
    </w:p>
    <w:p w:rsidR="0027227F" w:rsidRPr="0027227F" w:rsidRDefault="0027227F" w:rsidP="0027227F">
      <w:pPr>
        <w:rPr>
          <w:rStyle w:val="Emphasis"/>
        </w:rPr>
      </w:pPr>
      <w:r>
        <w:lastRenderedPageBreak/>
        <w:t xml:space="preserve">As a final note on the schema development, behavioral inference on and estimation of the models is simplified by using a </w:t>
      </w:r>
      <w:r>
        <w:rPr>
          <w:rStyle w:val="Emphasis"/>
        </w:rPr>
        <w:t xml:space="preserve">row-standardized </w:t>
      </w:r>
      <w:r>
        <w:t>matrix, where the rows sum to unity</w:t>
      </w:r>
      <w:r w:rsidR="00E97DA4">
        <w:fldChar w:fldCharType="begin" w:fldLock="1"/>
      </w:r>
      <w:r w:rsidR="00DE6D7A">
        <w:instrText>ADDIN CSL_CITATION { "citationItems" : [ { "id" : "ITEM-1", "itemData" : { "author" : [ { "dropping-particle" : "", "family" : "LeSage", "given" : "James P.", "non-dropping-particle" : "", "parse-names" : false, "suffix" : "" }, { "dropping-particle" : "", "family" : "Pace", "given" : "Robert Kelley", "non-dropping-particle" : "", "parse-names" : false, "suffix" : "" } ], "id" : "ITEM-1", "issued" : { "date-parts" : [ [ "2009" ] ] }, "publisher" : "Chapman and Hall/CRC", "title" : "Introduction to Spatial Econometrics", "type" : "book" }, "locator" : "85", "uris" : [ "http://www.mendeley.com/documents/?uuid=790e02f0-8509-4ab4-aadc-dd1cdf23bb07" ] } ], "mendeley" : { "previouslyFormattedCitation" : "(LeSage &amp; Pace 2009, p.85)" }, "properties" : { "noteIndex" : 0 }, "schema" : "https://github.com/citation-style-language/schema/raw/master/csl-citation.json" }</w:instrText>
      </w:r>
      <w:r w:rsidR="00E97DA4">
        <w:fldChar w:fldCharType="separate"/>
      </w:r>
      <w:r w:rsidR="00B671EA" w:rsidRPr="00B671EA">
        <w:rPr>
          <w:noProof/>
        </w:rPr>
        <w:t>(LeSage &amp; Pace 2009, p.85)</w:t>
      </w:r>
      <w:r w:rsidR="00E97DA4">
        <w:fldChar w:fldCharType="end"/>
      </w:r>
      <w:r w:rsidR="00465F5F">
        <w:t>. We follow this convention in all cases.</w:t>
      </w:r>
    </w:p>
    <w:p w:rsidR="00E80B0E" w:rsidRDefault="00E80B0E" w:rsidP="00E80B0E">
      <w:pPr>
        <w:pStyle w:val="Heading1"/>
      </w:pPr>
      <w:commentRangeStart w:id="338"/>
      <w:r>
        <w:t xml:space="preserve">Results and </w:t>
      </w:r>
      <w:ins w:id="339" w:author="Tom Wall" w:date="2015-01-18T13:17:00Z">
        <w:r w:rsidR="00CE7E0A">
          <w:t>Discussion</w:t>
        </w:r>
      </w:ins>
      <w:del w:id="340" w:author="Tom Wall" w:date="2015-01-18T13:17:00Z">
        <w:r w:rsidDel="00CE7E0A">
          <w:delText>Inference</w:delText>
        </w:r>
      </w:del>
    </w:p>
    <w:p w:rsidR="00E80B0E" w:rsidRDefault="00E80B0E" w:rsidP="00E80B0E">
      <w:pPr>
        <w:pStyle w:val="Heading1"/>
      </w:pPr>
      <w:r>
        <w:t>Conclusions</w:t>
      </w:r>
    </w:p>
    <w:commentRangeEnd w:id="338"/>
    <w:p w:rsidR="004136A7" w:rsidRDefault="000050F2" w:rsidP="004136A7">
      <w:pPr>
        <w:pStyle w:val="UnnumberedHeading"/>
      </w:pPr>
      <w:r>
        <w:rPr>
          <w:rStyle w:val="CommentReference"/>
          <w:rFonts w:asciiTheme="minorHAnsi" w:eastAsiaTheme="minorEastAsia" w:hAnsiTheme="minorHAnsi" w:cstheme="minorBidi"/>
          <w:b w:val="0"/>
          <w:bCs w:val="0"/>
          <w:color w:val="auto"/>
        </w:rPr>
        <w:commentReference w:id="338"/>
      </w:r>
      <w:r w:rsidR="004136A7">
        <w:t>References</w:t>
      </w:r>
    </w:p>
    <w:p w:rsidR="00DE6D7A" w:rsidRPr="00DE6D7A" w:rsidRDefault="00E97DA4">
      <w:pPr>
        <w:pStyle w:val="NormalWeb"/>
        <w:ind w:left="480" w:hanging="480"/>
        <w:divId w:val="1153254718"/>
        <w:rPr>
          <w:rFonts w:ascii="Book Antiqua" w:hAnsi="Book Antiqua"/>
          <w:noProof/>
          <w:sz w:val="24"/>
        </w:rPr>
      </w:pPr>
      <w:r>
        <w:fldChar w:fldCharType="begin" w:fldLock="1"/>
      </w:r>
      <w:r w:rsidR="004136A7">
        <w:instrText xml:space="preserve">ADDIN Mendeley Bibliography CSL_BIBLIOGRAPHY </w:instrText>
      </w:r>
      <w:r>
        <w:fldChar w:fldCharType="separate"/>
      </w:r>
      <w:r w:rsidR="00DE6D7A" w:rsidRPr="00DE6D7A">
        <w:rPr>
          <w:rFonts w:ascii="Book Antiqua" w:hAnsi="Book Antiqua"/>
          <w:noProof/>
          <w:sz w:val="24"/>
        </w:rPr>
        <w:t xml:space="preserve">Adamic, L. a &amp; Adar, E., 2003. Friends and neighbors on the Web. </w:t>
      </w:r>
      <w:r w:rsidR="00DE6D7A" w:rsidRPr="00DE6D7A">
        <w:rPr>
          <w:rFonts w:ascii="Book Antiqua" w:hAnsi="Book Antiqua"/>
          <w:i/>
          <w:iCs/>
          <w:noProof/>
          <w:sz w:val="24"/>
        </w:rPr>
        <w:t>Social Networks</w:t>
      </w:r>
      <w:r w:rsidR="00DE6D7A" w:rsidRPr="00DE6D7A">
        <w:rPr>
          <w:rFonts w:ascii="Book Antiqua" w:hAnsi="Book Antiqua"/>
          <w:noProof/>
          <w:sz w:val="24"/>
        </w:rPr>
        <w:t>, 25(3), pp.211–230.</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Adjemian, M.K., Lin, C.-Y.C. &amp; Williams, J., 2010. Estimating spatial interdependence in automobile type choice with survey data. </w:t>
      </w:r>
      <w:r w:rsidRPr="00DE6D7A">
        <w:rPr>
          <w:rFonts w:ascii="Book Antiqua" w:hAnsi="Book Antiqua"/>
          <w:i/>
          <w:iCs/>
          <w:noProof/>
          <w:sz w:val="24"/>
        </w:rPr>
        <w:t>Transportation Research Part A: Policy and Practice</w:t>
      </w:r>
      <w:r w:rsidRPr="00DE6D7A">
        <w:rPr>
          <w:rFonts w:ascii="Book Antiqua" w:hAnsi="Book Antiqua"/>
          <w:noProof/>
          <w:sz w:val="24"/>
        </w:rPr>
        <w:t>, 44(9), pp.661–675.</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Anselin, L., 1988. </w:t>
      </w:r>
      <w:r w:rsidRPr="00DE6D7A">
        <w:rPr>
          <w:rFonts w:ascii="Book Antiqua" w:hAnsi="Book Antiqua"/>
          <w:i/>
          <w:iCs/>
          <w:noProof/>
          <w:sz w:val="24"/>
        </w:rPr>
        <w:t>Spatial Econometrics: Methods and Models (Studies in Operational Regional Science)</w:t>
      </w:r>
      <w:r w:rsidRPr="00DE6D7A">
        <w:rPr>
          <w:rFonts w:ascii="Book Antiqua" w:hAnsi="Book Antiqua"/>
          <w:noProof/>
          <w:sz w:val="24"/>
        </w:rPr>
        <w:t>, Dordrecht: Kluwer.</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Anselin, L., 2003. Spatial externalities, spatial multipliers, and spatial econometrics. </w:t>
      </w:r>
      <w:r w:rsidRPr="00DE6D7A">
        <w:rPr>
          <w:rFonts w:ascii="Book Antiqua" w:hAnsi="Book Antiqua"/>
          <w:i/>
          <w:iCs/>
          <w:noProof/>
          <w:sz w:val="24"/>
        </w:rPr>
        <w:t>International Regional Science Review</w:t>
      </w:r>
      <w:r w:rsidRPr="00DE6D7A">
        <w:rPr>
          <w:rFonts w:ascii="Book Antiqua" w:hAnsi="Book Antiqua"/>
          <w:noProof/>
          <w:sz w:val="24"/>
        </w:rPr>
        <w:t>, 26(2), pp.153–166.</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Anselin, L. &amp; Arribas-bel, D., 2011. </w:t>
      </w:r>
      <w:r w:rsidRPr="00DE6D7A">
        <w:rPr>
          <w:rFonts w:ascii="Book Antiqua" w:hAnsi="Book Antiqua"/>
          <w:i/>
          <w:iCs/>
          <w:noProof/>
          <w:sz w:val="24"/>
        </w:rPr>
        <w:t xml:space="preserve">Spatial Fixed Effects and Spatial Dependence Spatial Fixed Effects and Spatial Dependence </w:t>
      </w:r>
      <w:r w:rsidRPr="00DE6D7A">
        <w:rPr>
          <w:rFonts w:ascii="Monaco" w:hAnsi="Monaco" w:cs="Monaco"/>
          <w:i/>
          <w:iCs/>
          <w:noProof/>
          <w:sz w:val="24"/>
        </w:rPr>
        <w:t>∗</w:t>
      </w:r>
      <w:r w:rsidRPr="00DE6D7A">
        <w:rPr>
          <w:rFonts w:ascii="Book Antiqua" w:hAnsi="Book Antiqua"/>
          <w:noProof/>
          <w:sz w:val="24"/>
        </w:rPr>
        <w:t>, Tempe.</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Bhat, C.R. &amp; Koppelman, F., 2003. Activity-Based Modeling of Travel Demand. In R. Hall, ed. </w:t>
      </w:r>
      <w:r w:rsidRPr="00DE6D7A">
        <w:rPr>
          <w:rFonts w:ascii="Book Antiqua" w:hAnsi="Book Antiqua"/>
          <w:i/>
          <w:iCs/>
          <w:noProof/>
          <w:sz w:val="24"/>
        </w:rPr>
        <w:t>Handbook of Transportation Science SE - 3</w:t>
      </w:r>
      <w:r w:rsidRPr="00DE6D7A">
        <w:rPr>
          <w:rFonts w:ascii="Book Antiqua" w:hAnsi="Book Antiqua"/>
          <w:noProof/>
          <w:sz w:val="24"/>
        </w:rPr>
        <w:t>. International Series in Operations Research &amp; Management Science. Springer US, pp. 39–65.</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Bhat, C.R. &amp; Sen, S., 2006. Household vehicle type holdings and usage: an application of the multiple discrete-continuous extreme value (MDCEV) model. </w:t>
      </w:r>
      <w:r w:rsidRPr="00DE6D7A">
        <w:rPr>
          <w:rFonts w:ascii="Book Antiqua" w:hAnsi="Book Antiqua"/>
          <w:i/>
          <w:iCs/>
          <w:noProof/>
          <w:sz w:val="24"/>
        </w:rPr>
        <w:t>Transportation Research Part B: Methodological</w:t>
      </w:r>
      <w:r w:rsidRPr="00DE6D7A">
        <w:rPr>
          <w:rFonts w:ascii="Book Antiqua" w:hAnsi="Book Antiqua"/>
          <w:noProof/>
          <w:sz w:val="24"/>
        </w:rPr>
        <w:t>, 40(1), pp.35–53.</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Bhat, C.R., Sener, I.N. &amp; Eluru, N., 2010. A flexible spatially dependent discrete choice model: Formulation and application to teenagers’ weekday recreational activity participation. </w:t>
      </w:r>
      <w:r w:rsidRPr="00DE6D7A">
        <w:rPr>
          <w:rFonts w:ascii="Book Antiqua" w:hAnsi="Book Antiqua"/>
          <w:i/>
          <w:iCs/>
          <w:noProof/>
          <w:sz w:val="24"/>
        </w:rPr>
        <w:t>Transportation Research Part B: Methodological</w:t>
      </w:r>
      <w:r w:rsidRPr="00DE6D7A">
        <w:rPr>
          <w:rFonts w:ascii="Book Antiqua" w:hAnsi="Book Antiqua"/>
          <w:noProof/>
          <w:sz w:val="24"/>
        </w:rPr>
        <w:t>, 44(8-9), pp.903–921.</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Bramoullé, Y., Djebbari, H. &amp; Fortin, B., 2009. Identification of peer effects through social networks. </w:t>
      </w:r>
      <w:r w:rsidRPr="00DE6D7A">
        <w:rPr>
          <w:rFonts w:ascii="Book Antiqua" w:hAnsi="Book Antiqua"/>
          <w:i/>
          <w:iCs/>
          <w:noProof/>
          <w:sz w:val="24"/>
        </w:rPr>
        <w:t>Journal of Econometrics</w:t>
      </w:r>
      <w:r w:rsidRPr="00DE6D7A">
        <w:rPr>
          <w:rFonts w:ascii="Book Antiqua" w:hAnsi="Book Antiqua"/>
          <w:noProof/>
          <w:sz w:val="24"/>
        </w:rPr>
        <w:t>, 150(1), pp.41–55.</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lastRenderedPageBreak/>
        <w:t xml:space="preserve">Calvó-Armengol, A., Patacchini, E. &amp; Zenou, Y., 2009. Peer effects and social networks in education. </w:t>
      </w:r>
      <w:r w:rsidRPr="00DE6D7A">
        <w:rPr>
          <w:rFonts w:ascii="Book Antiqua" w:hAnsi="Book Antiqua"/>
          <w:i/>
          <w:iCs/>
          <w:noProof/>
          <w:sz w:val="24"/>
        </w:rPr>
        <w:t>Review of Economic Studies</w:t>
      </w:r>
      <w:r w:rsidRPr="00DE6D7A">
        <w:rPr>
          <w:rFonts w:ascii="Book Antiqua" w:hAnsi="Book Antiqua"/>
          <w:noProof/>
          <w:sz w:val="24"/>
        </w:rPr>
        <w:t>, 76(4), pp.1239–1267.</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Cao, X., Mokhtarian, P.L. &amp; Handy, S.L., 2006. Neighborhood design and vehicle type choice: evidence from northern California. </w:t>
      </w:r>
      <w:r w:rsidRPr="00DE6D7A">
        <w:rPr>
          <w:rFonts w:ascii="Book Antiqua" w:hAnsi="Book Antiqua"/>
          <w:i/>
          <w:iCs/>
          <w:noProof/>
          <w:sz w:val="24"/>
        </w:rPr>
        <w:t>Transportation Research Part D: Transport and Environment</w:t>
      </w:r>
      <w:r w:rsidRPr="00DE6D7A">
        <w:rPr>
          <w:rFonts w:ascii="Book Antiqua" w:hAnsi="Book Antiqua"/>
          <w:noProof/>
          <w:sz w:val="24"/>
        </w:rPr>
        <w:t>, 11(2), pp.133–145.</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Dubin, R.A., 1998. Spatial autocorrelation: a primer. </w:t>
      </w:r>
      <w:r w:rsidRPr="00DE6D7A">
        <w:rPr>
          <w:rFonts w:ascii="Book Antiqua" w:hAnsi="Book Antiqua"/>
          <w:i/>
          <w:iCs/>
          <w:noProof/>
          <w:sz w:val="24"/>
        </w:rPr>
        <w:t>Journal of Housing Economics</w:t>
      </w:r>
      <w:r w:rsidRPr="00DE6D7A">
        <w:rPr>
          <w:rFonts w:ascii="Book Antiqua" w:hAnsi="Book Antiqua"/>
          <w:noProof/>
          <w:sz w:val="24"/>
        </w:rPr>
        <w:t>, 7(4), pp.304–327.</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Feld, S.L., 2010. Why Your Friends Have More Friends than You Do1. , 96(6), pp.1464–1477.</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Gilbert, E. &amp; Karahalios, K., 2009. Predicting tie strength with social media. </w:t>
      </w:r>
      <w:r w:rsidRPr="00DE6D7A">
        <w:rPr>
          <w:rFonts w:ascii="Book Antiqua" w:hAnsi="Book Antiqua"/>
          <w:i/>
          <w:iCs/>
          <w:noProof/>
          <w:sz w:val="24"/>
        </w:rPr>
        <w:t>Proceedings of the 27th international conference on Human factors in computing systems - CHI 09</w:t>
      </w:r>
      <w:r w:rsidRPr="00DE6D7A">
        <w:rPr>
          <w:rFonts w:ascii="Book Antiqua" w:hAnsi="Book Antiqua"/>
          <w:noProof/>
          <w:sz w:val="24"/>
        </w:rPr>
        <w:t>, p.211.</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He, Y., Zhang, C. &amp; Ji, Y., 2012. Principle Features for Tie Strength Estimation in Micro-blog Social Network. </w:t>
      </w:r>
      <w:r w:rsidRPr="00DE6D7A">
        <w:rPr>
          <w:rFonts w:ascii="Book Antiqua" w:hAnsi="Book Antiqua"/>
          <w:i/>
          <w:iCs/>
          <w:noProof/>
          <w:sz w:val="24"/>
        </w:rPr>
        <w:t>2012 IEEE 12th International Conference on Computer and Information Technology</w:t>
      </w:r>
      <w:r w:rsidRPr="00DE6D7A">
        <w:rPr>
          <w:rFonts w:ascii="Book Antiqua" w:hAnsi="Book Antiqua"/>
          <w:noProof/>
          <w:sz w:val="24"/>
        </w:rPr>
        <w:t>, pp.359–367.</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Kim, J. &amp; Goldsmith, P., 2008. A spatial hedonic approach to assess the impact of swine production on residential property values. </w:t>
      </w:r>
      <w:r w:rsidRPr="00DE6D7A">
        <w:rPr>
          <w:rFonts w:ascii="Book Antiqua" w:hAnsi="Book Antiqua"/>
          <w:i/>
          <w:iCs/>
          <w:noProof/>
          <w:sz w:val="24"/>
        </w:rPr>
        <w:t>Environmental and Resource Economics</w:t>
      </w:r>
      <w:r w:rsidRPr="00DE6D7A">
        <w:rPr>
          <w:rFonts w:ascii="Book Antiqua" w:hAnsi="Book Antiqua"/>
          <w:noProof/>
          <w:sz w:val="24"/>
        </w:rPr>
        <w:t>, 42(4), pp.509–534.</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LeSage, J.P. &amp; Pace, R.K., 2009. </w:t>
      </w:r>
      <w:r w:rsidRPr="00DE6D7A">
        <w:rPr>
          <w:rFonts w:ascii="Book Antiqua" w:hAnsi="Book Antiqua"/>
          <w:i/>
          <w:iCs/>
          <w:noProof/>
          <w:sz w:val="24"/>
        </w:rPr>
        <w:t>Introduction to Spatial Econometrics</w:t>
      </w:r>
      <w:r w:rsidRPr="00DE6D7A">
        <w:rPr>
          <w:rFonts w:ascii="Book Antiqua" w:hAnsi="Book Antiqua"/>
          <w:noProof/>
          <w:sz w:val="24"/>
        </w:rPr>
        <w:t>, Chapman and Hall/CRC.</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Pinjari, A.R. et al., 2011. Modeling the choice continuum: an integrated model of residential location, auto ownership, bicycle ownership, and commute tour mode choice decisions. </w:t>
      </w:r>
      <w:r w:rsidRPr="00DE6D7A">
        <w:rPr>
          <w:rFonts w:ascii="Book Antiqua" w:hAnsi="Book Antiqua"/>
          <w:i/>
          <w:iCs/>
          <w:noProof/>
          <w:sz w:val="24"/>
        </w:rPr>
        <w:t>Transportation</w:t>
      </w:r>
      <w:r w:rsidRPr="00DE6D7A">
        <w:rPr>
          <w:rFonts w:ascii="Book Antiqua" w:hAnsi="Book Antiqua"/>
          <w:noProof/>
          <w:sz w:val="24"/>
        </w:rPr>
        <w:t>, 38(6), pp.933–958.</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Tobler, W.R., 1970. A Computer Movie Simulating Urban Growth in the Detroit Region. </w:t>
      </w:r>
      <w:r w:rsidRPr="00DE6D7A">
        <w:rPr>
          <w:rFonts w:ascii="Book Antiqua" w:hAnsi="Book Antiqua"/>
          <w:i/>
          <w:iCs/>
          <w:noProof/>
          <w:sz w:val="24"/>
        </w:rPr>
        <w:t>Economic Geography</w:t>
      </w:r>
      <w:r w:rsidRPr="00DE6D7A">
        <w:rPr>
          <w:rFonts w:ascii="Book Antiqua" w:hAnsi="Book Antiqua"/>
          <w:noProof/>
          <w:sz w:val="24"/>
        </w:rPr>
        <w:t>, 46, pp.234–240.</w:t>
      </w:r>
    </w:p>
    <w:p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Walker, J. &amp; Ben-Akiva, M., 2002. Generalized random utility model. </w:t>
      </w:r>
      <w:r w:rsidRPr="00DE6D7A">
        <w:rPr>
          <w:rFonts w:ascii="Book Antiqua" w:hAnsi="Book Antiqua"/>
          <w:i/>
          <w:iCs/>
          <w:noProof/>
          <w:sz w:val="24"/>
        </w:rPr>
        <w:t>Mathematical Social Sciences</w:t>
      </w:r>
      <w:r w:rsidRPr="00DE6D7A">
        <w:rPr>
          <w:rFonts w:ascii="Book Antiqua" w:hAnsi="Book Antiqua"/>
          <w:noProof/>
          <w:sz w:val="24"/>
        </w:rPr>
        <w:t>, 43, pp.303–343.</w:t>
      </w:r>
    </w:p>
    <w:p w:rsidR="00BE1B8C" w:rsidRDefault="00E97DA4" w:rsidP="00DE6D7A">
      <w:pPr>
        <w:pStyle w:val="NormalWeb"/>
        <w:ind w:left="480" w:hanging="480"/>
        <w:divId w:val="335966108"/>
      </w:pPr>
      <w:r>
        <w:fldChar w:fldCharType="end"/>
      </w:r>
    </w:p>
    <w:p w:rsidR="00BE1B8C" w:rsidRDefault="00BE1B8C" w:rsidP="00DE6D7A">
      <w:pPr>
        <w:pStyle w:val="NormalWeb"/>
        <w:ind w:left="480" w:hanging="480"/>
        <w:divId w:val="335966108"/>
      </w:pPr>
    </w:p>
    <w:commentRangeStart w:id="341"/>
    <w:p w:rsidR="00837334" w:rsidRDefault="00BE1B8C" w:rsidP="00837334">
      <w:pPr>
        <w:pStyle w:val="NormalWeb"/>
        <w:rPr>
          <w:noProof/>
        </w:rPr>
      </w:pPr>
      <w:r>
        <w:fldChar w:fldCharType="begin"/>
      </w:r>
      <w:r>
        <w:instrText xml:space="preserve"> ADDIN EN.REFLIST </w:instrText>
      </w:r>
      <w:r>
        <w:fldChar w:fldCharType="separate"/>
      </w:r>
      <w:bookmarkStart w:id="342" w:name="_ENREF_1"/>
      <w:r w:rsidR="00837334">
        <w:rPr>
          <w:noProof/>
        </w:rPr>
        <w:t xml:space="preserve">Due, P., et al. (1999). "Social relations: network, support and relational strain." </w:t>
      </w:r>
      <w:r w:rsidR="00837334" w:rsidRPr="00837334">
        <w:rPr>
          <w:noProof/>
          <w:u w:val="single"/>
        </w:rPr>
        <w:t>Social Science and Medicine</w:t>
      </w:r>
      <w:r w:rsidR="00837334">
        <w:rPr>
          <w:noProof/>
        </w:rPr>
        <w:t xml:space="preserve"> </w:t>
      </w:r>
      <w:r w:rsidR="00837334" w:rsidRPr="00837334">
        <w:rPr>
          <w:b/>
          <w:noProof/>
        </w:rPr>
        <w:t>48</w:t>
      </w:r>
      <w:r w:rsidR="00837334">
        <w:rPr>
          <w:noProof/>
        </w:rPr>
        <w:t>: 661-677.</w:t>
      </w:r>
    </w:p>
    <w:p w:rsidR="00837334" w:rsidRDefault="00837334" w:rsidP="00837334">
      <w:pPr>
        <w:pStyle w:val="NormalWeb"/>
        <w:spacing w:after="0"/>
        <w:ind w:left="720" w:hanging="720"/>
        <w:rPr>
          <w:noProof/>
        </w:rPr>
      </w:pPr>
      <w:r>
        <w:rPr>
          <w:noProof/>
        </w:rPr>
        <w:lastRenderedPageBreak/>
        <w:tab/>
      </w:r>
      <w:bookmarkEnd w:id="342"/>
    </w:p>
    <w:p w:rsidR="00837334" w:rsidRDefault="00837334" w:rsidP="00837334">
      <w:pPr>
        <w:pStyle w:val="NormalWeb"/>
        <w:rPr>
          <w:noProof/>
        </w:rPr>
      </w:pPr>
      <w:bookmarkStart w:id="343" w:name="_ENREF_2"/>
      <w:r>
        <w:rPr>
          <w:noProof/>
        </w:rPr>
        <w:t xml:space="preserve">Facebook (2015). "Company Info." </w:t>
      </w:r>
      <w:r w:rsidRPr="00837334">
        <w:rPr>
          <w:noProof/>
          <w:u w:val="single"/>
        </w:rPr>
        <w:t>Newsroom</w:t>
      </w:r>
      <w:r>
        <w:rPr>
          <w:noProof/>
        </w:rPr>
        <w:t>. Retrieved 1/18/2015, 2015, from http://newsroom.fb.com/company-info/.</w:t>
      </w:r>
    </w:p>
    <w:p w:rsidR="00837334" w:rsidRDefault="00837334" w:rsidP="00837334">
      <w:pPr>
        <w:pStyle w:val="NormalWeb"/>
        <w:spacing w:after="0"/>
        <w:ind w:left="720" w:hanging="720"/>
        <w:rPr>
          <w:noProof/>
        </w:rPr>
      </w:pPr>
      <w:r>
        <w:rPr>
          <w:noProof/>
        </w:rPr>
        <w:tab/>
      </w:r>
      <w:bookmarkEnd w:id="343"/>
    </w:p>
    <w:p w:rsidR="00837334" w:rsidRDefault="00837334" w:rsidP="00837334">
      <w:pPr>
        <w:pStyle w:val="NormalWeb"/>
        <w:rPr>
          <w:noProof/>
        </w:rPr>
      </w:pPr>
      <w:bookmarkStart w:id="344" w:name="_ENREF_3"/>
      <w:r>
        <w:rPr>
          <w:noProof/>
        </w:rPr>
        <w:t xml:space="preserve">Lewis, K., J., et al. (2008). "Tastes, ties, and time: A new social network dataset using Facebook.com." </w:t>
      </w:r>
      <w:r w:rsidRPr="00837334">
        <w:rPr>
          <w:noProof/>
          <w:u w:val="single"/>
        </w:rPr>
        <w:t>Social Networks</w:t>
      </w:r>
      <w:r>
        <w:rPr>
          <w:noProof/>
        </w:rPr>
        <w:t xml:space="preserve"> </w:t>
      </w:r>
      <w:r w:rsidRPr="00837334">
        <w:rPr>
          <w:b/>
          <w:noProof/>
        </w:rPr>
        <w:t>30</w:t>
      </w:r>
      <w:r>
        <w:rPr>
          <w:noProof/>
        </w:rPr>
        <w:t>(4): 330-342.</w:t>
      </w:r>
    </w:p>
    <w:p w:rsidR="00837334" w:rsidRDefault="00837334" w:rsidP="00837334">
      <w:pPr>
        <w:pStyle w:val="NormalWeb"/>
        <w:spacing w:after="0"/>
        <w:ind w:left="720" w:hanging="720"/>
        <w:rPr>
          <w:noProof/>
        </w:rPr>
      </w:pPr>
      <w:r>
        <w:rPr>
          <w:noProof/>
        </w:rPr>
        <w:tab/>
      </w:r>
      <w:bookmarkEnd w:id="344"/>
    </w:p>
    <w:p w:rsidR="00837334" w:rsidRDefault="00837334" w:rsidP="00837334">
      <w:pPr>
        <w:pStyle w:val="NormalWeb"/>
        <w:rPr>
          <w:noProof/>
        </w:rPr>
      </w:pPr>
      <w:bookmarkStart w:id="345" w:name="_ENREF_4"/>
      <w:r>
        <w:rPr>
          <w:noProof/>
        </w:rPr>
        <w:t xml:space="preserve">O'Reilly, P. (1988). "Methodological issues in social support and social network research." </w:t>
      </w:r>
      <w:r w:rsidRPr="00837334">
        <w:rPr>
          <w:noProof/>
          <w:u w:val="single"/>
        </w:rPr>
        <w:t>Social Science and Medicine</w:t>
      </w:r>
      <w:r>
        <w:rPr>
          <w:noProof/>
        </w:rPr>
        <w:t xml:space="preserve"> </w:t>
      </w:r>
      <w:r w:rsidRPr="00837334">
        <w:rPr>
          <w:b/>
          <w:noProof/>
        </w:rPr>
        <w:t>26</w:t>
      </w:r>
      <w:r>
        <w:rPr>
          <w:noProof/>
        </w:rPr>
        <w:t>: 863-873.</w:t>
      </w:r>
    </w:p>
    <w:p w:rsidR="00837334" w:rsidRDefault="00837334" w:rsidP="00837334">
      <w:pPr>
        <w:pStyle w:val="NormalWeb"/>
        <w:spacing w:after="0"/>
        <w:ind w:left="720" w:hanging="720"/>
        <w:rPr>
          <w:noProof/>
        </w:rPr>
      </w:pPr>
      <w:r>
        <w:rPr>
          <w:noProof/>
        </w:rPr>
        <w:tab/>
      </w:r>
      <w:bookmarkEnd w:id="345"/>
    </w:p>
    <w:p w:rsidR="00837334" w:rsidRDefault="00837334" w:rsidP="00837334">
      <w:pPr>
        <w:pStyle w:val="NormalWeb"/>
        <w:rPr>
          <w:noProof/>
        </w:rPr>
      </w:pPr>
      <w:bookmarkStart w:id="346" w:name="_ENREF_5"/>
      <w:r>
        <w:rPr>
          <w:noProof/>
        </w:rPr>
        <w:t xml:space="preserve">Smith, A. (2011). Why Americans use social media. </w:t>
      </w:r>
      <w:r w:rsidRPr="00837334">
        <w:rPr>
          <w:noProof/>
          <w:u w:val="single"/>
        </w:rPr>
        <w:t>Pew Internet and American Life Project</w:t>
      </w:r>
      <w:r>
        <w:rPr>
          <w:noProof/>
        </w:rPr>
        <w:t>. Washington, DC, Pew Research Center.</w:t>
      </w:r>
    </w:p>
    <w:p w:rsidR="00837334" w:rsidRDefault="00837334" w:rsidP="00837334">
      <w:pPr>
        <w:pStyle w:val="NormalWeb"/>
        <w:spacing w:after="0"/>
        <w:ind w:left="720" w:hanging="720"/>
        <w:rPr>
          <w:noProof/>
        </w:rPr>
      </w:pPr>
      <w:r>
        <w:rPr>
          <w:noProof/>
        </w:rPr>
        <w:tab/>
      </w:r>
      <w:bookmarkEnd w:id="346"/>
    </w:p>
    <w:p w:rsidR="00837334" w:rsidRDefault="00837334" w:rsidP="00837334">
      <w:pPr>
        <w:pStyle w:val="NormalWeb"/>
        <w:rPr>
          <w:noProof/>
        </w:rPr>
      </w:pPr>
      <w:bookmarkStart w:id="347" w:name="_ENREF_6"/>
      <w:r>
        <w:rPr>
          <w:noProof/>
        </w:rPr>
        <w:t>Twitter (2015). "About." Retrieved 1/18/2015, 2015, from https://about.twitter.com/company.</w:t>
      </w:r>
    </w:p>
    <w:p w:rsidR="00837334" w:rsidRDefault="00837334" w:rsidP="00837334">
      <w:pPr>
        <w:pStyle w:val="NormalWeb"/>
        <w:spacing w:after="0"/>
        <w:ind w:left="720" w:hanging="720"/>
        <w:rPr>
          <w:noProof/>
        </w:rPr>
      </w:pPr>
      <w:r>
        <w:rPr>
          <w:noProof/>
        </w:rPr>
        <w:tab/>
      </w:r>
      <w:bookmarkEnd w:id="347"/>
    </w:p>
    <w:p w:rsidR="00837334" w:rsidRDefault="00837334" w:rsidP="00837334">
      <w:pPr>
        <w:pStyle w:val="NormalWeb"/>
        <w:rPr>
          <w:noProof/>
        </w:rPr>
      </w:pPr>
      <w:bookmarkStart w:id="348" w:name="_ENREF_7"/>
      <w:r>
        <w:rPr>
          <w:noProof/>
        </w:rPr>
        <w:t xml:space="preserve">Wall, T. A., et al. (2014). "Exploring the Use of Egocentric Online Social Network Data to Characterize Individual Air Travel Behavior." </w:t>
      </w:r>
      <w:r w:rsidRPr="00837334">
        <w:rPr>
          <w:noProof/>
          <w:u w:val="single"/>
        </w:rPr>
        <w:t>Transportation Research Record</w:t>
      </w:r>
      <w:r>
        <w:rPr>
          <w:noProof/>
        </w:rPr>
        <w:t xml:space="preserve"> </w:t>
      </w:r>
      <w:r w:rsidRPr="00837334">
        <w:rPr>
          <w:b/>
          <w:noProof/>
        </w:rPr>
        <w:t>2400</w:t>
      </w:r>
      <w:r>
        <w:rPr>
          <w:noProof/>
        </w:rPr>
        <w:t>: 78-86.</w:t>
      </w:r>
    </w:p>
    <w:p w:rsidR="00837334" w:rsidRDefault="00837334" w:rsidP="00837334">
      <w:pPr>
        <w:pStyle w:val="NormalWeb"/>
        <w:ind w:left="720" w:hanging="720"/>
        <w:rPr>
          <w:noProof/>
        </w:rPr>
      </w:pPr>
      <w:r>
        <w:rPr>
          <w:noProof/>
        </w:rPr>
        <w:tab/>
      </w:r>
      <w:bookmarkEnd w:id="348"/>
    </w:p>
    <w:p w:rsidR="00837334" w:rsidRDefault="00837334" w:rsidP="00837334">
      <w:pPr>
        <w:pStyle w:val="NormalWeb"/>
        <w:rPr>
          <w:noProof/>
        </w:rPr>
      </w:pPr>
    </w:p>
    <w:p w:rsidR="004136A7" w:rsidRPr="00E80B0E" w:rsidRDefault="00BE1B8C" w:rsidP="00DE6D7A">
      <w:pPr>
        <w:pStyle w:val="NormalWeb"/>
        <w:ind w:left="480" w:hanging="480"/>
        <w:divId w:val="335966108"/>
      </w:pPr>
      <w:r>
        <w:fldChar w:fldCharType="end"/>
      </w:r>
      <w:commentRangeEnd w:id="341"/>
      <w:r w:rsidR="00581957">
        <w:rPr>
          <w:rStyle w:val="CommentReference"/>
          <w:rFonts w:asciiTheme="minorHAnsi" w:hAnsiTheme="minorHAnsi" w:cstheme="minorBidi"/>
        </w:rPr>
        <w:commentReference w:id="341"/>
      </w:r>
    </w:p>
    <w:sectPr w:rsidR="004136A7" w:rsidRPr="00E80B0E" w:rsidSect="00FE01FD">
      <w:footerReference w:type="default" r:id="rI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om Wall" w:date="2015-01-18T19:10:00Z" w:initials="TW">
    <w:p w:rsidR="00BE1B8C" w:rsidRDefault="00BE1B8C">
      <w:pPr>
        <w:pStyle w:val="CommentText"/>
      </w:pPr>
      <w:r>
        <w:rPr>
          <w:rStyle w:val="CommentReference"/>
        </w:rPr>
        <w:annotationRef/>
      </w:r>
      <w:r>
        <w:t>Thoughts?</w:t>
      </w:r>
    </w:p>
  </w:comment>
  <w:comment w:id="12" w:author="Wall, Thomas" w:date="2014-08-27T12:27:00Z" w:initials="TAW">
    <w:p w:rsidR="00F815C3" w:rsidRDefault="00F815C3">
      <w:pPr>
        <w:pStyle w:val="CommentText"/>
      </w:pPr>
      <w:r>
        <w:rPr>
          <w:rStyle w:val="CommentReference"/>
        </w:rPr>
        <w:annotationRef/>
      </w:r>
      <w:r>
        <w:t>Is there literature to support this classification?  What’s the citation?</w:t>
      </w:r>
    </w:p>
    <w:p w:rsidR="00F815C3" w:rsidRDefault="00F815C3">
      <w:pPr>
        <w:pStyle w:val="CommentText"/>
      </w:pPr>
    </w:p>
    <w:p w:rsidR="00F815C3" w:rsidRDefault="00F815C3">
      <w:pPr>
        <w:pStyle w:val="CommentText"/>
      </w:pPr>
      <w:r>
        <w:t xml:space="preserve">The first two relate to influences of established social networks.  The third relates to how one chooses individuals to include in their social network.  These are very different things.  Also, it is very possible that one would construct a social network for reasons </w:t>
      </w:r>
      <w:r>
        <w:rPr>
          <w:i/>
        </w:rPr>
        <w:t>other</w:t>
      </w:r>
      <w:r>
        <w:t xml:space="preserve"> than shared interest or experience (would you call this exogenous?).  One example may be a shared connection/friendship (I suppose this would fall under endogenous), but it is also possible that connections could be made for random reasons (I get spam friend requests all the time…as one example).</w:t>
      </w:r>
    </w:p>
    <w:p w:rsidR="00F815C3" w:rsidRPr="00AB3713" w:rsidRDefault="00F815C3">
      <w:pPr>
        <w:pStyle w:val="CommentText"/>
      </w:pPr>
    </w:p>
  </w:comment>
  <w:comment w:id="14" w:author="Wall, Thomas" w:date="2015-01-18T19:11:00Z" w:initials="TAW">
    <w:p w:rsidR="00F815C3" w:rsidRDefault="00F815C3">
      <w:pPr>
        <w:pStyle w:val="CommentText"/>
      </w:pPr>
      <w:r>
        <w:rPr>
          <w:rStyle w:val="CommentReference"/>
        </w:rPr>
        <w:annotationRef/>
      </w:r>
      <w:r>
        <w:t>Th</w:t>
      </w:r>
      <w:r w:rsidR="00BE1B8C">
        <w:t>is whole John/Mary thing seems</w:t>
      </w:r>
      <w:r>
        <w:t xml:space="preserve"> old fashioned.  Rewriting as “two individuals” loses nothing as the distinction as to which is which is unimportant.</w:t>
      </w:r>
    </w:p>
  </w:comment>
  <w:comment w:id="45" w:author="Wall, Thomas" w:date="2015-01-11T14:42:00Z" w:initials="TAW">
    <w:p w:rsidR="00F815C3" w:rsidRDefault="00F815C3">
      <w:pPr>
        <w:pStyle w:val="CommentText"/>
      </w:pPr>
      <w:r>
        <w:rPr>
          <w:rStyle w:val="CommentReference"/>
        </w:rPr>
        <w:annotationRef/>
      </w:r>
      <w:r>
        <w:t xml:space="preserve"> Isn’t the SDM a “convenient” existing model framework?</w:t>
      </w:r>
      <w:r w:rsidR="00B3312E">
        <w:t xml:space="preserve"> I recognize that it has not yet been applied to this - and indeed that is our contribution - but perhaps reword?</w:t>
      </w:r>
    </w:p>
  </w:comment>
  <w:comment w:id="37" w:author="Wall, Thomas" w:date="2014-08-27T12:45:00Z" w:initials="TAW">
    <w:p w:rsidR="00F815C3" w:rsidRDefault="00F815C3">
      <w:pPr>
        <w:pStyle w:val="CommentText"/>
      </w:pPr>
      <w:r>
        <w:rPr>
          <w:rStyle w:val="CommentReference"/>
        </w:rPr>
        <w:annotationRef/>
      </w:r>
      <w:r>
        <w:t>I have switched the order of these factors as section 2 discusses econometrics first, and then social network data collection challenges.  As you have written the introduction, this paper is primarily motivated from an econometric standpoint (and not the standpoint of an emerging data source – i.e. social networks); given this and the order of Section 2, I think this switch is appropriate.</w:t>
      </w:r>
    </w:p>
  </w:comment>
  <w:comment w:id="73" w:author="Wall, Thomas" w:date="2015-01-11T14:57:00Z" w:initials="TAW">
    <w:p w:rsidR="00F815C3" w:rsidRDefault="00F815C3">
      <w:pPr>
        <w:pStyle w:val="CommentText"/>
      </w:pPr>
      <w:r>
        <w:rPr>
          <w:rStyle w:val="CommentReference"/>
        </w:rPr>
        <w:annotationRef/>
      </w:r>
      <w:r>
        <w:t xml:space="preserve">Why are we only discussing tie strength down here and not earlier?  Given the previous discussion, we have no reason to care about </w:t>
      </w:r>
      <w:proofErr w:type="spellStart"/>
      <w:r>
        <w:t>tie</w:t>
      </w:r>
      <w:proofErr w:type="spellEnd"/>
      <w:r>
        <w:t xml:space="preserve"> strength, or to recognize its importance in this study.</w:t>
      </w:r>
      <w:r w:rsidR="003B223F">
        <w:t>....so, is there a place to insert this above?</w:t>
      </w:r>
    </w:p>
  </w:comment>
  <w:comment w:id="74" w:author="Wall, Thomas" w:date="2015-01-18T11:55:00Z" w:initials="TAW">
    <w:p w:rsidR="00662F7C" w:rsidRDefault="00F815C3">
      <w:pPr>
        <w:pStyle w:val="CommentText"/>
      </w:pPr>
      <w:r>
        <w:rPr>
          <w:rStyle w:val="CommentReference"/>
        </w:rPr>
        <w:annotationRef/>
      </w:r>
      <w:r>
        <w:t>I think that a preliminary discussion of results is not appropriate here as without any knowledge of methodology there is no context.  In the abstract, yes, but not in the introduction.  I would instead spend time briefly introducing the study (i.e., how it’s done), to whet the appetite of readers.</w:t>
      </w:r>
      <w:r w:rsidR="003B223F">
        <w:t xml:space="preserve">  </w:t>
      </w:r>
    </w:p>
    <w:p w:rsidR="00662F7C" w:rsidRDefault="00662F7C">
      <w:pPr>
        <w:pStyle w:val="CommentText"/>
      </w:pPr>
    </w:p>
    <w:p w:rsidR="00F815C3" w:rsidRDefault="003B223F">
      <w:pPr>
        <w:pStyle w:val="CommentText"/>
      </w:pPr>
      <w:r>
        <w:t>My 2 cents, but I leave it up to you...</w:t>
      </w:r>
    </w:p>
  </w:comment>
  <w:comment w:id="323" w:author="Wall, Thomas" w:date="2015-01-18T12:50:00Z" w:initials="TAW">
    <w:p w:rsidR="00F815C3" w:rsidRDefault="00F815C3">
      <w:pPr>
        <w:pStyle w:val="CommentText"/>
      </w:pPr>
      <w:r>
        <w:rPr>
          <w:rStyle w:val="CommentReference"/>
        </w:rPr>
        <w:annotationRef/>
      </w:r>
      <w:r>
        <w:t xml:space="preserve">Where is the discussion of tie-strength in this section?  </w:t>
      </w:r>
      <w:proofErr w:type="spellStart"/>
      <w:r>
        <w:t>Bing’s</w:t>
      </w:r>
      <w:proofErr w:type="spellEnd"/>
      <w:r>
        <w:t xml:space="preserve"> section on that, I thought, was valuable – and motivates the entire need for a social weights matr</w:t>
      </w:r>
      <w:r w:rsidR="00901035">
        <w:t xml:space="preserve">ix. </w:t>
      </w:r>
    </w:p>
  </w:comment>
  <w:comment w:id="324" w:author="Wall, Thomas" w:date="2015-01-18T12:25:00Z" w:initials="TAW">
    <w:p w:rsidR="00F815C3" w:rsidRDefault="00F815C3">
      <w:pPr>
        <w:pStyle w:val="CommentText"/>
      </w:pPr>
      <w:r>
        <w:rPr>
          <w:rStyle w:val="CommentReference"/>
        </w:rPr>
        <w:annotationRef/>
      </w:r>
      <w:r>
        <w:t xml:space="preserve">I understand that we want to maximize model likelihood, but there is no discussion </w:t>
      </w:r>
      <w:r w:rsidR="009A5E97">
        <w:t xml:space="preserve">here </w:t>
      </w:r>
      <w:r>
        <w:t>about how or why a weights matrix will do this.  Why do we care about weights?   Why not do something other than social weighting?</w:t>
      </w:r>
    </w:p>
    <w:p w:rsidR="00F815C3" w:rsidRDefault="00F815C3">
      <w:pPr>
        <w:pStyle w:val="CommentText"/>
      </w:pPr>
    </w:p>
    <w:p w:rsidR="00F815C3" w:rsidRDefault="00F815C3">
      <w:pPr>
        <w:pStyle w:val="CommentText"/>
      </w:pPr>
      <w:r>
        <w:t xml:space="preserve">There must be some discussion earlier on about level of influence (shown through tie strength, or weighting) among social networks.  </w:t>
      </w:r>
    </w:p>
  </w:comment>
  <w:comment w:id="337" w:author="Gregory Macfarlane" w:date="2014-08-23T09:45:00Z" w:initials="GM">
    <w:p w:rsidR="00F815C3" w:rsidRDefault="00F815C3">
      <w:pPr>
        <w:pStyle w:val="CommentText"/>
      </w:pPr>
      <w:r>
        <w:rPr>
          <w:rStyle w:val="CommentReference"/>
        </w:rPr>
        <w:annotationRef/>
      </w:r>
      <w:r>
        <w:t xml:space="preserve">I really want the denominator to be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e>
        </m:d>
      </m:oMath>
      <w:r>
        <w:t>. If this is the only thing we’re going back to the data for, maybe not. But I think we’ve got some other stuff that we’re needing.</w:t>
      </w:r>
    </w:p>
  </w:comment>
  <w:comment w:id="338" w:author="Tom Wall" w:date="2015-01-18T19:31:00Z" w:initials="TW">
    <w:p w:rsidR="000050F2" w:rsidRDefault="000050F2">
      <w:pPr>
        <w:pStyle w:val="CommentText"/>
      </w:pPr>
      <w:r>
        <w:rPr>
          <w:rStyle w:val="CommentReference"/>
        </w:rPr>
        <w:annotationRef/>
      </w:r>
      <w:r>
        <w:t>I guess we write this when IRB comes through?  I'm happy to write Section 5 if you write 4.</w:t>
      </w:r>
    </w:p>
    <w:p w:rsidR="000050F2" w:rsidRDefault="000050F2">
      <w:pPr>
        <w:pStyle w:val="CommentText"/>
      </w:pPr>
    </w:p>
    <w:p w:rsidR="000050F2" w:rsidRDefault="000050F2">
      <w:pPr>
        <w:pStyle w:val="CommentText"/>
      </w:pPr>
    </w:p>
  </w:comment>
  <w:comment w:id="341" w:author="Tom Wall" w:date="2015-01-18T19:32:00Z" w:initials="TW">
    <w:p w:rsidR="00581957" w:rsidRDefault="00581957">
      <w:pPr>
        <w:pStyle w:val="CommentText"/>
      </w:pPr>
      <w:r>
        <w:rPr>
          <w:rStyle w:val="CommentReference"/>
        </w:rPr>
        <w:annotationRef/>
      </w:r>
      <w:r>
        <w:t xml:space="preserve">I'm sure you're using something fancy like Latex - some of us plebeians  still use Endnote, which is how I inserted </w:t>
      </w:r>
      <w:r>
        <w:t>these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DAF" w:rsidRDefault="00DE3DAF" w:rsidP="00E80B0E">
      <w:pPr>
        <w:spacing w:before="0" w:after="0"/>
      </w:pPr>
      <w:r>
        <w:separator/>
      </w:r>
    </w:p>
  </w:endnote>
  <w:endnote w:type="continuationSeparator" w:id="0">
    <w:p w:rsidR="00DE3DAF" w:rsidRDefault="00DE3DAF" w:rsidP="00E80B0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5C3" w:rsidRDefault="00E97DA4" w:rsidP="00E80B0E">
    <w:pPr>
      <w:pStyle w:val="Footer"/>
      <w:jc w:val="center"/>
    </w:pPr>
    <w:r>
      <w:rPr>
        <w:rStyle w:val="PageNumber"/>
      </w:rPr>
      <w:fldChar w:fldCharType="begin"/>
    </w:r>
    <w:r w:rsidR="00F815C3">
      <w:rPr>
        <w:rStyle w:val="PageNumber"/>
      </w:rPr>
      <w:instrText xml:space="preserve"> PAGE </w:instrText>
    </w:r>
    <w:r>
      <w:rPr>
        <w:rStyle w:val="PageNumber"/>
      </w:rPr>
      <w:fldChar w:fldCharType="separate"/>
    </w:r>
    <w:r w:rsidR="00581957">
      <w:rPr>
        <w:rStyle w:val="PageNumber"/>
        <w:noProof/>
      </w:rPr>
      <w:t>8</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DAF" w:rsidRDefault="00DE3DAF" w:rsidP="00E80B0E">
      <w:pPr>
        <w:spacing w:before="0" w:after="0"/>
      </w:pPr>
      <w:r>
        <w:separator/>
      </w:r>
    </w:p>
  </w:footnote>
  <w:footnote w:type="continuationSeparator" w:id="0">
    <w:p w:rsidR="00DE3DAF" w:rsidRDefault="00DE3DAF" w:rsidP="00E80B0E">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50F8D"/>
    <w:multiLevelType w:val="multilevel"/>
    <w:tmpl w:val="DBB8A3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
    <w:nsid w:val="31140DE0"/>
    <w:multiLevelType w:val="hybridMultilevel"/>
    <w:tmpl w:val="1834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05528"/>
    <w:multiLevelType w:val="hybridMultilevel"/>
    <w:tmpl w:val="44781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E03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footnote w:id="-1"/>
    <w:footnote w:id="0"/>
  </w:footnotePr>
  <w:endnotePr>
    <w:endnote w:id="-1"/>
    <w:endnote w:id="0"/>
  </w:endnotePr>
  <w:compat>
    <w:useFELayout/>
  </w:compat>
  <w:docVars>
    <w:docVar w:name="EN.Layout" w:val="&lt;ENLayout&gt;&lt;Style&gt;Annotated&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xxsttralw52sge0p9vpwas22zfdfda2ape5&quot;&gt;SNTD Literature&lt;record-ids&gt;&lt;item&gt;38&lt;/item&gt;&lt;item&gt;39&lt;/item&gt;&lt;item&gt;54&lt;/item&gt;&lt;item&gt;57&lt;/item&gt;&lt;item&gt;58&lt;/item&gt;&lt;item&gt;59&lt;/item&gt;&lt;item&gt;60&lt;/item&gt;&lt;/record-ids&gt;&lt;/item&gt;&lt;/Libraries&gt;"/>
  </w:docVars>
  <w:rsids>
    <w:rsidRoot w:val="00FE01FD"/>
    <w:rsid w:val="000050F2"/>
    <w:rsid w:val="000069F4"/>
    <w:rsid w:val="000547DC"/>
    <w:rsid w:val="00084DB8"/>
    <w:rsid w:val="00097DB1"/>
    <w:rsid w:val="000A0EAB"/>
    <w:rsid w:val="000D63EE"/>
    <w:rsid w:val="00115F24"/>
    <w:rsid w:val="00120F21"/>
    <w:rsid w:val="00121018"/>
    <w:rsid w:val="00140182"/>
    <w:rsid w:val="00145D1C"/>
    <w:rsid w:val="001500E0"/>
    <w:rsid w:val="00164BDE"/>
    <w:rsid w:val="001A0774"/>
    <w:rsid w:val="001A2648"/>
    <w:rsid w:val="001B21E1"/>
    <w:rsid w:val="001D1FEE"/>
    <w:rsid w:val="001D753B"/>
    <w:rsid w:val="00216D39"/>
    <w:rsid w:val="00270840"/>
    <w:rsid w:val="00271A02"/>
    <w:rsid w:val="0027227F"/>
    <w:rsid w:val="002755C8"/>
    <w:rsid w:val="00284A06"/>
    <w:rsid w:val="002930BE"/>
    <w:rsid w:val="00322A5D"/>
    <w:rsid w:val="00327176"/>
    <w:rsid w:val="00347333"/>
    <w:rsid w:val="00364D27"/>
    <w:rsid w:val="00397021"/>
    <w:rsid w:val="003A7D7C"/>
    <w:rsid w:val="003B0945"/>
    <w:rsid w:val="003B223F"/>
    <w:rsid w:val="003B547E"/>
    <w:rsid w:val="003D29C3"/>
    <w:rsid w:val="00412BD2"/>
    <w:rsid w:val="004136A7"/>
    <w:rsid w:val="00465F5F"/>
    <w:rsid w:val="004670F8"/>
    <w:rsid w:val="0047033F"/>
    <w:rsid w:val="0048564A"/>
    <w:rsid w:val="00485F31"/>
    <w:rsid w:val="004D4FF7"/>
    <w:rsid w:val="004D72F0"/>
    <w:rsid w:val="004E2F19"/>
    <w:rsid w:val="004F4DAE"/>
    <w:rsid w:val="004F6A21"/>
    <w:rsid w:val="00506C11"/>
    <w:rsid w:val="0051026B"/>
    <w:rsid w:val="005174F9"/>
    <w:rsid w:val="00556B71"/>
    <w:rsid w:val="0056752E"/>
    <w:rsid w:val="00581957"/>
    <w:rsid w:val="00582ABD"/>
    <w:rsid w:val="00605513"/>
    <w:rsid w:val="00631C0A"/>
    <w:rsid w:val="00632654"/>
    <w:rsid w:val="00643DE8"/>
    <w:rsid w:val="00645485"/>
    <w:rsid w:val="00653095"/>
    <w:rsid w:val="00662F7C"/>
    <w:rsid w:val="00682596"/>
    <w:rsid w:val="006A3E69"/>
    <w:rsid w:val="006B7913"/>
    <w:rsid w:val="006D482D"/>
    <w:rsid w:val="006D75EA"/>
    <w:rsid w:val="006E4BBA"/>
    <w:rsid w:val="00711BD7"/>
    <w:rsid w:val="0072671A"/>
    <w:rsid w:val="00752EDB"/>
    <w:rsid w:val="0075733E"/>
    <w:rsid w:val="00784CAC"/>
    <w:rsid w:val="007C5E35"/>
    <w:rsid w:val="007C7605"/>
    <w:rsid w:val="007D5C09"/>
    <w:rsid w:val="008352F8"/>
    <w:rsid w:val="00837334"/>
    <w:rsid w:val="008A78BF"/>
    <w:rsid w:val="008C14F0"/>
    <w:rsid w:val="008F0CBA"/>
    <w:rsid w:val="00901035"/>
    <w:rsid w:val="009025A2"/>
    <w:rsid w:val="00905E54"/>
    <w:rsid w:val="009242C3"/>
    <w:rsid w:val="0093168A"/>
    <w:rsid w:val="00937A54"/>
    <w:rsid w:val="00956A06"/>
    <w:rsid w:val="009920A4"/>
    <w:rsid w:val="009A019E"/>
    <w:rsid w:val="009A13E4"/>
    <w:rsid w:val="009A5E97"/>
    <w:rsid w:val="009C2335"/>
    <w:rsid w:val="009D6303"/>
    <w:rsid w:val="009E6F7B"/>
    <w:rsid w:val="009F4773"/>
    <w:rsid w:val="00A0631D"/>
    <w:rsid w:val="00A128DE"/>
    <w:rsid w:val="00A211A1"/>
    <w:rsid w:val="00A24194"/>
    <w:rsid w:val="00A421F0"/>
    <w:rsid w:val="00A512D8"/>
    <w:rsid w:val="00A51FFA"/>
    <w:rsid w:val="00A53D22"/>
    <w:rsid w:val="00A606B1"/>
    <w:rsid w:val="00A62989"/>
    <w:rsid w:val="00A67812"/>
    <w:rsid w:val="00A70DE0"/>
    <w:rsid w:val="00A968CB"/>
    <w:rsid w:val="00AB0DF6"/>
    <w:rsid w:val="00AB3713"/>
    <w:rsid w:val="00AD74A1"/>
    <w:rsid w:val="00B01FC0"/>
    <w:rsid w:val="00B3312E"/>
    <w:rsid w:val="00B3336F"/>
    <w:rsid w:val="00B41203"/>
    <w:rsid w:val="00B4548A"/>
    <w:rsid w:val="00B46158"/>
    <w:rsid w:val="00B671EA"/>
    <w:rsid w:val="00B7369E"/>
    <w:rsid w:val="00B91095"/>
    <w:rsid w:val="00B91C5E"/>
    <w:rsid w:val="00B94879"/>
    <w:rsid w:val="00B9643B"/>
    <w:rsid w:val="00BB6A65"/>
    <w:rsid w:val="00BE1B8C"/>
    <w:rsid w:val="00BF5BBA"/>
    <w:rsid w:val="00BF6815"/>
    <w:rsid w:val="00C01BB1"/>
    <w:rsid w:val="00C03707"/>
    <w:rsid w:val="00C2351B"/>
    <w:rsid w:val="00C42C82"/>
    <w:rsid w:val="00C50DF4"/>
    <w:rsid w:val="00C740C0"/>
    <w:rsid w:val="00C828A4"/>
    <w:rsid w:val="00CA6D8B"/>
    <w:rsid w:val="00CA7C7C"/>
    <w:rsid w:val="00CC17F2"/>
    <w:rsid w:val="00CC1C88"/>
    <w:rsid w:val="00CE3335"/>
    <w:rsid w:val="00CE7E0A"/>
    <w:rsid w:val="00CF0FDB"/>
    <w:rsid w:val="00CF19D7"/>
    <w:rsid w:val="00D02785"/>
    <w:rsid w:val="00D03BB3"/>
    <w:rsid w:val="00D352DE"/>
    <w:rsid w:val="00D43BF0"/>
    <w:rsid w:val="00D66D13"/>
    <w:rsid w:val="00D961B0"/>
    <w:rsid w:val="00DE3DAF"/>
    <w:rsid w:val="00DE6D7A"/>
    <w:rsid w:val="00E10DB9"/>
    <w:rsid w:val="00E22120"/>
    <w:rsid w:val="00E36548"/>
    <w:rsid w:val="00E74DC4"/>
    <w:rsid w:val="00E80B0E"/>
    <w:rsid w:val="00E925F6"/>
    <w:rsid w:val="00E953D7"/>
    <w:rsid w:val="00E97DA4"/>
    <w:rsid w:val="00EA29C6"/>
    <w:rsid w:val="00ED26B4"/>
    <w:rsid w:val="00ED2FAC"/>
    <w:rsid w:val="00ED6F27"/>
    <w:rsid w:val="00EE7E45"/>
    <w:rsid w:val="00EF26FE"/>
    <w:rsid w:val="00F01D00"/>
    <w:rsid w:val="00F26DE6"/>
    <w:rsid w:val="00F27BB3"/>
    <w:rsid w:val="00F60D1C"/>
    <w:rsid w:val="00F815C3"/>
    <w:rsid w:val="00FE01FD"/>
    <w:rsid w:val="00FE2E82"/>
    <w:rsid w:val="00FF4C8C"/>
    <w:rsid w:val="00FF76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FD"/>
    <w:pPr>
      <w:spacing w:before="120" w:after="120"/>
      <w:jc w:val="both"/>
    </w:pPr>
  </w:style>
  <w:style w:type="paragraph" w:styleId="Heading1">
    <w:name w:val="heading 1"/>
    <w:basedOn w:val="Normal"/>
    <w:next w:val="Normal"/>
    <w:link w:val="Heading1Char"/>
    <w:uiPriority w:val="9"/>
    <w:qFormat/>
    <w:rsid w:val="00FE01FD"/>
    <w:pPr>
      <w:keepNext/>
      <w:keepLines/>
      <w:numPr>
        <w:numId w:val="9"/>
      </w:numPr>
      <w:spacing w:before="48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Normal"/>
    <w:link w:val="Heading2Char"/>
    <w:uiPriority w:val="9"/>
    <w:unhideWhenUsed/>
    <w:qFormat/>
    <w:rsid w:val="00FE01FD"/>
    <w:pPr>
      <w:keepNext/>
      <w:keepLines/>
      <w:numPr>
        <w:ilvl w:val="1"/>
        <w:numId w:val="9"/>
      </w:numPr>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EA29C6"/>
    <w:pPr>
      <w:keepNext/>
      <w:keepLines/>
      <w:spacing w:before="200" w:after="0"/>
      <w:outlineLvl w:val="2"/>
    </w:pPr>
    <w:rPr>
      <w:rFonts w:asciiTheme="majorHAnsi" w:eastAsiaTheme="majorEastAsia" w:hAnsiTheme="majorHAnsi" w:cstheme="majorBidi"/>
      <w:bCs/>
      <w:i/>
      <w:color w:val="000000" w:themeColor="accent1"/>
    </w:rPr>
  </w:style>
  <w:style w:type="paragraph" w:styleId="Heading4">
    <w:name w:val="heading 4"/>
    <w:basedOn w:val="Normal"/>
    <w:next w:val="Normal"/>
    <w:link w:val="Heading4Char"/>
    <w:uiPriority w:val="9"/>
    <w:semiHidden/>
    <w:unhideWhenUsed/>
    <w:qFormat/>
    <w:rsid w:val="00FE01FD"/>
    <w:pPr>
      <w:keepNext/>
      <w:keepLines/>
      <w:numPr>
        <w:ilvl w:val="3"/>
        <w:numId w:val="9"/>
      </w:numPr>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FE01FD"/>
    <w:pPr>
      <w:keepNext/>
      <w:keepLines/>
      <w:numPr>
        <w:ilvl w:val="4"/>
        <w:numId w:val="9"/>
      </w:numPr>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FE01FD"/>
    <w:pPr>
      <w:keepNext/>
      <w:keepLines/>
      <w:numPr>
        <w:ilvl w:val="5"/>
        <w:numId w:val="9"/>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FE01F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01F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01F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Spacing"/>
    <w:qFormat/>
    <w:rsid w:val="00FE01FD"/>
    <w:pPr>
      <w:ind w:left="432" w:hanging="432"/>
    </w:pPr>
  </w:style>
  <w:style w:type="paragraph" w:styleId="NoSpacing">
    <w:name w:val="No Spacing"/>
    <w:uiPriority w:val="1"/>
    <w:qFormat/>
    <w:rsid w:val="00FE01FD"/>
    <w:pPr>
      <w:jc w:val="both"/>
    </w:pPr>
  </w:style>
  <w:style w:type="paragraph" w:customStyle="1" w:styleId="UnnumberedHeading">
    <w:name w:val="Unnumbered Heading"/>
    <w:basedOn w:val="Heading1"/>
    <w:next w:val="Normal"/>
    <w:qFormat/>
    <w:rsid w:val="00FE01FD"/>
    <w:pPr>
      <w:numPr>
        <w:numId w:val="0"/>
      </w:numPr>
    </w:pPr>
  </w:style>
  <w:style w:type="character" w:customStyle="1" w:styleId="Heading1Char">
    <w:name w:val="Heading 1 Char"/>
    <w:basedOn w:val="DefaultParagraphFont"/>
    <w:link w:val="Heading1"/>
    <w:uiPriority w:val="9"/>
    <w:rsid w:val="00FE01FD"/>
    <w:rPr>
      <w:rFonts w:asciiTheme="majorHAnsi" w:eastAsiaTheme="majorEastAsia" w:hAnsiTheme="majorHAnsi" w:cstheme="majorBidi"/>
      <w:b/>
      <w:bCs/>
      <w:color w:val="000000" w:themeColor="accent1" w:themeShade="B5"/>
      <w:sz w:val="32"/>
      <w:szCs w:val="32"/>
    </w:rPr>
  </w:style>
  <w:style w:type="character" w:customStyle="1" w:styleId="Heading2Char">
    <w:name w:val="Heading 2 Char"/>
    <w:basedOn w:val="DefaultParagraphFont"/>
    <w:link w:val="Heading2"/>
    <w:uiPriority w:val="9"/>
    <w:rsid w:val="00FE01F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semiHidden/>
    <w:rsid w:val="00EA29C6"/>
    <w:rPr>
      <w:rFonts w:asciiTheme="majorHAnsi" w:eastAsiaTheme="majorEastAsia" w:hAnsiTheme="majorHAnsi" w:cstheme="majorBidi"/>
      <w:bCs/>
      <w:i/>
      <w:color w:val="000000" w:themeColor="accent1"/>
    </w:rPr>
  </w:style>
  <w:style w:type="character" w:customStyle="1" w:styleId="Heading4Char">
    <w:name w:val="Heading 4 Char"/>
    <w:basedOn w:val="DefaultParagraphFont"/>
    <w:link w:val="Heading4"/>
    <w:uiPriority w:val="9"/>
    <w:semiHidden/>
    <w:rsid w:val="00FE01FD"/>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FE01FD"/>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FE01FD"/>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FE0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01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01FD"/>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
    <w:semiHidden/>
    <w:unhideWhenUsed/>
    <w:qFormat/>
    <w:rsid w:val="00FE01FD"/>
    <w:pPr>
      <w:spacing w:before="0" w:after="0"/>
    </w:pPr>
    <w:rPr>
      <w:sz w:val="20"/>
    </w:rPr>
  </w:style>
  <w:style w:type="character" w:customStyle="1" w:styleId="FootnoteTextChar">
    <w:name w:val="Footnote Text Char"/>
    <w:basedOn w:val="DefaultParagraphFont"/>
    <w:link w:val="FootnoteText"/>
    <w:uiPriority w:val="9"/>
    <w:semiHidden/>
    <w:rsid w:val="00FE01FD"/>
    <w:rPr>
      <w:sz w:val="20"/>
    </w:rPr>
  </w:style>
  <w:style w:type="paragraph" w:styleId="Title">
    <w:name w:val="Title"/>
    <w:basedOn w:val="Normal"/>
    <w:next w:val="Normal"/>
    <w:link w:val="TitleChar"/>
    <w:uiPriority w:val="10"/>
    <w:qFormat/>
    <w:rsid w:val="00FE01FD"/>
    <w:pPr>
      <w:pBdr>
        <w:bottom w:val="single" w:sz="8" w:space="4" w:color="000000" w:themeColor="accent1"/>
      </w:pBdr>
      <w:spacing w:after="300"/>
      <w:contextualSpacing/>
    </w:pPr>
    <w:rPr>
      <w:rFonts w:asciiTheme="majorHAnsi" w:eastAsiaTheme="majorEastAsia" w:hAnsiTheme="majorHAnsi" w:cstheme="majorBidi"/>
      <w:b/>
      <w:color w:val="123224" w:themeColor="text2" w:themeShade="BF"/>
      <w:spacing w:val="5"/>
      <w:kern w:val="28"/>
      <w:sz w:val="32"/>
      <w:szCs w:val="52"/>
    </w:rPr>
  </w:style>
  <w:style w:type="character" w:customStyle="1" w:styleId="TitleChar">
    <w:name w:val="Title Char"/>
    <w:basedOn w:val="DefaultParagraphFont"/>
    <w:link w:val="Title"/>
    <w:uiPriority w:val="10"/>
    <w:rsid w:val="00FE01FD"/>
    <w:rPr>
      <w:rFonts w:asciiTheme="majorHAnsi" w:eastAsiaTheme="majorEastAsia" w:hAnsiTheme="majorHAnsi" w:cstheme="majorBidi"/>
      <w:b/>
      <w:color w:val="123224" w:themeColor="text2" w:themeShade="BF"/>
      <w:spacing w:val="5"/>
      <w:kern w:val="28"/>
      <w:sz w:val="32"/>
      <w:szCs w:val="52"/>
    </w:rPr>
  </w:style>
  <w:style w:type="paragraph" w:styleId="Subtitle">
    <w:name w:val="Subtitle"/>
    <w:basedOn w:val="Normal"/>
    <w:next w:val="Normal"/>
    <w:link w:val="SubtitleChar"/>
    <w:uiPriority w:val="11"/>
    <w:qFormat/>
    <w:rsid w:val="00FE01FD"/>
    <w:pPr>
      <w:numPr>
        <w:ilvl w:val="1"/>
      </w:numPr>
    </w:pPr>
    <w:rPr>
      <w:rFonts w:asciiTheme="majorHAnsi" w:eastAsiaTheme="majorEastAsia" w:hAnsiTheme="majorHAnsi" w:cstheme="majorBidi"/>
      <w:i/>
      <w:iCs/>
      <w:color w:val="000000" w:themeColor="accent1"/>
      <w:spacing w:val="15"/>
    </w:rPr>
  </w:style>
  <w:style w:type="character" w:customStyle="1" w:styleId="SubtitleChar">
    <w:name w:val="Subtitle Char"/>
    <w:basedOn w:val="DefaultParagraphFont"/>
    <w:link w:val="Subtitle"/>
    <w:uiPriority w:val="11"/>
    <w:rsid w:val="00FE01FD"/>
    <w:rPr>
      <w:rFonts w:asciiTheme="majorHAnsi" w:eastAsiaTheme="majorEastAsia" w:hAnsiTheme="majorHAnsi" w:cstheme="majorBidi"/>
      <w:i/>
      <w:iCs/>
      <w:color w:val="000000" w:themeColor="accent1"/>
      <w:spacing w:val="15"/>
    </w:rPr>
  </w:style>
  <w:style w:type="paragraph" w:styleId="Header">
    <w:name w:val="header"/>
    <w:basedOn w:val="Normal"/>
    <w:link w:val="HeaderChar"/>
    <w:uiPriority w:val="99"/>
    <w:unhideWhenUsed/>
    <w:rsid w:val="00E80B0E"/>
    <w:pPr>
      <w:tabs>
        <w:tab w:val="center" w:pos="4320"/>
        <w:tab w:val="right" w:pos="8640"/>
      </w:tabs>
      <w:spacing w:before="0" w:after="0"/>
    </w:pPr>
  </w:style>
  <w:style w:type="character" w:customStyle="1" w:styleId="HeaderChar">
    <w:name w:val="Header Char"/>
    <w:basedOn w:val="DefaultParagraphFont"/>
    <w:link w:val="Header"/>
    <w:uiPriority w:val="99"/>
    <w:rsid w:val="00E80B0E"/>
  </w:style>
  <w:style w:type="paragraph" w:styleId="Footer">
    <w:name w:val="footer"/>
    <w:basedOn w:val="Normal"/>
    <w:link w:val="FooterChar"/>
    <w:uiPriority w:val="99"/>
    <w:unhideWhenUsed/>
    <w:rsid w:val="00E80B0E"/>
    <w:pPr>
      <w:tabs>
        <w:tab w:val="center" w:pos="4320"/>
        <w:tab w:val="right" w:pos="8640"/>
      </w:tabs>
      <w:spacing w:before="0" w:after="0"/>
    </w:pPr>
  </w:style>
  <w:style w:type="character" w:customStyle="1" w:styleId="FooterChar">
    <w:name w:val="Footer Char"/>
    <w:basedOn w:val="DefaultParagraphFont"/>
    <w:link w:val="Footer"/>
    <w:uiPriority w:val="99"/>
    <w:rsid w:val="00E80B0E"/>
  </w:style>
  <w:style w:type="character" w:styleId="PageNumber">
    <w:name w:val="page number"/>
    <w:basedOn w:val="DefaultParagraphFont"/>
    <w:uiPriority w:val="99"/>
    <w:semiHidden/>
    <w:unhideWhenUsed/>
    <w:rsid w:val="00E80B0E"/>
  </w:style>
  <w:style w:type="paragraph" w:styleId="ListParagraph">
    <w:name w:val="List Paragraph"/>
    <w:basedOn w:val="Normal"/>
    <w:uiPriority w:val="34"/>
    <w:qFormat/>
    <w:rsid w:val="00347333"/>
    <w:pPr>
      <w:ind w:left="864" w:hanging="432"/>
      <w:contextualSpacing/>
    </w:pPr>
  </w:style>
  <w:style w:type="character" w:styleId="PlaceholderText">
    <w:name w:val="Placeholder Text"/>
    <w:basedOn w:val="DefaultParagraphFont"/>
    <w:uiPriority w:val="99"/>
    <w:semiHidden/>
    <w:rsid w:val="00CA7C7C"/>
    <w:rPr>
      <w:color w:val="808080"/>
    </w:rPr>
  </w:style>
  <w:style w:type="paragraph" w:styleId="NormalWeb">
    <w:name w:val="Normal (Web)"/>
    <w:basedOn w:val="Normal"/>
    <w:uiPriority w:val="99"/>
    <w:unhideWhenUsed/>
    <w:rsid w:val="004136A7"/>
    <w:pPr>
      <w:spacing w:before="100" w:beforeAutospacing="1" w:after="100" w:afterAutospacing="1"/>
      <w:jc w:val="left"/>
    </w:pPr>
    <w:rPr>
      <w:rFonts w:ascii="Times" w:hAnsi="Times" w:cs="Times New Roman"/>
      <w:sz w:val="20"/>
      <w:szCs w:val="20"/>
    </w:rPr>
  </w:style>
  <w:style w:type="paragraph" w:styleId="BalloonText">
    <w:name w:val="Balloon Text"/>
    <w:basedOn w:val="Normal"/>
    <w:link w:val="BalloonTextChar"/>
    <w:uiPriority w:val="99"/>
    <w:semiHidden/>
    <w:unhideWhenUsed/>
    <w:rsid w:val="00EA29C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9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9E6F7B"/>
    <w:rPr>
      <w:sz w:val="18"/>
      <w:szCs w:val="18"/>
    </w:rPr>
  </w:style>
  <w:style w:type="paragraph" w:styleId="CommentText">
    <w:name w:val="annotation text"/>
    <w:basedOn w:val="Normal"/>
    <w:link w:val="CommentTextChar"/>
    <w:uiPriority w:val="99"/>
    <w:semiHidden/>
    <w:unhideWhenUsed/>
    <w:rsid w:val="009E6F7B"/>
  </w:style>
  <w:style w:type="character" w:customStyle="1" w:styleId="CommentTextChar">
    <w:name w:val="Comment Text Char"/>
    <w:basedOn w:val="DefaultParagraphFont"/>
    <w:link w:val="CommentText"/>
    <w:uiPriority w:val="99"/>
    <w:semiHidden/>
    <w:rsid w:val="009E6F7B"/>
  </w:style>
  <w:style w:type="paragraph" w:styleId="CommentSubject">
    <w:name w:val="annotation subject"/>
    <w:basedOn w:val="CommentText"/>
    <w:next w:val="CommentText"/>
    <w:link w:val="CommentSubjectChar"/>
    <w:uiPriority w:val="99"/>
    <w:semiHidden/>
    <w:unhideWhenUsed/>
    <w:rsid w:val="009E6F7B"/>
    <w:rPr>
      <w:b/>
      <w:bCs/>
      <w:sz w:val="20"/>
      <w:szCs w:val="20"/>
    </w:rPr>
  </w:style>
  <w:style w:type="character" w:customStyle="1" w:styleId="CommentSubjectChar">
    <w:name w:val="Comment Subject Char"/>
    <w:basedOn w:val="CommentTextChar"/>
    <w:link w:val="CommentSubject"/>
    <w:uiPriority w:val="99"/>
    <w:semiHidden/>
    <w:rsid w:val="009E6F7B"/>
    <w:rPr>
      <w:b/>
      <w:bCs/>
      <w:sz w:val="20"/>
      <w:szCs w:val="20"/>
    </w:rPr>
  </w:style>
  <w:style w:type="character" w:styleId="Emphasis">
    <w:name w:val="Emphasis"/>
    <w:basedOn w:val="DefaultParagraphFont"/>
    <w:uiPriority w:val="20"/>
    <w:qFormat/>
    <w:rsid w:val="0027227F"/>
    <w:rPr>
      <w:i/>
      <w:iCs/>
    </w:rPr>
  </w:style>
  <w:style w:type="character" w:styleId="Hyperlink">
    <w:name w:val="Hyperlink"/>
    <w:basedOn w:val="DefaultParagraphFont"/>
    <w:uiPriority w:val="99"/>
    <w:unhideWhenUsed/>
    <w:rsid w:val="00BE1B8C"/>
    <w:rPr>
      <w:color w:val="4B759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FD"/>
    <w:pPr>
      <w:spacing w:before="120" w:after="120"/>
      <w:jc w:val="both"/>
    </w:pPr>
  </w:style>
  <w:style w:type="paragraph" w:styleId="Heading1">
    <w:name w:val="heading 1"/>
    <w:basedOn w:val="Normal"/>
    <w:next w:val="Normal"/>
    <w:link w:val="Heading1Char"/>
    <w:uiPriority w:val="9"/>
    <w:qFormat/>
    <w:rsid w:val="00FE01FD"/>
    <w:pPr>
      <w:keepNext/>
      <w:keepLines/>
      <w:numPr>
        <w:numId w:val="9"/>
      </w:numPr>
      <w:spacing w:before="48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Normal"/>
    <w:link w:val="Heading2Char"/>
    <w:uiPriority w:val="9"/>
    <w:unhideWhenUsed/>
    <w:qFormat/>
    <w:rsid w:val="00FE01FD"/>
    <w:pPr>
      <w:keepNext/>
      <w:keepLines/>
      <w:numPr>
        <w:ilvl w:val="1"/>
        <w:numId w:val="9"/>
      </w:numPr>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EA29C6"/>
    <w:pPr>
      <w:keepNext/>
      <w:keepLines/>
      <w:spacing w:before="200" w:after="0"/>
      <w:outlineLvl w:val="2"/>
    </w:pPr>
    <w:rPr>
      <w:rFonts w:asciiTheme="majorHAnsi" w:eastAsiaTheme="majorEastAsia" w:hAnsiTheme="majorHAnsi" w:cstheme="majorBidi"/>
      <w:bCs/>
      <w:i/>
      <w:color w:val="000000" w:themeColor="accent1"/>
    </w:rPr>
  </w:style>
  <w:style w:type="paragraph" w:styleId="Heading4">
    <w:name w:val="heading 4"/>
    <w:basedOn w:val="Normal"/>
    <w:next w:val="Normal"/>
    <w:link w:val="Heading4Char"/>
    <w:uiPriority w:val="9"/>
    <w:semiHidden/>
    <w:unhideWhenUsed/>
    <w:qFormat/>
    <w:rsid w:val="00FE01FD"/>
    <w:pPr>
      <w:keepNext/>
      <w:keepLines/>
      <w:numPr>
        <w:ilvl w:val="3"/>
        <w:numId w:val="9"/>
      </w:numPr>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FE01FD"/>
    <w:pPr>
      <w:keepNext/>
      <w:keepLines/>
      <w:numPr>
        <w:ilvl w:val="4"/>
        <w:numId w:val="9"/>
      </w:numPr>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FE01FD"/>
    <w:pPr>
      <w:keepNext/>
      <w:keepLines/>
      <w:numPr>
        <w:ilvl w:val="5"/>
        <w:numId w:val="9"/>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FE01F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01F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01F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Spacing"/>
    <w:qFormat/>
    <w:rsid w:val="00FE01FD"/>
    <w:pPr>
      <w:ind w:left="432" w:hanging="432"/>
    </w:pPr>
  </w:style>
  <w:style w:type="paragraph" w:styleId="NoSpacing">
    <w:name w:val="No Spacing"/>
    <w:uiPriority w:val="1"/>
    <w:qFormat/>
    <w:rsid w:val="00FE01FD"/>
    <w:pPr>
      <w:jc w:val="both"/>
    </w:pPr>
  </w:style>
  <w:style w:type="paragraph" w:customStyle="1" w:styleId="UnnumberedHeading">
    <w:name w:val="Unnumbered Heading"/>
    <w:basedOn w:val="Heading1"/>
    <w:next w:val="Normal"/>
    <w:qFormat/>
    <w:rsid w:val="00FE01FD"/>
    <w:pPr>
      <w:numPr>
        <w:numId w:val="0"/>
      </w:numPr>
    </w:pPr>
  </w:style>
  <w:style w:type="character" w:customStyle="1" w:styleId="Heading1Char">
    <w:name w:val="Heading 1 Char"/>
    <w:basedOn w:val="DefaultParagraphFont"/>
    <w:link w:val="Heading1"/>
    <w:uiPriority w:val="9"/>
    <w:rsid w:val="00FE01FD"/>
    <w:rPr>
      <w:rFonts w:asciiTheme="majorHAnsi" w:eastAsiaTheme="majorEastAsia" w:hAnsiTheme="majorHAnsi" w:cstheme="majorBidi"/>
      <w:b/>
      <w:bCs/>
      <w:color w:val="000000" w:themeColor="accent1" w:themeShade="B5"/>
      <w:sz w:val="32"/>
      <w:szCs w:val="32"/>
    </w:rPr>
  </w:style>
  <w:style w:type="character" w:customStyle="1" w:styleId="Heading2Char">
    <w:name w:val="Heading 2 Char"/>
    <w:basedOn w:val="DefaultParagraphFont"/>
    <w:link w:val="Heading2"/>
    <w:uiPriority w:val="9"/>
    <w:rsid w:val="00FE01F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semiHidden/>
    <w:rsid w:val="00EA29C6"/>
    <w:rPr>
      <w:rFonts w:asciiTheme="majorHAnsi" w:eastAsiaTheme="majorEastAsia" w:hAnsiTheme="majorHAnsi" w:cstheme="majorBidi"/>
      <w:bCs/>
      <w:i/>
      <w:color w:val="000000" w:themeColor="accent1"/>
    </w:rPr>
  </w:style>
  <w:style w:type="character" w:customStyle="1" w:styleId="Heading4Char">
    <w:name w:val="Heading 4 Char"/>
    <w:basedOn w:val="DefaultParagraphFont"/>
    <w:link w:val="Heading4"/>
    <w:uiPriority w:val="9"/>
    <w:semiHidden/>
    <w:rsid w:val="00FE01FD"/>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FE01FD"/>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FE01FD"/>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FE0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01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01FD"/>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
    <w:semiHidden/>
    <w:unhideWhenUsed/>
    <w:qFormat/>
    <w:rsid w:val="00FE01FD"/>
    <w:pPr>
      <w:spacing w:before="0" w:after="0"/>
    </w:pPr>
    <w:rPr>
      <w:sz w:val="20"/>
    </w:rPr>
  </w:style>
  <w:style w:type="character" w:customStyle="1" w:styleId="FootnoteTextChar">
    <w:name w:val="Footnote Text Char"/>
    <w:basedOn w:val="DefaultParagraphFont"/>
    <w:link w:val="FootnoteText"/>
    <w:uiPriority w:val="9"/>
    <w:semiHidden/>
    <w:rsid w:val="00FE01FD"/>
    <w:rPr>
      <w:sz w:val="20"/>
    </w:rPr>
  </w:style>
  <w:style w:type="paragraph" w:styleId="Title">
    <w:name w:val="Title"/>
    <w:basedOn w:val="Normal"/>
    <w:next w:val="Normal"/>
    <w:link w:val="TitleChar"/>
    <w:uiPriority w:val="10"/>
    <w:qFormat/>
    <w:rsid w:val="00FE01FD"/>
    <w:pPr>
      <w:pBdr>
        <w:bottom w:val="single" w:sz="8" w:space="4" w:color="000000" w:themeColor="accent1"/>
      </w:pBdr>
      <w:spacing w:after="300"/>
      <w:contextualSpacing/>
    </w:pPr>
    <w:rPr>
      <w:rFonts w:asciiTheme="majorHAnsi" w:eastAsiaTheme="majorEastAsia" w:hAnsiTheme="majorHAnsi" w:cstheme="majorBidi"/>
      <w:b/>
      <w:color w:val="123224" w:themeColor="text2" w:themeShade="BF"/>
      <w:spacing w:val="5"/>
      <w:kern w:val="28"/>
      <w:sz w:val="32"/>
      <w:szCs w:val="52"/>
    </w:rPr>
  </w:style>
  <w:style w:type="character" w:customStyle="1" w:styleId="TitleChar">
    <w:name w:val="Title Char"/>
    <w:basedOn w:val="DefaultParagraphFont"/>
    <w:link w:val="Title"/>
    <w:uiPriority w:val="10"/>
    <w:rsid w:val="00FE01FD"/>
    <w:rPr>
      <w:rFonts w:asciiTheme="majorHAnsi" w:eastAsiaTheme="majorEastAsia" w:hAnsiTheme="majorHAnsi" w:cstheme="majorBidi"/>
      <w:b/>
      <w:color w:val="123224" w:themeColor="text2" w:themeShade="BF"/>
      <w:spacing w:val="5"/>
      <w:kern w:val="28"/>
      <w:sz w:val="32"/>
      <w:szCs w:val="52"/>
    </w:rPr>
  </w:style>
  <w:style w:type="paragraph" w:styleId="Subtitle">
    <w:name w:val="Subtitle"/>
    <w:basedOn w:val="Normal"/>
    <w:next w:val="Normal"/>
    <w:link w:val="SubtitleChar"/>
    <w:uiPriority w:val="11"/>
    <w:qFormat/>
    <w:rsid w:val="00FE01FD"/>
    <w:pPr>
      <w:numPr>
        <w:ilvl w:val="1"/>
      </w:numPr>
    </w:pPr>
    <w:rPr>
      <w:rFonts w:asciiTheme="majorHAnsi" w:eastAsiaTheme="majorEastAsia" w:hAnsiTheme="majorHAnsi" w:cstheme="majorBidi"/>
      <w:i/>
      <w:iCs/>
      <w:color w:val="000000" w:themeColor="accent1"/>
      <w:spacing w:val="15"/>
    </w:rPr>
  </w:style>
  <w:style w:type="character" w:customStyle="1" w:styleId="SubtitleChar">
    <w:name w:val="Subtitle Char"/>
    <w:basedOn w:val="DefaultParagraphFont"/>
    <w:link w:val="Subtitle"/>
    <w:uiPriority w:val="11"/>
    <w:rsid w:val="00FE01FD"/>
    <w:rPr>
      <w:rFonts w:asciiTheme="majorHAnsi" w:eastAsiaTheme="majorEastAsia" w:hAnsiTheme="majorHAnsi" w:cstheme="majorBidi"/>
      <w:i/>
      <w:iCs/>
      <w:color w:val="000000" w:themeColor="accent1"/>
      <w:spacing w:val="15"/>
    </w:rPr>
  </w:style>
  <w:style w:type="paragraph" w:styleId="Header">
    <w:name w:val="header"/>
    <w:basedOn w:val="Normal"/>
    <w:link w:val="HeaderChar"/>
    <w:uiPriority w:val="99"/>
    <w:unhideWhenUsed/>
    <w:rsid w:val="00E80B0E"/>
    <w:pPr>
      <w:tabs>
        <w:tab w:val="center" w:pos="4320"/>
        <w:tab w:val="right" w:pos="8640"/>
      </w:tabs>
      <w:spacing w:before="0" w:after="0"/>
    </w:pPr>
  </w:style>
  <w:style w:type="character" w:customStyle="1" w:styleId="HeaderChar">
    <w:name w:val="Header Char"/>
    <w:basedOn w:val="DefaultParagraphFont"/>
    <w:link w:val="Header"/>
    <w:uiPriority w:val="99"/>
    <w:rsid w:val="00E80B0E"/>
  </w:style>
  <w:style w:type="paragraph" w:styleId="Footer">
    <w:name w:val="footer"/>
    <w:basedOn w:val="Normal"/>
    <w:link w:val="FooterChar"/>
    <w:uiPriority w:val="99"/>
    <w:unhideWhenUsed/>
    <w:rsid w:val="00E80B0E"/>
    <w:pPr>
      <w:tabs>
        <w:tab w:val="center" w:pos="4320"/>
        <w:tab w:val="right" w:pos="8640"/>
      </w:tabs>
      <w:spacing w:before="0" w:after="0"/>
    </w:pPr>
  </w:style>
  <w:style w:type="character" w:customStyle="1" w:styleId="FooterChar">
    <w:name w:val="Footer Char"/>
    <w:basedOn w:val="DefaultParagraphFont"/>
    <w:link w:val="Footer"/>
    <w:uiPriority w:val="99"/>
    <w:rsid w:val="00E80B0E"/>
  </w:style>
  <w:style w:type="character" w:styleId="PageNumber">
    <w:name w:val="page number"/>
    <w:basedOn w:val="DefaultParagraphFont"/>
    <w:uiPriority w:val="99"/>
    <w:semiHidden/>
    <w:unhideWhenUsed/>
    <w:rsid w:val="00E80B0E"/>
  </w:style>
  <w:style w:type="paragraph" w:styleId="ListParagraph">
    <w:name w:val="List Paragraph"/>
    <w:basedOn w:val="Normal"/>
    <w:uiPriority w:val="34"/>
    <w:qFormat/>
    <w:rsid w:val="00347333"/>
    <w:pPr>
      <w:ind w:left="864" w:hanging="432"/>
      <w:contextualSpacing/>
    </w:pPr>
  </w:style>
  <w:style w:type="character" w:styleId="PlaceholderText">
    <w:name w:val="Placeholder Text"/>
    <w:basedOn w:val="DefaultParagraphFont"/>
    <w:uiPriority w:val="99"/>
    <w:semiHidden/>
    <w:rsid w:val="00CA7C7C"/>
    <w:rPr>
      <w:color w:val="808080"/>
    </w:rPr>
  </w:style>
  <w:style w:type="paragraph" w:styleId="NormalWeb">
    <w:name w:val="Normal (Web)"/>
    <w:basedOn w:val="Normal"/>
    <w:uiPriority w:val="99"/>
    <w:unhideWhenUsed/>
    <w:rsid w:val="004136A7"/>
    <w:pPr>
      <w:spacing w:before="100" w:beforeAutospacing="1" w:after="100" w:afterAutospacing="1"/>
      <w:jc w:val="left"/>
    </w:pPr>
    <w:rPr>
      <w:rFonts w:ascii="Times" w:hAnsi="Times" w:cs="Times New Roman"/>
      <w:sz w:val="20"/>
      <w:szCs w:val="20"/>
    </w:rPr>
  </w:style>
  <w:style w:type="paragraph" w:styleId="BalloonText">
    <w:name w:val="Balloon Text"/>
    <w:basedOn w:val="Normal"/>
    <w:link w:val="BalloonTextChar"/>
    <w:uiPriority w:val="99"/>
    <w:semiHidden/>
    <w:unhideWhenUsed/>
    <w:rsid w:val="00EA29C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9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9E6F7B"/>
    <w:rPr>
      <w:sz w:val="18"/>
      <w:szCs w:val="18"/>
    </w:rPr>
  </w:style>
  <w:style w:type="paragraph" w:styleId="CommentText">
    <w:name w:val="annotation text"/>
    <w:basedOn w:val="Normal"/>
    <w:link w:val="CommentTextChar"/>
    <w:uiPriority w:val="99"/>
    <w:semiHidden/>
    <w:unhideWhenUsed/>
    <w:rsid w:val="009E6F7B"/>
  </w:style>
  <w:style w:type="character" w:customStyle="1" w:styleId="CommentTextChar">
    <w:name w:val="Comment Text Char"/>
    <w:basedOn w:val="DefaultParagraphFont"/>
    <w:link w:val="CommentText"/>
    <w:uiPriority w:val="99"/>
    <w:semiHidden/>
    <w:rsid w:val="009E6F7B"/>
  </w:style>
  <w:style w:type="paragraph" w:styleId="CommentSubject">
    <w:name w:val="annotation subject"/>
    <w:basedOn w:val="CommentText"/>
    <w:next w:val="CommentText"/>
    <w:link w:val="CommentSubjectChar"/>
    <w:uiPriority w:val="99"/>
    <w:semiHidden/>
    <w:unhideWhenUsed/>
    <w:rsid w:val="009E6F7B"/>
    <w:rPr>
      <w:b/>
      <w:bCs/>
      <w:sz w:val="20"/>
      <w:szCs w:val="20"/>
    </w:rPr>
  </w:style>
  <w:style w:type="character" w:customStyle="1" w:styleId="CommentSubjectChar">
    <w:name w:val="Comment Subject Char"/>
    <w:basedOn w:val="CommentTextChar"/>
    <w:link w:val="CommentSubject"/>
    <w:uiPriority w:val="99"/>
    <w:semiHidden/>
    <w:rsid w:val="009E6F7B"/>
    <w:rPr>
      <w:b/>
      <w:bCs/>
      <w:sz w:val="20"/>
      <w:szCs w:val="20"/>
    </w:rPr>
  </w:style>
  <w:style w:type="character" w:styleId="Emphasis">
    <w:name w:val="Emphasis"/>
    <w:basedOn w:val="DefaultParagraphFont"/>
    <w:uiPriority w:val="20"/>
    <w:qFormat/>
    <w:rsid w:val="0027227F"/>
    <w:rPr>
      <w:i/>
      <w:iCs/>
    </w:rPr>
  </w:style>
</w:styles>
</file>

<file path=word/webSettings.xml><?xml version="1.0" encoding="utf-8"?>
<w:webSettings xmlns:r="http://schemas.openxmlformats.org/officeDocument/2006/relationships" xmlns:w="http://schemas.openxmlformats.org/wordprocessingml/2006/main">
  <w:divs>
    <w:div w:id="1098015921">
      <w:bodyDiv w:val="1"/>
      <w:marLeft w:val="0"/>
      <w:marRight w:val="0"/>
      <w:marTop w:val="0"/>
      <w:marBottom w:val="0"/>
      <w:divBdr>
        <w:top w:val="none" w:sz="0" w:space="0" w:color="auto"/>
        <w:left w:val="none" w:sz="0" w:space="0" w:color="auto"/>
        <w:bottom w:val="none" w:sz="0" w:space="0" w:color="auto"/>
        <w:right w:val="none" w:sz="0" w:space="0" w:color="auto"/>
      </w:divBdr>
      <w:divsChild>
        <w:div w:id="784038586">
          <w:marLeft w:val="0"/>
          <w:marRight w:val="0"/>
          <w:marTop w:val="0"/>
          <w:marBottom w:val="0"/>
          <w:divBdr>
            <w:top w:val="none" w:sz="0" w:space="0" w:color="auto"/>
            <w:left w:val="none" w:sz="0" w:space="0" w:color="auto"/>
            <w:bottom w:val="none" w:sz="0" w:space="0" w:color="auto"/>
            <w:right w:val="none" w:sz="0" w:space="0" w:color="auto"/>
          </w:divBdr>
          <w:divsChild>
            <w:div w:id="135949258">
              <w:marLeft w:val="0"/>
              <w:marRight w:val="0"/>
              <w:marTop w:val="0"/>
              <w:marBottom w:val="0"/>
              <w:divBdr>
                <w:top w:val="none" w:sz="0" w:space="0" w:color="auto"/>
                <w:left w:val="none" w:sz="0" w:space="0" w:color="auto"/>
                <w:bottom w:val="none" w:sz="0" w:space="0" w:color="auto"/>
                <w:right w:val="none" w:sz="0" w:space="0" w:color="auto"/>
              </w:divBdr>
              <w:divsChild>
                <w:div w:id="266932306">
                  <w:marLeft w:val="0"/>
                  <w:marRight w:val="0"/>
                  <w:marTop w:val="0"/>
                  <w:marBottom w:val="0"/>
                  <w:divBdr>
                    <w:top w:val="none" w:sz="0" w:space="0" w:color="auto"/>
                    <w:left w:val="none" w:sz="0" w:space="0" w:color="auto"/>
                    <w:bottom w:val="none" w:sz="0" w:space="0" w:color="auto"/>
                    <w:right w:val="none" w:sz="0" w:space="0" w:color="auto"/>
                  </w:divBdr>
                  <w:divsChild>
                    <w:div w:id="2101758607">
                      <w:marLeft w:val="0"/>
                      <w:marRight w:val="0"/>
                      <w:marTop w:val="0"/>
                      <w:marBottom w:val="0"/>
                      <w:divBdr>
                        <w:top w:val="none" w:sz="0" w:space="0" w:color="auto"/>
                        <w:left w:val="none" w:sz="0" w:space="0" w:color="auto"/>
                        <w:bottom w:val="none" w:sz="0" w:space="0" w:color="auto"/>
                        <w:right w:val="none" w:sz="0" w:space="0" w:color="auto"/>
                      </w:divBdr>
                      <w:divsChild>
                        <w:div w:id="1149706049">
                          <w:marLeft w:val="0"/>
                          <w:marRight w:val="0"/>
                          <w:marTop w:val="0"/>
                          <w:marBottom w:val="0"/>
                          <w:divBdr>
                            <w:top w:val="none" w:sz="0" w:space="0" w:color="auto"/>
                            <w:left w:val="none" w:sz="0" w:space="0" w:color="auto"/>
                            <w:bottom w:val="none" w:sz="0" w:space="0" w:color="auto"/>
                            <w:right w:val="none" w:sz="0" w:space="0" w:color="auto"/>
                          </w:divBdr>
                          <w:divsChild>
                            <w:div w:id="1419984634">
                              <w:marLeft w:val="0"/>
                              <w:marRight w:val="0"/>
                              <w:marTop w:val="0"/>
                              <w:marBottom w:val="0"/>
                              <w:divBdr>
                                <w:top w:val="none" w:sz="0" w:space="0" w:color="auto"/>
                                <w:left w:val="none" w:sz="0" w:space="0" w:color="auto"/>
                                <w:bottom w:val="none" w:sz="0" w:space="0" w:color="auto"/>
                                <w:right w:val="none" w:sz="0" w:space="0" w:color="auto"/>
                              </w:divBdr>
                              <w:divsChild>
                                <w:div w:id="794375128">
                                  <w:marLeft w:val="0"/>
                                  <w:marRight w:val="0"/>
                                  <w:marTop w:val="0"/>
                                  <w:marBottom w:val="0"/>
                                  <w:divBdr>
                                    <w:top w:val="none" w:sz="0" w:space="0" w:color="auto"/>
                                    <w:left w:val="none" w:sz="0" w:space="0" w:color="auto"/>
                                    <w:bottom w:val="none" w:sz="0" w:space="0" w:color="auto"/>
                                    <w:right w:val="none" w:sz="0" w:space="0" w:color="auto"/>
                                  </w:divBdr>
                                  <w:divsChild>
                                    <w:div w:id="1211923294">
                                      <w:marLeft w:val="0"/>
                                      <w:marRight w:val="0"/>
                                      <w:marTop w:val="0"/>
                                      <w:marBottom w:val="0"/>
                                      <w:divBdr>
                                        <w:top w:val="none" w:sz="0" w:space="0" w:color="auto"/>
                                        <w:left w:val="none" w:sz="0" w:space="0" w:color="auto"/>
                                        <w:bottom w:val="none" w:sz="0" w:space="0" w:color="auto"/>
                                        <w:right w:val="none" w:sz="0" w:space="0" w:color="auto"/>
                                      </w:divBdr>
                                      <w:divsChild>
                                        <w:div w:id="540440450">
                                          <w:marLeft w:val="0"/>
                                          <w:marRight w:val="0"/>
                                          <w:marTop w:val="0"/>
                                          <w:marBottom w:val="0"/>
                                          <w:divBdr>
                                            <w:top w:val="none" w:sz="0" w:space="0" w:color="auto"/>
                                            <w:left w:val="none" w:sz="0" w:space="0" w:color="auto"/>
                                            <w:bottom w:val="none" w:sz="0" w:space="0" w:color="auto"/>
                                            <w:right w:val="none" w:sz="0" w:space="0" w:color="auto"/>
                                          </w:divBdr>
                                          <w:divsChild>
                                            <w:div w:id="1790318790">
                                              <w:marLeft w:val="0"/>
                                              <w:marRight w:val="0"/>
                                              <w:marTop w:val="0"/>
                                              <w:marBottom w:val="0"/>
                                              <w:divBdr>
                                                <w:top w:val="none" w:sz="0" w:space="0" w:color="auto"/>
                                                <w:left w:val="none" w:sz="0" w:space="0" w:color="auto"/>
                                                <w:bottom w:val="none" w:sz="0" w:space="0" w:color="auto"/>
                                                <w:right w:val="none" w:sz="0" w:space="0" w:color="auto"/>
                                              </w:divBdr>
                                              <w:divsChild>
                                                <w:div w:id="1712260987">
                                                  <w:marLeft w:val="0"/>
                                                  <w:marRight w:val="0"/>
                                                  <w:marTop w:val="0"/>
                                                  <w:marBottom w:val="0"/>
                                                  <w:divBdr>
                                                    <w:top w:val="none" w:sz="0" w:space="0" w:color="auto"/>
                                                    <w:left w:val="none" w:sz="0" w:space="0" w:color="auto"/>
                                                    <w:bottom w:val="none" w:sz="0" w:space="0" w:color="auto"/>
                                                    <w:right w:val="none" w:sz="0" w:space="0" w:color="auto"/>
                                                  </w:divBdr>
                                                  <w:divsChild>
                                                    <w:div w:id="380439965">
                                                      <w:marLeft w:val="0"/>
                                                      <w:marRight w:val="0"/>
                                                      <w:marTop w:val="0"/>
                                                      <w:marBottom w:val="0"/>
                                                      <w:divBdr>
                                                        <w:top w:val="none" w:sz="0" w:space="0" w:color="auto"/>
                                                        <w:left w:val="none" w:sz="0" w:space="0" w:color="auto"/>
                                                        <w:bottom w:val="none" w:sz="0" w:space="0" w:color="auto"/>
                                                        <w:right w:val="none" w:sz="0" w:space="0" w:color="auto"/>
                                                      </w:divBdr>
                                                      <w:divsChild>
                                                        <w:div w:id="1367563910">
                                                          <w:marLeft w:val="0"/>
                                                          <w:marRight w:val="0"/>
                                                          <w:marTop w:val="0"/>
                                                          <w:marBottom w:val="0"/>
                                                          <w:divBdr>
                                                            <w:top w:val="none" w:sz="0" w:space="0" w:color="auto"/>
                                                            <w:left w:val="none" w:sz="0" w:space="0" w:color="auto"/>
                                                            <w:bottom w:val="none" w:sz="0" w:space="0" w:color="auto"/>
                                                            <w:right w:val="none" w:sz="0" w:space="0" w:color="auto"/>
                                                          </w:divBdr>
                                                          <w:divsChild>
                                                            <w:div w:id="1579902424">
                                                              <w:marLeft w:val="0"/>
                                                              <w:marRight w:val="0"/>
                                                              <w:marTop w:val="0"/>
                                                              <w:marBottom w:val="0"/>
                                                              <w:divBdr>
                                                                <w:top w:val="none" w:sz="0" w:space="0" w:color="auto"/>
                                                                <w:left w:val="none" w:sz="0" w:space="0" w:color="auto"/>
                                                                <w:bottom w:val="none" w:sz="0" w:space="0" w:color="auto"/>
                                                                <w:right w:val="none" w:sz="0" w:space="0" w:color="auto"/>
                                                              </w:divBdr>
                                                              <w:divsChild>
                                                                <w:div w:id="1798448134">
                                                                  <w:marLeft w:val="0"/>
                                                                  <w:marRight w:val="0"/>
                                                                  <w:marTop w:val="0"/>
                                                                  <w:marBottom w:val="0"/>
                                                                  <w:divBdr>
                                                                    <w:top w:val="none" w:sz="0" w:space="0" w:color="auto"/>
                                                                    <w:left w:val="none" w:sz="0" w:space="0" w:color="auto"/>
                                                                    <w:bottom w:val="none" w:sz="0" w:space="0" w:color="auto"/>
                                                                    <w:right w:val="none" w:sz="0" w:space="0" w:color="auto"/>
                                                                  </w:divBdr>
                                                                  <w:divsChild>
                                                                    <w:div w:id="1242983044">
                                                                      <w:marLeft w:val="0"/>
                                                                      <w:marRight w:val="0"/>
                                                                      <w:marTop w:val="0"/>
                                                                      <w:marBottom w:val="0"/>
                                                                      <w:divBdr>
                                                                        <w:top w:val="none" w:sz="0" w:space="0" w:color="auto"/>
                                                                        <w:left w:val="none" w:sz="0" w:space="0" w:color="auto"/>
                                                                        <w:bottom w:val="none" w:sz="0" w:space="0" w:color="auto"/>
                                                                        <w:right w:val="none" w:sz="0" w:space="0" w:color="auto"/>
                                                                      </w:divBdr>
                                                                      <w:divsChild>
                                                                        <w:div w:id="1327975694">
                                                                          <w:marLeft w:val="0"/>
                                                                          <w:marRight w:val="0"/>
                                                                          <w:marTop w:val="0"/>
                                                                          <w:marBottom w:val="0"/>
                                                                          <w:divBdr>
                                                                            <w:top w:val="none" w:sz="0" w:space="0" w:color="auto"/>
                                                                            <w:left w:val="none" w:sz="0" w:space="0" w:color="auto"/>
                                                                            <w:bottom w:val="none" w:sz="0" w:space="0" w:color="auto"/>
                                                                            <w:right w:val="none" w:sz="0" w:space="0" w:color="auto"/>
                                                                          </w:divBdr>
                                                                          <w:divsChild>
                                                                            <w:div w:id="1676418854">
                                                                              <w:marLeft w:val="0"/>
                                                                              <w:marRight w:val="0"/>
                                                                              <w:marTop w:val="0"/>
                                                                              <w:marBottom w:val="0"/>
                                                                              <w:divBdr>
                                                                                <w:top w:val="none" w:sz="0" w:space="0" w:color="auto"/>
                                                                                <w:left w:val="none" w:sz="0" w:space="0" w:color="auto"/>
                                                                                <w:bottom w:val="none" w:sz="0" w:space="0" w:color="auto"/>
                                                                                <w:right w:val="none" w:sz="0" w:space="0" w:color="auto"/>
                                                                              </w:divBdr>
                                                                              <w:divsChild>
                                                                                <w:div w:id="1892228106">
                                                                                  <w:marLeft w:val="0"/>
                                                                                  <w:marRight w:val="0"/>
                                                                                  <w:marTop w:val="0"/>
                                                                                  <w:marBottom w:val="0"/>
                                                                                  <w:divBdr>
                                                                                    <w:top w:val="none" w:sz="0" w:space="0" w:color="auto"/>
                                                                                    <w:left w:val="none" w:sz="0" w:space="0" w:color="auto"/>
                                                                                    <w:bottom w:val="none" w:sz="0" w:space="0" w:color="auto"/>
                                                                                    <w:right w:val="none" w:sz="0" w:space="0" w:color="auto"/>
                                                                                  </w:divBdr>
                                                                                  <w:divsChild>
                                                                                    <w:div w:id="44567713">
                                                                                      <w:marLeft w:val="0"/>
                                                                                      <w:marRight w:val="0"/>
                                                                                      <w:marTop w:val="0"/>
                                                                                      <w:marBottom w:val="0"/>
                                                                                      <w:divBdr>
                                                                                        <w:top w:val="none" w:sz="0" w:space="0" w:color="auto"/>
                                                                                        <w:left w:val="none" w:sz="0" w:space="0" w:color="auto"/>
                                                                                        <w:bottom w:val="none" w:sz="0" w:space="0" w:color="auto"/>
                                                                                        <w:right w:val="none" w:sz="0" w:space="0" w:color="auto"/>
                                                                                      </w:divBdr>
                                                                                      <w:divsChild>
                                                                                        <w:div w:id="94139191">
                                                                                          <w:marLeft w:val="0"/>
                                                                                          <w:marRight w:val="0"/>
                                                                                          <w:marTop w:val="0"/>
                                                                                          <w:marBottom w:val="0"/>
                                                                                          <w:divBdr>
                                                                                            <w:top w:val="none" w:sz="0" w:space="0" w:color="auto"/>
                                                                                            <w:left w:val="none" w:sz="0" w:space="0" w:color="auto"/>
                                                                                            <w:bottom w:val="none" w:sz="0" w:space="0" w:color="auto"/>
                                                                                            <w:right w:val="none" w:sz="0" w:space="0" w:color="auto"/>
                                                                                          </w:divBdr>
                                                                                          <w:divsChild>
                                                                                            <w:div w:id="335966108">
                                                                                              <w:marLeft w:val="0"/>
                                                                                              <w:marRight w:val="0"/>
                                                                                              <w:marTop w:val="0"/>
                                                                                              <w:marBottom w:val="0"/>
                                                                                              <w:divBdr>
                                                                                                <w:top w:val="none" w:sz="0" w:space="0" w:color="auto"/>
                                                                                                <w:left w:val="none" w:sz="0" w:space="0" w:color="auto"/>
                                                                                                <w:bottom w:val="none" w:sz="0" w:space="0" w:color="auto"/>
                                                                                                <w:right w:val="none" w:sz="0" w:space="0" w:color="auto"/>
                                                                                              </w:divBdr>
                                                                                              <w:divsChild>
                                                                                                <w:div w:id="11532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Seriou">
  <a:themeElements>
    <a:clrScheme name="Serious">
      <a:dk1>
        <a:sysClr val="windowText" lastClr="000000"/>
      </a:dk1>
      <a:lt1>
        <a:sysClr val="window" lastClr="FFFFFF"/>
      </a:lt1>
      <a:dk2>
        <a:srgbClr val="194431"/>
      </a:dk2>
      <a:lt2>
        <a:srgbClr val="F0E6C3"/>
      </a:lt2>
      <a:accent1>
        <a:srgbClr val="000000"/>
      </a:accent1>
      <a:accent2>
        <a:srgbClr val="000000"/>
      </a:accent2>
      <a:accent3>
        <a:srgbClr val="666666"/>
      </a:accent3>
      <a:accent4>
        <a:srgbClr val="4B7594"/>
      </a:accent4>
      <a:accent5>
        <a:srgbClr val="800000"/>
      </a:accent5>
      <a:accent6>
        <a:srgbClr val="7E7E7E"/>
      </a:accent6>
      <a:hlink>
        <a:srgbClr val="4B7594"/>
      </a:hlink>
      <a:folHlink>
        <a:srgbClr val="4B759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Habitat">
      <a:fillStyleLst>
        <a:solidFill>
          <a:schemeClr val="phClr"/>
        </a:solidFill>
        <a:blipFill rotWithShape="1">
          <a:blip xmlns:r="http://schemas.openxmlformats.org/officeDocument/2006/relationships" r:embed="rId1">
            <a:duotone>
              <a:schemeClr val="phClr">
                <a:shade val="10000"/>
                <a:satMod val="130000"/>
              </a:schemeClr>
              <a:schemeClr val="phClr">
                <a:satMod val="275000"/>
              </a:schemeClr>
            </a:duotone>
          </a:blip>
          <a:tile tx="0" ty="0" sx="40000" sy="40000" flip="none" algn="tl"/>
        </a:blipFill>
        <a:blipFill rotWithShape="1">
          <a:blip xmlns:r="http://schemas.openxmlformats.org/officeDocument/2006/relationships" r:embed="rId2">
            <a:duotone>
              <a:schemeClr val="phClr">
                <a:shade val="40000"/>
                <a:satMod val="130000"/>
              </a:schemeClr>
              <a:schemeClr val="phClr">
                <a:satMod val="275000"/>
              </a:schemeClr>
            </a:duotone>
          </a:blip>
          <a:stretch/>
        </a:blipFill>
      </a:fillStyleLst>
      <a:lnStyleLst>
        <a:ln w="12700" cap="flat" cmpd="sng" algn="ctr">
          <a:solidFill>
            <a:schemeClr val="phClr">
              <a:shade val="90000"/>
              <a:satMod val="105000"/>
            </a:schemeClr>
          </a:solidFill>
          <a:prstDash val="solid"/>
        </a:ln>
        <a:ln w="25400" cap="flat" cmpd="sng" algn="ctr">
          <a:solidFill>
            <a:schemeClr val="phClr">
              <a:shade val="80000"/>
            </a:schemeClr>
          </a:solidFill>
          <a:prstDash val="solid"/>
        </a:ln>
        <a:ln w="25400" cap="flat" cmpd="sng" algn="ctr">
          <a:solidFill>
            <a:schemeClr val="phClr">
              <a:shade val="70000"/>
            </a:schemeClr>
          </a:solidFill>
          <a:prstDash val="solid"/>
        </a:ln>
      </a:lnStyleLst>
      <a:effectStyleLst>
        <a:effectStyle>
          <a:effectLst/>
        </a:effectStyle>
        <a:effectStyle>
          <a:effectLst>
            <a:outerShdw blurRad="88900" dir="4200000" sx="105000" sy="105000" algn="t" rotWithShape="0">
              <a:srgbClr val="000000">
                <a:alpha val="40000"/>
              </a:srgbClr>
            </a:outerShdw>
          </a:effectLst>
        </a:effectStyle>
        <a:effectStyle>
          <a:effectLst>
            <a:innerShdw blurRad="76200" dist="25400" dir="13200000">
              <a:srgbClr val="000000">
                <a:alpha val="80000"/>
              </a:srgbClr>
            </a:innerShdw>
          </a:effectLst>
          <a:scene3d>
            <a:camera prst="orthographicFront">
              <a:rot lat="0" lon="0" rev="0"/>
            </a:camera>
            <a:lightRig rig="balanced" dir="t">
              <a:rot lat="0" lon="0" rev="19800000"/>
            </a:lightRig>
          </a:scene3d>
          <a:sp3d prstMaterial="softEdge">
            <a:bevelT w="0" h="0"/>
          </a:sp3d>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1AE33-D9C2-499B-9B3B-081B970B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11</Pages>
  <Words>11113</Words>
  <Characters>63345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Parsons Brinckerhoff</Company>
  <LinksUpToDate>false</LinksUpToDate>
  <CharactersWithSpaces>74310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Macfarlane</dc:creator>
  <cp:keywords/>
  <dc:description/>
  <cp:lastModifiedBy>Tom Wall</cp:lastModifiedBy>
  <cp:revision>138</cp:revision>
  <dcterms:created xsi:type="dcterms:W3CDTF">2014-08-23T12:20:00Z</dcterms:created>
  <dcterms:modified xsi:type="dcterms:W3CDTF">2015-01-19T01:33:00Z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gregmacfarlane@gmail.com@www.mendeley.com</vt:lpwstr>
  </property>
  <property fmtid="{D5CDD505-2E9C-101B-9397-08002B2CF9AE}" pid="4" name="Mendeley Citation Style_1">
    <vt:lpwstr>http://csl.mendeley.com/styles/2006191/harvard1-2noweb</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http://csl.mendeley.com/styles/2006191/harvard1-noweb</vt:lpwstr>
  </property>
  <property fmtid="{D5CDD505-2E9C-101B-9397-08002B2CF9AE}" pid="16" name="Mendeley Recent Style Name 5_1">
    <vt:lpwstr>Harvard Reference format 1 (author-date) - Gregory Macfarlane</vt:lpwstr>
  </property>
  <property fmtid="{D5CDD505-2E9C-101B-9397-08002B2CF9AE}" pid="17" name="Mendeley Recent Style Id 6_1">
    <vt:lpwstr>http://csl.mendeley.com/styles/2006191/harvard1-2noweb</vt:lpwstr>
  </property>
  <property fmtid="{D5CDD505-2E9C-101B-9397-08002B2CF9AE}" pid="18" name="Mendeley Recent Style Name 6_1">
    <vt:lpwstr>Harvard Reference no web- Gregory Macfarlane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http://www.zotero.org/styles/transportation-research-part-a</vt:lpwstr>
  </property>
  <property fmtid="{D5CDD505-2E9C-101B-9397-08002B2CF9AE}" pid="24" name="Mendeley Recent Style Name 9_1">
    <vt:lpwstr>Transportation Research Part A</vt:lpwstr>
  </property>
</Properties>
</file>